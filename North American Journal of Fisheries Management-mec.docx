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4486" w:type="dxa"/>
        <w:tblCellMar>
          <w:left w:w="0" w:type="dxa"/>
          <w:right w:w="0" w:type="dxa"/>
        </w:tblCellMar>
        <w:tblLook w:val="04A0" w:firstRow="1" w:lastRow="0" w:firstColumn="1" w:lastColumn="0" w:noHBand="0" w:noVBand="1"/>
      </w:tblPr>
      <w:tblGrid>
        <w:gridCol w:w="14461"/>
        <w:gridCol w:w="11"/>
        <w:gridCol w:w="6"/>
        <w:gridCol w:w="11"/>
      </w:tblGrid>
      <w:tr w:rsidR="00B32914" w:rsidRPr="00B32914" w:rsidTr="001665DE">
        <w:trPr>
          <w:trHeight w:val="492"/>
        </w:trPr>
        <w:tc>
          <w:tcPr>
            <w:tcW w:w="14453" w:type="dxa"/>
            <w:noWrap/>
            <w:tcMar>
              <w:top w:w="0" w:type="dxa"/>
              <w:left w:w="0" w:type="dxa"/>
              <w:bottom w:w="0" w:type="dxa"/>
              <w:right w:w="120" w:type="dxa"/>
            </w:tcMar>
            <w:hideMark/>
          </w:tcPr>
          <w:tbl>
            <w:tblPr>
              <w:tblW w:w="11313" w:type="dxa"/>
              <w:tblCellMar>
                <w:left w:w="0" w:type="dxa"/>
                <w:right w:w="0" w:type="dxa"/>
              </w:tblCellMar>
              <w:tblLook w:val="04A0" w:firstRow="1" w:lastRow="0" w:firstColumn="1" w:lastColumn="0" w:noHBand="0" w:noVBand="1"/>
            </w:tblPr>
            <w:tblGrid>
              <w:gridCol w:w="11313"/>
            </w:tblGrid>
            <w:tr w:rsidR="00B32914" w:rsidRPr="00B32914" w:rsidTr="00B32914">
              <w:trPr>
                <w:trHeight w:val="1076"/>
              </w:trPr>
              <w:tc>
                <w:tcPr>
                  <w:tcW w:w="0" w:type="auto"/>
                  <w:vAlign w:val="center"/>
                  <w:hideMark/>
                </w:tcPr>
                <w:p w:rsidR="00B32914" w:rsidRPr="00B32914" w:rsidRDefault="00B32914" w:rsidP="00B32914">
                  <w:pPr>
                    <w:spacing w:before="100" w:beforeAutospacing="1" w:after="100" w:afterAutospacing="1" w:line="240" w:lineRule="auto"/>
                    <w:outlineLvl w:val="2"/>
                    <w:rPr>
                      <w:rFonts w:ascii="Arial" w:eastAsia="Times New Roman" w:hAnsi="Arial" w:cs="Arial"/>
                      <w:b/>
                      <w:bCs/>
                      <w:sz w:val="27"/>
                      <w:szCs w:val="27"/>
                    </w:rPr>
                  </w:pPr>
                  <w:r w:rsidRPr="00B32914">
                    <w:rPr>
                      <w:rFonts w:ascii="Arial" w:eastAsia="Times New Roman" w:hAnsi="Arial" w:cs="Arial"/>
                      <w:b/>
                      <w:bCs/>
                      <w:color w:val="222222"/>
                      <w:sz w:val="19"/>
                      <w:szCs w:val="19"/>
                    </w:rPr>
                    <w:t>North American Journal of Fisheries Management</w:t>
                  </w:r>
                  <w:r w:rsidRPr="00B32914">
                    <w:rPr>
                      <w:rFonts w:ascii="Arial" w:eastAsia="Times New Roman" w:hAnsi="Arial" w:cs="Arial"/>
                      <w:b/>
                      <w:bCs/>
                      <w:sz w:val="27"/>
                      <w:szCs w:val="27"/>
                    </w:rPr>
                    <w:t> </w:t>
                  </w:r>
                  <w:r w:rsidRPr="00B32914">
                    <w:rPr>
                      <w:rFonts w:ascii="Arial" w:eastAsia="Times New Roman" w:hAnsi="Arial" w:cs="Arial"/>
                      <w:b/>
                      <w:bCs/>
                      <w:color w:val="555555"/>
                      <w:sz w:val="27"/>
                      <w:szCs w:val="27"/>
                    </w:rPr>
                    <w:t>&lt;onbehalfof+Dan.Daugherty+tpwd.texas.gov@manuscriptcen</w:t>
                  </w:r>
                  <w:r>
                    <w:rPr>
                      <w:rFonts w:ascii="Arial" w:eastAsia="Times New Roman" w:hAnsi="Arial" w:cs="Arial"/>
                      <w:b/>
                      <w:bCs/>
                      <w:color w:val="555555"/>
                      <w:sz w:val="27"/>
                      <w:szCs w:val="27"/>
                    </w:rPr>
                    <w:t>tr</w:t>
                  </w:r>
                  <w:r w:rsidRPr="00B32914">
                    <w:rPr>
                      <w:rFonts w:ascii="Arial" w:eastAsia="Times New Roman" w:hAnsi="Arial" w:cs="Arial"/>
                      <w:b/>
                      <w:bCs/>
                      <w:color w:val="555555"/>
                      <w:sz w:val="27"/>
                      <w:szCs w:val="27"/>
                    </w:rPr>
                    <w:t>al.com&gt;</w:t>
                  </w:r>
                </w:p>
              </w:tc>
            </w:tr>
          </w:tbl>
          <w:p w:rsidR="00B32914" w:rsidRPr="00B32914" w:rsidRDefault="00B32914" w:rsidP="00B32914">
            <w:pPr>
              <w:spacing w:after="0" w:line="240" w:lineRule="auto"/>
              <w:rPr>
                <w:rFonts w:ascii="Arial" w:eastAsia="Times New Roman" w:hAnsi="Arial" w:cs="Arial"/>
                <w:sz w:val="24"/>
                <w:szCs w:val="24"/>
              </w:rPr>
            </w:pPr>
          </w:p>
        </w:tc>
        <w:tc>
          <w:tcPr>
            <w:tcW w:w="0" w:type="auto"/>
            <w:noWrap/>
            <w:hideMark/>
          </w:tcPr>
          <w:p w:rsidR="00B32914" w:rsidRPr="00B32914" w:rsidRDefault="00B32914" w:rsidP="00B32914">
            <w:pPr>
              <w:spacing w:after="0" w:line="240" w:lineRule="auto"/>
              <w:jc w:val="right"/>
              <w:rPr>
                <w:rFonts w:ascii="Arial" w:eastAsia="Times New Roman" w:hAnsi="Arial" w:cs="Arial"/>
                <w:color w:val="222222"/>
                <w:sz w:val="24"/>
                <w:szCs w:val="24"/>
              </w:rPr>
            </w:pPr>
            <w:r w:rsidRPr="00B32914">
              <w:rPr>
                <w:rFonts w:ascii="Arial" w:eastAsia="Times New Roman" w:hAnsi="Arial" w:cs="Arial"/>
                <w:noProof/>
                <w:color w:val="222222"/>
                <w:sz w:val="24"/>
                <w:szCs w:val="24"/>
              </w:rPr>
              <w:drawing>
                <wp:inline distT="0" distB="0" distL="0" distR="0" wp14:anchorId="7DAF2DC8" wp14:editId="447C5E39">
                  <wp:extent cx="6985" cy="6985"/>
                  <wp:effectExtent l="0" t="0" r="0" b="0"/>
                  <wp:docPr id="41" name="Picture 41" descr="Attach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Attachment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r>
              <w:rPr>
                <w:rFonts w:ascii="Arial" w:eastAsia="Times New Roman" w:hAnsi="Arial" w:cs="Arial"/>
                <w:color w:val="222222"/>
                <w:sz w:val="24"/>
                <w:szCs w:val="24"/>
              </w:rPr>
              <w:t xml:space="preserve"> </w:t>
            </w:r>
          </w:p>
        </w:tc>
        <w:tc>
          <w:tcPr>
            <w:tcW w:w="0" w:type="auto"/>
            <w:noWrap/>
            <w:hideMark/>
          </w:tcPr>
          <w:p w:rsidR="00B32914" w:rsidRPr="00B32914" w:rsidRDefault="00B32914" w:rsidP="00B32914">
            <w:pPr>
              <w:spacing w:after="0" w:line="240" w:lineRule="auto"/>
              <w:jc w:val="right"/>
              <w:rPr>
                <w:rFonts w:ascii="Arial" w:eastAsia="Times New Roman" w:hAnsi="Arial" w:cs="Arial"/>
                <w:color w:val="222222"/>
                <w:sz w:val="24"/>
                <w:szCs w:val="24"/>
              </w:rPr>
            </w:pPr>
          </w:p>
        </w:tc>
        <w:tc>
          <w:tcPr>
            <w:tcW w:w="0" w:type="auto"/>
            <w:noWrap/>
            <w:hideMark/>
          </w:tcPr>
          <w:p w:rsidR="00B32914" w:rsidRPr="00B32914" w:rsidRDefault="00B32914" w:rsidP="00B32914">
            <w:pPr>
              <w:shd w:val="clear" w:color="auto" w:fill="F5F5F5"/>
              <w:spacing w:after="0" w:line="405" w:lineRule="atLeast"/>
              <w:jc w:val="center"/>
              <w:rPr>
                <w:rFonts w:ascii="Arial" w:eastAsia="Times New Roman" w:hAnsi="Arial" w:cs="Arial"/>
                <w:b/>
                <w:bCs/>
                <w:color w:val="444444"/>
                <w:sz w:val="17"/>
                <w:szCs w:val="17"/>
              </w:rPr>
            </w:pPr>
            <w:r w:rsidRPr="00B32914">
              <w:rPr>
                <w:rFonts w:ascii="Arial" w:eastAsia="Times New Roman" w:hAnsi="Arial" w:cs="Arial"/>
                <w:b/>
                <w:bCs/>
                <w:noProof/>
                <w:color w:val="444444"/>
                <w:sz w:val="17"/>
                <w:szCs w:val="17"/>
              </w:rPr>
              <w:drawing>
                <wp:inline distT="0" distB="0" distL="0" distR="0" wp14:anchorId="72378141" wp14:editId="56667E91">
                  <wp:extent cx="6985" cy="6985"/>
                  <wp:effectExtent l="0" t="0" r="0" b="0"/>
                  <wp:docPr id="43" name="Picture 43"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p w:rsidR="00B32914" w:rsidRPr="00B32914" w:rsidRDefault="00B32914" w:rsidP="00B32914">
            <w:pPr>
              <w:shd w:val="clear" w:color="auto" w:fill="F5F5F5"/>
              <w:spacing w:after="0" w:line="405" w:lineRule="atLeast"/>
              <w:jc w:val="center"/>
              <w:rPr>
                <w:rFonts w:ascii="Arial" w:eastAsia="Times New Roman" w:hAnsi="Arial" w:cs="Arial"/>
                <w:b/>
                <w:bCs/>
                <w:color w:val="444444"/>
                <w:sz w:val="17"/>
                <w:szCs w:val="17"/>
              </w:rPr>
            </w:pPr>
            <w:r w:rsidRPr="00B32914">
              <w:rPr>
                <w:rFonts w:ascii="Arial" w:eastAsia="Times New Roman" w:hAnsi="Arial" w:cs="Arial"/>
                <w:b/>
                <w:bCs/>
                <w:noProof/>
                <w:color w:val="444444"/>
                <w:sz w:val="17"/>
                <w:szCs w:val="17"/>
              </w:rPr>
              <w:drawing>
                <wp:inline distT="0" distB="0" distL="0" distR="0" wp14:anchorId="3512665B" wp14:editId="1DED7732">
                  <wp:extent cx="6985" cy="6985"/>
                  <wp:effectExtent l="0" t="0" r="0" b="0"/>
                  <wp:docPr id="44" name="Picture 44"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bl>
    <w:p w:rsidR="00365FFC" w:rsidRDefault="00B32914" w:rsidP="00B32914">
      <w:pPr>
        <w:shd w:val="clear" w:color="auto" w:fill="FFFFFF"/>
        <w:spacing w:after="0" w:line="240" w:lineRule="auto"/>
        <w:rPr>
          <w:rFonts w:ascii="Arial" w:eastAsia="Times New Roman" w:hAnsi="Arial" w:cs="Arial"/>
          <w:color w:val="222222"/>
          <w:sz w:val="19"/>
          <w:szCs w:val="19"/>
        </w:rPr>
      </w:pPr>
      <w:r w:rsidRPr="00B32914">
        <w:rPr>
          <w:rFonts w:ascii="Arial" w:eastAsia="Times New Roman" w:hAnsi="Arial" w:cs="Arial"/>
          <w:color w:val="222222"/>
          <w:sz w:val="19"/>
          <w:szCs w:val="19"/>
        </w:rPr>
        <w:t>Dear Dr. Miranda</w:t>
      </w:r>
      <w:proofErr w:type="gramStart"/>
      <w:r w:rsidRPr="00B32914">
        <w:rPr>
          <w:rFonts w:ascii="Arial" w:eastAsia="Times New Roman" w:hAnsi="Arial" w:cs="Arial"/>
          <w:color w:val="222222"/>
          <w:sz w:val="19"/>
          <w:szCs w:val="19"/>
        </w:rPr>
        <w:t>:</w:t>
      </w:r>
      <w:proofErr w:type="gramEnd"/>
      <w:r w:rsidRPr="00B32914">
        <w:rPr>
          <w:rFonts w:ascii="Arial" w:eastAsia="Times New Roman" w:hAnsi="Arial" w:cs="Arial"/>
          <w:color w:val="222222"/>
          <w:sz w:val="19"/>
          <w:szCs w:val="19"/>
        </w:rPr>
        <w:br/>
      </w:r>
      <w:r w:rsidRPr="00B32914">
        <w:rPr>
          <w:rFonts w:ascii="Arial" w:eastAsia="Times New Roman" w:hAnsi="Arial" w:cs="Arial"/>
          <w:color w:val="222222"/>
          <w:sz w:val="19"/>
          <w:szCs w:val="19"/>
        </w:rPr>
        <w:br/>
        <w:t>Thank you for submitting your manuscript, entitled "Length-Limits Fail to Restructure a Largemouth Bass Population: A 28-year Case History" to North American Journal of Fisheries Management.  Your manuscript has been reviewed.</w:t>
      </w:r>
      <w:r w:rsidRPr="00B32914">
        <w:rPr>
          <w:rFonts w:ascii="Arial" w:eastAsia="Times New Roman" w:hAnsi="Arial" w:cs="Arial"/>
          <w:color w:val="222222"/>
          <w:sz w:val="19"/>
          <w:szCs w:val="19"/>
        </w:rPr>
        <w:br/>
      </w:r>
      <w:r w:rsidRPr="00B32914">
        <w:rPr>
          <w:rFonts w:ascii="Arial" w:eastAsia="Times New Roman" w:hAnsi="Arial" w:cs="Arial"/>
          <w:color w:val="222222"/>
          <w:sz w:val="19"/>
          <w:szCs w:val="19"/>
        </w:rPr>
        <w:br/>
        <w:t>I received two, quality peer reviews and recommendations, as well as those of the associate editor assigned to your manuscript.  The review team found that, subject to some revision, your study and resulting manuscript could provide a very useful contribution to the fisheries literature that is of interest to our readership.  To that end, the reviewers provided a number of comments, questions and concerns that should serve well in guiding the revision.  Please carefully consider each.</w:t>
      </w:r>
      <w:r w:rsidRPr="00B32914">
        <w:rPr>
          <w:rFonts w:ascii="Arial" w:eastAsia="Times New Roman" w:hAnsi="Arial" w:cs="Arial"/>
          <w:color w:val="222222"/>
          <w:sz w:val="19"/>
          <w:szCs w:val="19"/>
        </w:rPr>
        <w:br/>
      </w:r>
      <w:r w:rsidRPr="00B32914">
        <w:rPr>
          <w:rFonts w:ascii="Arial" w:eastAsia="Times New Roman" w:hAnsi="Arial" w:cs="Arial"/>
          <w:color w:val="222222"/>
          <w:sz w:val="19"/>
          <w:szCs w:val="19"/>
        </w:rPr>
        <w:br/>
        <w:t>To start the revision, please click on the link below</w:t>
      </w:r>
      <w:proofErr w:type="gramStart"/>
      <w:r w:rsidRPr="00B32914">
        <w:rPr>
          <w:rFonts w:ascii="Arial" w:eastAsia="Times New Roman" w:hAnsi="Arial" w:cs="Arial"/>
          <w:color w:val="222222"/>
          <w:sz w:val="19"/>
          <w:szCs w:val="19"/>
        </w:rPr>
        <w:t>:</w:t>
      </w:r>
      <w:proofErr w:type="gramEnd"/>
      <w:r w:rsidRPr="00B32914">
        <w:rPr>
          <w:rFonts w:ascii="Arial" w:eastAsia="Times New Roman" w:hAnsi="Arial" w:cs="Arial"/>
          <w:color w:val="222222"/>
          <w:sz w:val="19"/>
          <w:szCs w:val="19"/>
        </w:rPr>
        <w:br/>
      </w:r>
      <w:r w:rsidRPr="00B32914">
        <w:rPr>
          <w:rFonts w:ascii="Arial" w:eastAsia="Times New Roman" w:hAnsi="Arial" w:cs="Arial"/>
          <w:color w:val="222222"/>
          <w:sz w:val="19"/>
          <w:szCs w:val="19"/>
        </w:rPr>
        <w:br/>
      </w:r>
      <w:hyperlink r:id="rId6" w:tgtFrame="_blank" w:history="1">
        <w:r w:rsidRPr="00B32914">
          <w:rPr>
            <w:rFonts w:ascii="Arial" w:eastAsia="Times New Roman" w:hAnsi="Arial" w:cs="Arial"/>
            <w:color w:val="1155CC"/>
            <w:sz w:val="19"/>
            <w:szCs w:val="19"/>
            <w:u w:val="single"/>
          </w:rPr>
          <w:t>https://mc.manuscriptcentral.com/najfm?URL_MASK=ca9312a8b6e14f14af575cdbf7a1cb48</w:t>
        </w:r>
      </w:hyperlink>
      <w:r w:rsidRPr="00B32914">
        <w:rPr>
          <w:rFonts w:ascii="Arial" w:eastAsia="Times New Roman" w:hAnsi="Arial" w:cs="Arial"/>
          <w:color w:val="222222"/>
          <w:sz w:val="19"/>
          <w:szCs w:val="19"/>
        </w:rPr>
        <w:br/>
      </w:r>
      <w:r w:rsidRPr="00B32914">
        <w:rPr>
          <w:rFonts w:ascii="Arial" w:eastAsia="Times New Roman" w:hAnsi="Arial" w:cs="Arial"/>
          <w:color w:val="222222"/>
          <w:sz w:val="19"/>
          <w:szCs w:val="19"/>
        </w:rPr>
        <w:br/>
        <w:t>This will take you directly to the section of the site where you can submit your revision. Please (1) update the information provided as needed, (2) upload the file(s) containing your revised manuscript, and (3) upload a separate file containing detailed, point-by-point responses to the reviewers’ and editors’ comments. Using the drop-down menu, designate the manuscript files according to type (“Title Page,” “Main Document,” and so forth); designate the file containing your responses as “Response to Decision Letter.”</w:t>
      </w:r>
      <w:r w:rsidRPr="00B32914">
        <w:rPr>
          <w:rFonts w:ascii="Arial" w:eastAsia="Times New Roman" w:hAnsi="Arial" w:cs="Arial"/>
          <w:color w:val="222222"/>
          <w:sz w:val="19"/>
          <w:szCs w:val="19"/>
        </w:rPr>
        <w:br/>
      </w:r>
      <w:r w:rsidRPr="00B32914">
        <w:rPr>
          <w:rFonts w:ascii="Arial" w:eastAsia="Times New Roman" w:hAnsi="Arial" w:cs="Arial"/>
          <w:color w:val="222222"/>
          <w:sz w:val="19"/>
          <w:szCs w:val="19"/>
        </w:rPr>
        <w:br/>
        <w:t>This link will remain active until you have submitted your revised manuscript. If you begin a revision and intend to finish it at a later time, please note that your draft will appear in the “Revised Manuscripts in Draft” queue in your Author Center.</w:t>
      </w:r>
      <w:r w:rsidRPr="00B32914">
        <w:rPr>
          <w:rFonts w:ascii="Arial" w:eastAsia="Times New Roman" w:hAnsi="Arial" w:cs="Arial"/>
          <w:color w:val="222222"/>
          <w:sz w:val="19"/>
          <w:szCs w:val="19"/>
        </w:rPr>
        <w:br/>
      </w:r>
      <w:r w:rsidRPr="00B32914">
        <w:rPr>
          <w:rFonts w:ascii="Arial" w:eastAsia="Times New Roman" w:hAnsi="Arial" w:cs="Arial"/>
          <w:color w:val="222222"/>
          <w:sz w:val="19"/>
          <w:szCs w:val="19"/>
        </w:rPr>
        <w:br/>
        <w:t>If the link above does not work, please log into your author center at </w:t>
      </w:r>
      <w:hyperlink r:id="rId7" w:tgtFrame="_blank" w:history="1">
        <w:r w:rsidRPr="00B32914">
          <w:rPr>
            <w:rFonts w:ascii="Arial" w:eastAsia="Times New Roman" w:hAnsi="Arial" w:cs="Arial"/>
            <w:color w:val="1155CC"/>
            <w:sz w:val="19"/>
            <w:szCs w:val="19"/>
            <w:u w:val="single"/>
          </w:rPr>
          <w:t>https://mc.manuscriptcentral.com/najfm</w:t>
        </w:r>
      </w:hyperlink>
      <w:r w:rsidRPr="00B32914">
        <w:rPr>
          <w:rFonts w:ascii="Arial" w:eastAsia="Times New Roman" w:hAnsi="Arial" w:cs="Arial"/>
          <w:color w:val="222222"/>
          <w:sz w:val="19"/>
          <w:szCs w:val="19"/>
        </w:rPr>
        <w:t> and click on "Manuscripts Awaiting Revision" to submit your revision.</w:t>
      </w:r>
      <w:r w:rsidRPr="00B32914">
        <w:rPr>
          <w:rFonts w:ascii="Arial" w:eastAsia="Times New Roman" w:hAnsi="Arial" w:cs="Arial"/>
          <w:color w:val="222222"/>
          <w:sz w:val="19"/>
          <w:szCs w:val="19"/>
        </w:rPr>
        <w:br/>
      </w:r>
      <w:r w:rsidRPr="00B32914">
        <w:rPr>
          <w:rFonts w:ascii="Arial" w:eastAsia="Times New Roman" w:hAnsi="Arial" w:cs="Arial"/>
          <w:color w:val="222222"/>
          <w:sz w:val="19"/>
          <w:szCs w:val="19"/>
        </w:rPr>
        <w:br/>
        <w:t>IMPORTANT:  Your original files are available to you when you upload your revised manuscript.  Please delete any redundant files before completing the submission.</w:t>
      </w:r>
      <w:r w:rsidRPr="00B32914">
        <w:rPr>
          <w:rFonts w:ascii="Arial" w:eastAsia="Times New Roman" w:hAnsi="Arial" w:cs="Arial"/>
          <w:color w:val="222222"/>
          <w:sz w:val="19"/>
          <w:szCs w:val="19"/>
        </w:rPr>
        <w:br/>
      </w:r>
      <w:r w:rsidRPr="00B32914">
        <w:rPr>
          <w:rFonts w:ascii="Arial" w:eastAsia="Times New Roman" w:hAnsi="Arial" w:cs="Arial"/>
          <w:color w:val="222222"/>
          <w:sz w:val="19"/>
          <w:szCs w:val="19"/>
        </w:rPr>
        <w:br/>
        <w:t>Because we are trying to facilitate timely publication of manuscripts submitted to North American Journal of Fisheries Management, your revised manuscript should be uploaded by 01-Jan-2017.  If it is not possible for you to submit your revision by this date, we may have to consider your paper as a new submission.</w:t>
      </w:r>
      <w:r w:rsidRPr="00B32914">
        <w:rPr>
          <w:rFonts w:ascii="Arial" w:eastAsia="Times New Roman" w:hAnsi="Arial" w:cs="Arial"/>
          <w:color w:val="222222"/>
          <w:sz w:val="19"/>
          <w:szCs w:val="19"/>
        </w:rPr>
        <w:br/>
      </w:r>
      <w:r w:rsidRPr="00B32914">
        <w:rPr>
          <w:rFonts w:ascii="Arial" w:eastAsia="Times New Roman" w:hAnsi="Arial" w:cs="Arial"/>
          <w:color w:val="222222"/>
          <w:sz w:val="19"/>
          <w:szCs w:val="19"/>
        </w:rPr>
        <w:br/>
        <w:t>Once again, thank you for submitting your manuscript to North American Journal of Fisheries Management.  I look forward to receiving your revision.</w:t>
      </w:r>
      <w:r w:rsidRPr="00B32914">
        <w:rPr>
          <w:rFonts w:ascii="Arial" w:eastAsia="Times New Roman" w:hAnsi="Arial" w:cs="Arial"/>
          <w:color w:val="222222"/>
          <w:sz w:val="19"/>
          <w:szCs w:val="19"/>
        </w:rPr>
        <w:br/>
      </w:r>
      <w:r w:rsidRPr="00B32914">
        <w:rPr>
          <w:rFonts w:ascii="Arial" w:eastAsia="Times New Roman" w:hAnsi="Arial" w:cs="Arial"/>
          <w:color w:val="222222"/>
          <w:sz w:val="19"/>
          <w:szCs w:val="19"/>
        </w:rPr>
        <w:br/>
        <w:t>Sincerely,</w:t>
      </w:r>
      <w:r w:rsidRPr="00B32914">
        <w:rPr>
          <w:rFonts w:ascii="Arial" w:eastAsia="Times New Roman" w:hAnsi="Arial" w:cs="Arial"/>
          <w:color w:val="222222"/>
          <w:sz w:val="19"/>
          <w:szCs w:val="19"/>
        </w:rPr>
        <w:br/>
      </w:r>
      <w:r w:rsidRPr="00B32914">
        <w:rPr>
          <w:rFonts w:ascii="Arial" w:eastAsia="Times New Roman" w:hAnsi="Arial" w:cs="Arial"/>
          <w:color w:val="222222"/>
          <w:sz w:val="19"/>
          <w:szCs w:val="19"/>
        </w:rPr>
        <w:br/>
        <w:t>Dan</w:t>
      </w:r>
      <w:r w:rsidRPr="00B32914">
        <w:rPr>
          <w:rFonts w:ascii="Arial" w:eastAsia="Times New Roman" w:hAnsi="Arial" w:cs="Arial"/>
          <w:color w:val="222222"/>
          <w:sz w:val="19"/>
          <w:szCs w:val="19"/>
        </w:rPr>
        <w:br/>
      </w:r>
      <w:r w:rsidRPr="00B32914">
        <w:rPr>
          <w:rFonts w:ascii="Arial" w:eastAsia="Times New Roman" w:hAnsi="Arial" w:cs="Arial"/>
          <w:color w:val="222222"/>
          <w:sz w:val="19"/>
          <w:szCs w:val="19"/>
        </w:rPr>
        <w:br/>
        <w:t>Daniel J. Daugherty</w:t>
      </w:r>
      <w:r w:rsidRPr="00B32914">
        <w:rPr>
          <w:rFonts w:ascii="Arial" w:eastAsia="Times New Roman" w:hAnsi="Arial" w:cs="Arial"/>
          <w:color w:val="222222"/>
          <w:sz w:val="19"/>
          <w:szCs w:val="19"/>
        </w:rPr>
        <w:br/>
        <w:t>Editor, North American Journal of Fisheries Management</w:t>
      </w:r>
      <w:r w:rsidRPr="00B32914">
        <w:rPr>
          <w:rFonts w:ascii="Arial" w:eastAsia="Times New Roman" w:hAnsi="Arial" w:cs="Arial"/>
          <w:color w:val="222222"/>
          <w:sz w:val="19"/>
          <w:szCs w:val="19"/>
        </w:rPr>
        <w:br/>
      </w:r>
      <w:hyperlink r:id="rId8" w:history="1">
        <w:r w:rsidRPr="00B32914">
          <w:rPr>
            <w:rFonts w:ascii="Arial" w:eastAsia="Times New Roman" w:hAnsi="Arial" w:cs="Arial"/>
            <w:color w:val="1155CC"/>
            <w:sz w:val="19"/>
            <w:szCs w:val="19"/>
            <w:u w:val="single"/>
          </w:rPr>
          <w:t>Dan.Daugherty@tpwd.texas.gov</w:t>
        </w:r>
      </w:hyperlink>
      <w:r w:rsidRPr="00B32914">
        <w:rPr>
          <w:rFonts w:ascii="Arial" w:eastAsia="Times New Roman" w:hAnsi="Arial" w:cs="Arial"/>
          <w:color w:val="222222"/>
          <w:sz w:val="19"/>
          <w:szCs w:val="19"/>
        </w:rPr>
        <w:br/>
      </w:r>
      <w:r w:rsidRPr="00B32914">
        <w:rPr>
          <w:rFonts w:ascii="Arial" w:eastAsia="Times New Roman" w:hAnsi="Arial" w:cs="Arial"/>
          <w:color w:val="222222"/>
          <w:sz w:val="19"/>
          <w:szCs w:val="19"/>
        </w:rPr>
        <w:br/>
      </w:r>
      <w:r w:rsidRPr="00B32914">
        <w:rPr>
          <w:rFonts w:ascii="Arial" w:eastAsia="Times New Roman" w:hAnsi="Arial" w:cs="Arial"/>
          <w:color w:val="222222"/>
          <w:sz w:val="19"/>
          <w:szCs w:val="19"/>
        </w:rPr>
        <w:br/>
        <w:t>Reviewer(s)' Comments to Author:</w:t>
      </w:r>
      <w:r w:rsidRPr="00B32914">
        <w:rPr>
          <w:rFonts w:ascii="Arial" w:eastAsia="Times New Roman" w:hAnsi="Arial" w:cs="Arial"/>
          <w:color w:val="222222"/>
          <w:sz w:val="19"/>
          <w:szCs w:val="19"/>
        </w:rPr>
        <w:br/>
      </w:r>
      <w:r w:rsidRPr="00B32914">
        <w:rPr>
          <w:rFonts w:ascii="Arial" w:eastAsia="Times New Roman" w:hAnsi="Arial" w:cs="Arial"/>
          <w:color w:val="222222"/>
          <w:sz w:val="19"/>
          <w:szCs w:val="19"/>
        </w:rPr>
        <w:br/>
        <w:t>Reviewer: 1</w:t>
      </w:r>
      <w:r w:rsidRPr="00B32914">
        <w:rPr>
          <w:rFonts w:ascii="Arial" w:eastAsia="Times New Roman" w:hAnsi="Arial" w:cs="Arial"/>
          <w:color w:val="222222"/>
          <w:sz w:val="19"/>
          <w:szCs w:val="19"/>
        </w:rPr>
        <w:br/>
      </w:r>
      <w:r w:rsidRPr="00B32914">
        <w:rPr>
          <w:rFonts w:ascii="Arial" w:eastAsia="Times New Roman" w:hAnsi="Arial" w:cs="Arial"/>
          <w:color w:val="222222"/>
          <w:sz w:val="19"/>
          <w:szCs w:val="19"/>
        </w:rPr>
        <w:br/>
        <w:t>Comments to the Author: (supplementary document attached)</w:t>
      </w:r>
      <w:r w:rsidRPr="00B32914">
        <w:rPr>
          <w:rFonts w:ascii="Arial" w:eastAsia="Times New Roman" w:hAnsi="Arial" w:cs="Arial"/>
          <w:color w:val="222222"/>
          <w:sz w:val="19"/>
          <w:szCs w:val="19"/>
        </w:rPr>
        <w:br/>
      </w:r>
      <w:r w:rsidRPr="00B32914">
        <w:rPr>
          <w:rFonts w:ascii="Arial" w:eastAsia="Times New Roman" w:hAnsi="Arial" w:cs="Arial"/>
          <w:color w:val="222222"/>
          <w:sz w:val="19"/>
          <w:szCs w:val="19"/>
        </w:rPr>
        <w:br/>
      </w:r>
      <w:r w:rsidRPr="00B32914">
        <w:rPr>
          <w:rFonts w:ascii="Arial" w:eastAsia="Times New Roman" w:hAnsi="Arial" w:cs="Arial"/>
          <w:color w:val="222222"/>
          <w:sz w:val="19"/>
          <w:szCs w:val="19"/>
        </w:rPr>
        <w:lastRenderedPageBreak/>
        <w:t>North American Journal of Fisheries Management</w:t>
      </w:r>
      <w:r w:rsidRPr="00B32914">
        <w:rPr>
          <w:rFonts w:ascii="Arial" w:eastAsia="Times New Roman" w:hAnsi="Arial" w:cs="Arial"/>
          <w:color w:val="222222"/>
          <w:sz w:val="19"/>
          <w:szCs w:val="19"/>
        </w:rPr>
        <w:br/>
        <w:t>“Length-limits fail to restructure a largemouth bass population: a 28-year case history”</w:t>
      </w:r>
      <w:r w:rsidRPr="00B32914">
        <w:rPr>
          <w:rFonts w:ascii="Arial" w:eastAsia="Times New Roman" w:hAnsi="Arial" w:cs="Arial"/>
          <w:color w:val="222222"/>
          <w:sz w:val="19"/>
          <w:szCs w:val="19"/>
        </w:rPr>
        <w:br/>
      </w:r>
      <w:r w:rsidRPr="00B32914">
        <w:rPr>
          <w:rFonts w:ascii="Arial" w:eastAsia="Times New Roman" w:hAnsi="Arial" w:cs="Arial"/>
          <w:color w:val="222222"/>
          <w:sz w:val="19"/>
          <w:szCs w:val="19"/>
        </w:rPr>
        <w:br/>
        <w:t>In this article, the authors describe how changes in length limit regulations in a Mississippi reservoir failed to produce expected changes in Largemouth bass population structure and showed evidence that changes in angler attitudes may have influenced this result. This paper describes a well-known trend demonstrated across North America that recreational black bass anglers are more often taking a catch-and-release approach to fishing, as opposed to harvesting. However, despite this change in attitude, management of black bass fisheries are still using length limits to alter populations for angler satisfaction. This paper is an example that local constituencies may need to change their approach to black bass management (whatever they may be).</w:t>
      </w:r>
      <w:r w:rsidRPr="00B32914">
        <w:rPr>
          <w:rFonts w:ascii="Arial" w:eastAsia="Times New Roman" w:hAnsi="Arial" w:cs="Arial"/>
          <w:color w:val="222222"/>
          <w:sz w:val="19"/>
          <w:szCs w:val="19"/>
        </w:rPr>
        <w:br/>
      </w:r>
      <w:r w:rsidRPr="00B32914">
        <w:rPr>
          <w:rFonts w:ascii="Arial" w:eastAsia="Times New Roman" w:hAnsi="Arial" w:cs="Arial"/>
          <w:color w:val="222222"/>
          <w:sz w:val="19"/>
          <w:szCs w:val="19"/>
        </w:rPr>
        <w:br/>
        <w:t>I recommend that this study is accepted with revisions to NAJFM as it is a perfect example of a “case history of successes, failures, and side effects of fisheries programs.”</w:t>
      </w:r>
      <w:r w:rsidRPr="00B32914">
        <w:rPr>
          <w:rFonts w:ascii="Arial" w:eastAsia="Times New Roman" w:hAnsi="Arial" w:cs="Arial"/>
          <w:color w:val="222222"/>
          <w:sz w:val="19"/>
          <w:szCs w:val="19"/>
        </w:rPr>
        <w:br/>
      </w:r>
      <w:r w:rsidRPr="00B32914">
        <w:rPr>
          <w:rFonts w:ascii="Arial" w:eastAsia="Times New Roman" w:hAnsi="Arial" w:cs="Arial"/>
          <w:color w:val="222222"/>
          <w:sz w:val="19"/>
          <w:szCs w:val="19"/>
        </w:rPr>
        <w:br/>
        <w:t>General overview thoughts</w:t>
      </w:r>
      <w:proofErr w:type="gramStart"/>
      <w:r w:rsidRPr="00B32914">
        <w:rPr>
          <w:rFonts w:ascii="Arial" w:eastAsia="Times New Roman" w:hAnsi="Arial" w:cs="Arial"/>
          <w:color w:val="222222"/>
          <w:sz w:val="19"/>
          <w:szCs w:val="19"/>
        </w:rPr>
        <w:t>:</w:t>
      </w:r>
      <w:proofErr w:type="gramEnd"/>
      <w:r w:rsidRPr="00B32914">
        <w:rPr>
          <w:rFonts w:ascii="Arial" w:eastAsia="Times New Roman" w:hAnsi="Arial" w:cs="Arial"/>
          <w:color w:val="222222"/>
          <w:sz w:val="19"/>
          <w:szCs w:val="19"/>
        </w:rPr>
        <w:br/>
        <w:t>I thought that the methods used to understand multiple metrics simultaneously was clever. The clusters of metrics clearly showed similar trends, retracting any worries regarding choices in clustering algorithm, and allowing for easier interpretation of the multiple metrics.</w:t>
      </w:r>
      <w:r w:rsidRPr="00B32914">
        <w:rPr>
          <w:rFonts w:ascii="Arial" w:eastAsia="Times New Roman" w:hAnsi="Arial" w:cs="Arial"/>
          <w:color w:val="222222"/>
          <w:sz w:val="19"/>
          <w:szCs w:val="19"/>
        </w:rPr>
        <w:br/>
      </w:r>
      <w:r w:rsidRPr="00B32914">
        <w:rPr>
          <w:rFonts w:ascii="Arial" w:eastAsia="Times New Roman" w:hAnsi="Arial" w:cs="Arial"/>
          <w:color w:val="222222"/>
          <w:sz w:val="19"/>
          <w:szCs w:val="19"/>
        </w:rPr>
        <w:br/>
      </w:r>
      <w:r w:rsidRPr="00365FFC">
        <w:rPr>
          <w:rFonts w:ascii="Arial" w:eastAsia="Times New Roman" w:hAnsi="Arial" w:cs="Arial"/>
          <w:color w:val="222222"/>
          <w:sz w:val="19"/>
          <w:szCs w:val="19"/>
        </w:rPr>
        <w:t>I thought that the manuscript was “light” on citations and the authors need to support some of their claims with published work.</w:t>
      </w:r>
    </w:p>
    <w:p w:rsidR="00975000" w:rsidRDefault="00975000" w:rsidP="00B32914">
      <w:pPr>
        <w:shd w:val="clear" w:color="auto" w:fill="FFFFFF"/>
        <w:spacing w:after="0" w:line="240" w:lineRule="auto"/>
        <w:rPr>
          <w:ins w:id="0" w:author="Michael Colvin" w:date="2016-12-12T08:18:00Z"/>
          <w:rFonts w:ascii="Arial" w:eastAsia="Times New Roman" w:hAnsi="Arial" w:cs="Arial"/>
          <w:color w:val="222222"/>
          <w:sz w:val="19"/>
          <w:szCs w:val="19"/>
        </w:rPr>
      </w:pPr>
    </w:p>
    <w:p w:rsidR="007976DB" w:rsidRPr="007976DB" w:rsidRDefault="00975000" w:rsidP="00B32914">
      <w:pPr>
        <w:shd w:val="clear" w:color="auto" w:fill="FFFFFF"/>
        <w:spacing w:after="0" w:line="240" w:lineRule="auto"/>
        <w:rPr>
          <w:rFonts w:ascii="Arial" w:eastAsia="Times New Roman" w:hAnsi="Arial" w:cs="Arial"/>
          <w:color w:val="222222"/>
          <w:sz w:val="19"/>
          <w:szCs w:val="19"/>
        </w:rPr>
      </w:pPr>
      <w:ins w:id="1" w:author="Michael Colvin" w:date="2016-12-12T08:18:00Z">
        <w:r>
          <w:rPr>
            <w:rFonts w:ascii="Arial" w:eastAsia="Times New Roman" w:hAnsi="Arial" w:cs="Arial"/>
            <w:color w:val="222222"/>
            <w:sz w:val="19"/>
            <w:szCs w:val="19"/>
          </w:rPr>
          <w:t xml:space="preserve">AUTHORS’ RESPONSE: </w:t>
        </w:r>
      </w:ins>
      <w:r w:rsidR="00365FFC">
        <w:rPr>
          <w:rFonts w:ascii="Arial" w:eastAsia="Times New Roman" w:hAnsi="Arial" w:cs="Arial"/>
          <w:color w:val="222222"/>
          <w:sz w:val="19"/>
          <w:szCs w:val="19"/>
        </w:rPr>
        <w:t>CITATIONS WERE ADDED WHERE PROMPTED</w:t>
      </w:r>
      <w:r w:rsidR="00047F71">
        <w:rPr>
          <w:rFonts w:ascii="Arial" w:eastAsia="Times New Roman" w:hAnsi="Arial" w:cs="Arial"/>
          <w:color w:val="222222"/>
          <w:sz w:val="19"/>
          <w:szCs w:val="19"/>
        </w:rPr>
        <w:t xml:space="preserve"> – 9 ADDITIONAL CITATIONS</w:t>
      </w:r>
      <w:r w:rsidR="00B32914" w:rsidRPr="00B32914">
        <w:rPr>
          <w:rFonts w:ascii="Arial" w:eastAsia="Times New Roman" w:hAnsi="Arial" w:cs="Arial"/>
          <w:color w:val="222222"/>
          <w:sz w:val="19"/>
          <w:szCs w:val="19"/>
        </w:rPr>
        <w:br/>
      </w:r>
      <w:r w:rsidR="00B32914" w:rsidRPr="00B32914">
        <w:rPr>
          <w:rFonts w:ascii="Arial" w:eastAsia="Times New Roman" w:hAnsi="Arial" w:cs="Arial"/>
          <w:color w:val="222222"/>
          <w:sz w:val="19"/>
          <w:szCs w:val="19"/>
        </w:rPr>
        <w:br/>
      </w:r>
      <w:r w:rsidR="00B32914" w:rsidRPr="007976DB">
        <w:rPr>
          <w:rFonts w:ascii="Arial" w:eastAsia="Times New Roman" w:hAnsi="Arial" w:cs="Arial"/>
          <w:color w:val="222222"/>
          <w:sz w:val="19"/>
          <w:szCs w:val="19"/>
        </w:rPr>
        <w:t>I wanted information on the stocking of Ross Barnett</w:t>
      </w:r>
      <w:proofErr w:type="gramStart"/>
      <w:r w:rsidR="00B32914" w:rsidRPr="007976DB">
        <w:rPr>
          <w:rFonts w:ascii="Arial" w:eastAsia="Times New Roman" w:hAnsi="Arial" w:cs="Arial"/>
          <w:color w:val="222222"/>
          <w:sz w:val="19"/>
          <w:szCs w:val="19"/>
        </w:rPr>
        <w:t>:</w:t>
      </w:r>
      <w:proofErr w:type="gramEnd"/>
      <w:r w:rsidR="00B32914" w:rsidRPr="007976DB">
        <w:rPr>
          <w:rFonts w:ascii="Arial" w:eastAsia="Times New Roman" w:hAnsi="Arial" w:cs="Arial"/>
          <w:color w:val="222222"/>
          <w:sz w:val="19"/>
          <w:szCs w:val="19"/>
        </w:rPr>
        <w:br/>
        <w:t>1)      How often do they stock largemouth bass?</w:t>
      </w:r>
      <w:r w:rsidR="00B32914" w:rsidRPr="007976DB">
        <w:rPr>
          <w:rFonts w:ascii="Arial" w:eastAsia="Times New Roman" w:hAnsi="Arial" w:cs="Arial"/>
          <w:color w:val="222222"/>
          <w:sz w:val="19"/>
          <w:szCs w:val="19"/>
        </w:rPr>
        <w:br/>
        <w:t>2)      At what size do they stock largemouth bass?</w:t>
      </w:r>
      <w:r w:rsidR="00B32914" w:rsidRPr="007976DB">
        <w:rPr>
          <w:rFonts w:ascii="Arial" w:eastAsia="Times New Roman" w:hAnsi="Arial" w:cs="Arial"/>
          <w:color w:val="222222"/>
          <w:sz w:val="19"/>
          <w:szCs w:val="19"/>
        </w:rPr>
        <w:br/>
        <w:t>3)      Are they stocking Florida Bass? If so, is there any work to ensure proper identification?</w:t>
      </w:r>
    </w:p>
    <w:p w:rsidR="00975000" w:rsidRDefault="00975000" w:rsidP="00B32914">
      <w:pPr>
        <w:shd w:val="clear" w:color="auto" w:fill="FFFFFF"/>
        <w:spacing w:after="0" w:line="240" w:lineRule="auto"/>
        <w:rPr>
          <w:ins w:id="2" w:author="Michael Colvin" w:date="2016-12-12T08:18:00Z"/>
          <w:rFonts w:ascii="Arial" w:eastAsia="Times New Roman" w:hAnsi="Arial" w:cs="Arial"/>
          <w:color w:val="222222"/>
          <w:sz w:val="19"/>
          <w:szCs w:val="19"/>
        </w:rPr>
      </w:pPr>
    </w:p>
    <w:p w:rsidR="007976DB" w:rsidRPr="007976DB" w:rsidRDefault="00975000" w:rsidP="00B32914">
      <w:pPr>
        <w:shd w:val="clear" w:color="auto" w:fill="FFFFFF"/>
        <w:spacing w:after="0" w:line="240" w:lineRule="auto"/>
        <w:rPr>
          <w:rFonts w:ascii="Arial" w:eastAsia="Times New Roman" w:hAnsi="Arial" w:cs="Arial"/>
          <w:color w:val="222222"/>
          <w:sz w:val="19"/>
          <w:szCs w:val="19"/>
        </w:rPr>
      </w:pPr>
      <w:ins w:id="3" w:author="Michael Colvin" w:date="2016-12-12T08:18:00Z">
        <w:r>
          <w:rPr>
            <w:rFonts w:ascii="Arial" w:eastAsia="Times New Roman" w:hAnsi="Arial" w:cs="Arial"/>
            <w:color w:val="222222"/>
            <w:sz w:val="19"/>
            <w:szCs w:val="19"/>
          </w:rPr>
          <w:t xml:space="preserve">AUTHORS’ RESPONSE: </w:t>
        </w:r>
      </w:ins>
      <w:r w:rsidR="007976DB" w:rsidRPr="007976DB">
        <w:rPr>
          <w:rFonts w:ascii="Arial" w:eastAsia="Times New Roman" w:hAnsi="Arial" w:cs="Arial"/>
          <w:color w:val="222222"/>
          <w:sz w:val="19"/>
          <w:szCs w:val="19"/>
        </w:rPr>
        <w:t>ADDED INFORMATION TO METHODS (STUDY SITE)</w:t>
      </w:r>
    </w:p>
    <w:p w:rsidR="00FC12DF" w:rsidRPr="00FC12DF" w:rsidRDefault="00B32914" w:rsidP="00B32914">
      <w:pPr>
        <w:shd w:val="clear" w:color="auto" w:fill="FFFFFF"/>
        <w:spacing w:after="0" w:line="240" w:lineRule="auto"/>
        <w:rPr>
          <w:rFonts w:ascii="Arial" w:eastAsia="Times New Roman" w:hAnsi="Arial" w:cs="Arial"/>
          <w:color w:val="222222"/>
          <w:sz w:val="19"/>
          <w:szCs w:val="19"/>
        </w:rPr>
      </w:pPr>
      <w:r w:rsidRPr="00FC12DF">
        <w:rPr>
          <w:rFonts w:ascii="Arial" w:eastAsia="Times New Roman" w:hAnsi="Arial" w:cs="Arial"/>
          <w:color w:val="222222"/>
          <w:sz w:val="19"/>
          <w:szCs w:val="19"/>
        </w:rPr>
        <w:br/>
        <w:t>4)      Could stocking be influencing the trends that you are seeing?</w:t>
      </w:r>
    </w:p>
    <w:p w:rsidR="00975000" w:rsidRDefault="00975000" w:rsidP="00B32914">
      <w:pPr>
        <w:shd w:val="clear" w:color="auto" w:fill="FFFFFF"/>
        <w:spacing w:after="0" w:line="240" w:lineRule="auto"/>
        <w:rPr>
          <w:ins w:id="4" w:author="Michael Colvin" w:date="2016-12-12T08:18:00Z"/>
          <w:rFonts w:ascii="Arial" w:eastAsia="Times New Roman" w:hAnsi="Arial" w:cs="Arial"/>
          <w:color w:val="222222"/>
          <w:sz w:val="19"/>
          <w:szCs w:val="19"/>
        </w:rPr>
      </w:pPr>
    </w:p>
    <w:p w:rsidR="007976DB" w:rsidRDefault="00975000" w:rsidP="00B32914">
      <w:pPr>
        <w:shd w:val="clear" w:color="auto" w:fill="FFFFFF"/>
        <w:spacing w:after="0" w:line="240" w:lineRule="auto"/>
        <w:rPr>
          <w:rFonts w:ascii="Arial" w:eastAsia="Times New Roman" w:hAnsi="Arial" w:cs="Arial"/>
          <w:color w:val="222222"/>
          <w:sz w:val="19"/>
          <w:szCs w:val="19"/>
        </w:rPr>
      </w:pPr>
      <w:ins w:id="5" w:author="Michael Colvin" w:date="2016-12-12T08:18:00Z">
        <w:r>
          <w:rPr>
            <w:rFonts w:ascii="Arial" w:eastAsia="Times New Roman" w:hAnsi="Arial" w:cs="Arial"/>
            <w:color w:val="222222"/>
            <w:sz w:val="19"/>
            <w:szCs w:val="19"/>
          </w:rPr>
          <w:t xml:space="preserve">AUTHORS’ RESPONSE: </w:t>
        </w:r>
      </w:ins>
      <w:r w:rsidR="00FC12DF" w:rsidRPr="00FC12DF">
        <w:rPr>
          <w:rFonts w:ascii="Arial" w:eastAsia="Times New Roman" w:hAnsi="Arial" w:cs="Arial"/>
          <w:color w:val="222222"/>
          <w:sz w:val="19"/>
          <w:szCs w:val="19"/>
        </w:rPr>
        <w:t>ADDED A PARAGRAPH IN THE DISCUSSION TO ADDRES</w:t>
      </w:r>
      <w:ins w:id="6" w:author="Michael Colvin" w:date="2016-12-12T08:14:00Z">
        <w:r>
          <w:rPr>
            <w:rFonts w:ascii="Arial" w:eastAsia="Times New Roman" w:hAnsi="Arial" w:cs="Arial"/>
            <w:color w:val="222222"/>
            <w:sz w:val="19"/>
            <w:szCs w:val="19"/>
          </w:rPr>
          <w:t>S</w:t>
        </w:r>
      </w:ins>
      <w:r w:rsidR="00FC12DF" w:rsidRPr="00FC12DF">
        <w:rPr>
          <w:rFonts w:ascii="Arial" w:eastAsia="Times New Roman" w:hAnsi="Arial" w:cs="Arial"/>
          <w:color w:val="222222"/>
          <w:sz w:val="19"/>
          <w:szCs w:val="19"/>
        </w:rPr>
        <w:t xml:space="preserve"> THIS QUESTION</w:t>
      </w:r>
      <w:r w:rsidR="00B32914" w:rsidRPr="00B32914">
        <w:rPr>
          <w:rFonts w:ascii="Arial" w:eastAsia="Times New Roman" w:hAnsi="Arial" w:cs="Arial"/>
          <w:color w:val="222222"/>
          <w:sz w:val="19"/>
          <w:szCs w:val="19"/>
          <w:highlight w:val="yellow"/>
        </w:rPr>
        <w:br/>
      </w:r>
      <w:r w:rsidR="00B32914" w:rsidRPr="00B32914">
        <w:rPr>
          <w:rFonts w:ascii="Arial" w:eastAsia="Times New Roman" w:hAnsi="Arial" w:cs="Arial"/>
          <w:color w:val="222222"/>
          <w:sz w:val="19"/>
          <w:szCs w:val="19"/>
          <w:highlight w:val="yellow"/>
        </w:rPr>
        <w:br/>
      </w:r>
      <w:r w:rsidR="00B32914" w:rsidRPr="00C638A1">
        <w:rPr>
          <w:rFonts w:ascii="Arial" w:eastAsia="Times New Roman" w:hAnsi="Arial" w:cs="Arial"/>
          <w:color w:val="222222"/>
          <w:sz w:val="19"/>
          <w:szCs w:val="19"/>
        </w:rPr>
        <w:t>I also was left asking</w:t>
      </w:r>
      <w:proofErr w:type="gramStart"/>
      <w:r w:rsidR="00B32914" w:rsidRPr="00C638A1">
        <w:rPr>
          <w:rFonts w:ascii="Arial" w:eastAsia="Times New Roman" w:hAnsi="Arial" w:cs="Arial"/>
          <w:color w:val="222222"/>
          <w:sz w:val="19"/>
          <w:szCs w:val="19"/>
        </w:rPr>
        <w:t>:</w:t>
      </w:r>
      <w:proofErr w:type="gramEnd"/>
      <w:r w:rsidR="00B32914" w:rsidRPr="00C638A1">
        <w:rPr>
          <w:rFonts w:ascii="Arial" w:eastAsia="Times New Roman" w:hAnsi="Arial" w:cs="Arial"/>
          <w:color w:val="222222"/>
          <w:sz w:val="19"/>
          <w:szCs w:val="19"/>
        </w:rPr>
        <w:br/>
        <w:t>1)      Why were regulations changed over the past 3 decades?</w:t>
      </w:r>
      <w:r w:rsidR="00B32914" w:rsidRPr="00C638A1">
        <w:rPr>
          <w:rFonts w:ascii="Arial" w:eastAsia="Times New Roman" w:hAnsi="Arial" w:cs="Arial"/>
          <w:color w:val="222222"/>
          <w:sz w:val="19"/>
          <w:szCs w:val="19"/>
        </w:rPr>
        <w:br/>
        <w:t>2)      What spurred these decisions?</w:t>
      </w:r>
      <w:r w:rsidR="00B32914" w:rsidRPr="00C638A1">
        <w:rPr>
          <w:rFonts w:ascii="Arial" w:eastAsia="Times New Roman" w:hAnsi="Arial" w:cs="Arial"/>
          <w:color w:val="222222"/>
          <w:sz w:val="19"/>
          <w:szCs w:val="19"/>
        </w:rPr>
        <w:br/>
        <w:t>3)      What were the specific goals for each differing length-limit?</w:t>
      </w:r>
    </w:p>
    <w:p w:rsidR="00975000" w:rsidRDefault="00975000" w:rsidP="00B32914">
      <w:pPr>
        <w:shd w:val="clear" w:color="auto" w:fill="FFFFFF"/>
        <w:spacing w:after="0" w:line="240" w:lineRule="auto"/>
        <w:rPr>
          <w:ins w:id="7" w:author="Michael Colvin" w:date="2016-12-12T08:18:00Z"/>
          <w:rFonts w:ascii="Arial" w:eastAsia="Times New Roman" w:hAnsi="Arial" w:cs="Arial"/>
          <w:color w:val="222222"/>
          <w:sz w:val="19"/>
          <w:szCs w:val="19"/>
        </w:rPr>
      </w:pPr>
    </w:p>
    <w:p w:rsidR="003C7C6A" w:rsidRDefault="00975000" w:rsidP="00B32914">
      <w:pPr>
        <w:shd w:val="clear" w:color="auto" w:fill="FFFFFF"/>
        <w:spacing w:after="0" w:line="240" w:lineRule="auto"/>
        <w:rPr>
          <w:rFonts w:ascii="Arial" w:eastAsia="Times New Roman" w:hAnsi="Arial" w:cs="Arial"/>
          <w:color w:val="222222"/>
          <w:sz w:val="19"/>
          <w:szCs w:val="19"/>
        </w:rPr>
      </w:pPr>
      <w:ins w:id="8" w:author="Michael Colvin" w:date="2016-12-12T08:18:00Z">
        <w:r>
          <w:rPr>
            <w:rFonts w:ascii="Arial" w:eastAsia="Times New Roman" w:hAnsi="Arial" w:cs="Arial"/>
            <w:color w:val="222222"/>
            <w:sz w:val="19"/>
            <w:szCs w:val="19"/>
          </w:rPr>
          <w:t xml:space="preserve">AUTHORS’ RESPONSE: </w:t>
        </w:r>
      </w:ins>
      <w:r w:rsidR="00C638A1">
        <w:rPr>
          <w:rFonts w:ascii="Arial" w:eastAsia="Times New Roman" w:hAnsi="Arial" w:cs="Arial"/>
          <w:color w:val="222222"/>
          <w:sz w:val="19"/>
          <w:szCs w:val="19"/>
        </w:rPr>
        <w:t>REGULATION</w:t>
      </w:r>
      <w:r w:rsidR="007976DB">
        <w:rPr>
          <w:rFonts w:ascii="Arial" w:eastAsia="Times New Roman" w:hAnsi="Arial" w:cs="Arial"/>
          <w:color w:val="222222"/>
          <w:sz w:val="19"/>
          <w:szCs w:val="19"/>
        </w:rPr>
        <w:t xml:space="preserve"> CHANGES </w:t>
      </w:r>
      <w:r w:rsidR="00C15116">
        <w:rPr>
          <w:rFonts w:ascii="Arial" w:eastAsia="Times New Roman" w:hAnsi="Arial" w:cs="Arial"/>
          <w:color w:val="222222"/>
          <w:sz w:val="19"/>
          <w:szCs w:val="19"/>
        </w:rPr>
        <w:t xml:space="preserve">WERE </w:t>
      </w:r>
      <w:r w:rsidR="007976DB">
        <w:rPr>
          <w:rFonts w:ascii="Arial" w:eastAsia="Times New Roman" w:hAnsi="Arial" w:cs="Arial"/>
          <w:color w:val="222222"/>
          <w:sz w:val="19"/>
          <w:szCs w:val="19"/>
        </w:rPr>
        <w:t xml:space="preserve">GENERALLY </w:t>
      </w:r>
      <w:r w:rsidR="00C15116">
        <w:rPr>
          <w:rFonts w:ascii="Arial" w:eastAsia="Times New Roman" w:hAnsi="Arial" w:cs="Arial"/>
          <w:color w:val="222222"/>
          <w:sz w:val="19"/>
          <w:szCs w:val="19"/>
        </w:rPr>
        <w:t xml:space="preserve">FUELED BY REQUESTS FROM ORGANIZED ANGLER GROUPS. NEVERTHELESS, IN CRAFTING REGULATIONS THE AGENCY </w:t>
      </w:r>
      <w:r w:rsidR="007976DB">
        <w:rPr>
          <w:rFonts w:ascii="Arial" w:eastAsia="Times New Roman" w:hAnsi="Arial" w:cs="Arial"/>
          <w:color w:val="222222"/>
          <w:sz w:val="19"/>
          <w:szCs w:val="19"/>
        </w:rPr>
        <w:t>BALANCE</w:t>
      </w:r>
      <w:r w:rsidR="00C15116">
        <w:rPr>
          <w:rFonts w:ascii="Arial" w:eastAsia="Times New Roman" w:hAnsi="Arial" w:cs="Arial"/>
          <w:color w:val="222222"/>
          <w:sz w:val="19"/>
          <w:szCs w:val="19"/>
        </w:rPr>
        <w:t xml:space="preserve">D ANGLER WANTS WITH THE NEED TO MAINTAIN </w:t>
      </w:r>
      <w:r w:rsidR="00C638A1">
        <w:rPr>
          <w:rFonts w:ascii="Arial" w:eastAsia="Times New Roman" w:hAnsi="Arial" w:cs="Arial"/>
          <w:color w:val="222222"/>
          <w:sz w:val="19"/>
          <w:szCs w:val="19"/>
        </w:rPr>
        <w:t xml:space="preserve">DYNAMIC POPULATIONS OF BASS AND THEIR PREY WHILE CONSIDERING THE </w:t>
      </w:r>
      <w:r w:rsidR="004B2FF1">
        <w:rPr>
          <w:rFonts w:ascii="Arial" w:eastAsia="Times New Roman" w:hAnsi="Arial" w:cs="Arial"/>
          <w:color w:val="222222"/>
          <w:sz w:val="19"/>
          <w:szCs w:val="19"/>
        </w:rPr>
        <w:t xml:space="preserve">NEEDS OF </w:t>
      </w:r>
      <w:r w:rsidR="00C638A1">
        <w:rPr>
          <w:rFonts w:ascii="Arial" w:eastAsia="Times New Roman" w:hAnsi="Arial" w:cs="Arial"/>
          <w:color w:val="222222"/>
          <w:sz w:val="19"/>
          <w:szCs w:val="19"/>
        </w:rPr>
        <w:t xml:space="preserve">ENTIRE ANGLING CONSTITUENCY. THE LAST </w:t>
      </w:r>
      <w:r w:rsidR="00D20678">
        <w:rPr>
          <w:rFonts w:ascii="Arial" w:eastAsia="Times New Roman" w:hAnsi="Arial" w:cs="Arial"/>
          <w:color w:val="222222"/>
          <w:sz w:val="19"/>
          <w:szCs w:val="19"/>
        </w:rPr>
        <w:t xml:space="preserve">TWO </w:t>
      </w:r>
      <w:r w:rsidR="00C638A1">
        <w:rPr>
          <w:rFonts w:ascii="Arial" w:eastAsia="Times New Roman" w:hAnsi="Arial" w:cs="Arial"/>
          <w:color w:val="222222"/>
          <w:sz w:val="19"/>
          <w:szCs w:val="19"/>
        </w:rPr>
        <w:t>SENTENCE</w:t>
      </w:r>
      <w:r w:rsidR="00D20678">
        <w:rPr>
          <w:rFonts w:ascii="Arial" w:eastAsia="Times New Roman" w:hAnsi="Arial" w:cs="Arial"/>
          <w:color w:val="222222"/>
          <w:sz w:val="19"/>
          <w:szCs w:val="19"/>
        </w:rPr>
        <w:t>s</w:t>
      </w:r>
      <w:r w:rsidR="00C638A1">
        <w:rPr>
          <w:rFonts w:ascii="Arial" w:eastAsia="Times New Roman" w:hAnsi="Arial" w:cs="Arial"/>
          <w:color w:val="222222"/>
          <w:sz w:val="19"/>
          <w:szCs w:val="19"/>
        </w:rPr>
        <w:t xml:space="preserve"> UNDER THE HARVEST REGULATIONS SUBSECTION</w:t>
      </w:r>
      <w:r w:rsidR="00D20678">
        <w:rPr>
          <w:rFonts w:ascii="Arial" w:eastAsia="Times New Roman" w:hAnsi="Arial" w:cs="Arial"/>
          <w:color w:val="222222"/>
          <w:sz w:val="19"/>
          <w:szCs w:val="19"/>
        </w:rPr>
        <w:t xml:space="preserve"> ENCAPSULATES</w:t>
      </w:r>
      <w:r w:rsidR="00C638A1">
        <w:rPr>
          <w:rFonts w:ascii="Arial" w:eastAsia="Times New Roman" w:hAnsi="Arial" w:cs="Arial"/>
          <w:color w:val="222222"/>
          <w:sz w:val="19"/>
          <w:szCs w:val="19"/>
        </w:rPr>
        <w:t xml:space="preserve"> THIS. IT WOULD BE TRICKY TO PROVIDE MORE DETAILS ABOUT THE SPECIFIC GOALS; WHILE THE DATA W</w:t>
      </w:r>
      <w:r w:rsidR="00D20678">
        <w:rPr>
          <w:rFonts w:ascii="Arial" w:eastAsia="Times New Roman" w:hAnsi="Arial" w:cs="Arial"/>
          <w:color w:val="222222"/>
          <w:sz w:val="19"/>
          <w:szCs w:val="19"/>
        </w:rPr>
        <w:t>ERE</w:t>
      </w:r>
      <w:r w:rsidR="00C638A1">
        <w:rPr>
          <w:rFonts w:ascii="Arial" w:eastAsia="Times New Roman" w:hAnsi="Arial" w:cs="Arial"/>
          <w:color w:val="222222"/>
          <w:sz w:val="19"/>
          <w:szCs w:val="19"/>
        </w:rPr>
        <w:t xml:space="preserve"> ADEQUATELY PRESERVED, </w:t>
      </w:r>
      <w:r w:rsidR="00D20678">
        <w:rPr>
          <w:rFonts w:ascii="Arial" w:eastAsia="Times New Roman" w:hAnsi="Arial" w:cs="Arial"/>
          <w:color w:val="222222"/>
          <w:sz w:val="19"/>
          <w:szCs w:val="19"/>
        </w:rPr>
        <w:t>PARTICULAR</w:t>
      </w:r>
      <w:r w:rsidR="00C638A1">
        <w:rPr>
          <w:rFonts w:ascii="Arial" w:eastAsia="Times New Roman" w:hAnsi="Arial" w:cs="Arial"/>
          <w:color w:val="222222"/>
          <w:sz w:val="19"/>
          <w:szCs w:val="19"/>
        </w:rPr>
        <w:t xml:space="preserve">S ABOUT GOALS AND OBJECTIVES </w:t>
      </w:r>
      <w:r w:rsidR="00D20678">
        <w:rPr>
          <w:rFonts w:ascii="Arial" w:eastAsia="Times New Roman" w:hAnsi="Arial" w:cs="Arial"/>
          <w:color w:val="222222"/>
          <w:sz w:val="19"/>
          <w:szCs w:val="19"/>
        </w:rPr>
        <w:t xml:space="preserve">ASSOCIATED WITH EACH REGULATION CHANGE </w:t>
      </w:r>
      <w:r w:rsidR="00C638A1">
        <w:rPr>
          <w:rFonts w:ascii="Arial" w:eastAsia="Times New Roman" w:hAnsi="Arial" w:cs="Arial"/>
          <w:color w:val="222222"/>
          <w:sz w:val="19"/>
          <w:szCs w:val="19"/>
        </w:rPr>
        <w:t>WERE NOT.</w:t>
      </w:r>
      <w:r w:rsidR="00B32914" w:rsidRPr="00B32914">
        <w:rPr>
          <w:rFonts w:ascii="Arial" w:eastAsia="Times New Roman" w:hAnsi="Arial" w:cs="Arial"/>
          <w:color w:val="222222"/>
          <w:sz w:val="19"/>
          <w:szCs w:val="19"/>
        </w:rPr>
        <w:br/>
      </w:r>
      <w:r w:rsidR="00B32914" w:rsidRPr="00B32914">
        <w:rPr>
          <w:rFonts w:ascii="Arial" w:eastAsia="Times New Roman" w:hAnsi="Arial" w:cs="Arial"/>
          <w:color w:val="222222"/>
          <w:sz w:val="19"/>
          <w:szCs w:val="19"/>
        </w:rPr>
        <w:br/>
        <w:t>In the discussion, you begin with describing your analysis, however, I would have much rather seen the biggest findings of your work: fisheries metrics aren’t responding to length-limits. Although I agree that your analyses were interesting and aided in your conclusions, it’s not the highlight of the paper. As such, I would recommend restructuring your discussion to reflect that.</w:t>
      </w:r>
    </w:p>
    <w:p w:rsidR="00975000" w:rsidRDefault="00975000" w:rsidP="00B32914">
      <w:pPr>
        <w:shd w:val="clear" w:color="auto" w:fill="FFFFFF"/>
        <w:spacing w:after="0" w:line="240" w:lineRule="auto"/>
        <w:rPr>
          <w:ins w:id="9" w:author="Michael Colvin" w:date="2016-12-12T08:18:00Z"/>
          <w:rFonts w:ascii="Arial" w:eastAsia="Times New Roman" w:hAnsi="Arial" w:cs="Arial"/>
          <w:color w:val="222222"/>
          <w:sz w:val="19"/>
          <w:szCs w:val="19"/>
        </w:rPr>
      </w:pPr>
    </w:p>
    <w:p w:rsidR="0084534E" w:rsidRDefault="00975000" w:rsidP="00B32914">
      <w:pPr>
        <w:shd w:val="clear" w:color="auto" w:fill="FFFFFF"/>
        <w:spacing w:after="0" w:line="240" w:lineRule="auto"/>
        <w:rPr>
          <w:rFonts w:ascii="Arial" w:eastAsia="Times New Roman" w:hAnsi="Arial" w:cs="Arial"/>
          <w:color w:val="222222"/>
          <w:sz w:val="19"/>
          <w:szCs w:val="19"/>
        </w:rPr>
      </w:pPr>
      <w:ins w:id="10" w:author="Michael Colvin" w:date="2016-12-12T08:18:00Z">
        <w:r>
          <w:rPr>
            <w:rFonts w:ascii="Arial" w:eastAsia="Times New Roman" w:hAnsi="Arial" w:cs="Arial"/>
            <w:color w:val="222222"/>
            <w:sz w:val="19"/>
            <w:szCs w:val="19"/>
          </w:rPr>
          <w:t xml:space="preserve">AUTHORS’ RESPONSE: </w:t>
        </w:r>
      </w:ins>
      <w:r w:rsidR="003C7C6A">
        <w:rPr>
          <w:rFonts w:ascii="Arial" w:eastAsia="Times New Roman" w:hAnsi="Arial" w:cs="Arial"/>
          <w:color w:val="222222"/>
          <w:sz w:val="19"/>
          <w:szCs w:val="19"/>
        </w:rPr>
        <w:t>THE DISCUSSION NOW BEGINS WITH A DIFFERENT PARAGRAPH AS SUGGESTED FURTHER BELOW</w:t>
      </w:r>
      <w:r w:rsidR="004B2FF1">
        <w:rPr>
          <w:rFonts w:ascii="Arial" w:eastAsia="Times New Roman" w:hAnsi="Arial" w:cs="Arial"/>
          <w:color w:val="222222"/>
          <w:sz w:val="19"/>
          <w:szCs w:val="19"/>
        </w:rPr>
        <w:t xml:space="preserve"> </w:t>
      </w:r>
      <w:r w:rsidR="004B2FF1" w:rsidRPr="004B2FF1">
        <w:rPr>
          <w:rFonts w:ascii="Arial" w:eastAsia="Times New Roman" w:hAnsi="Arial" w:cs="Arial"/>
          <w:color w:val="222222"/>
          <w:sz w:val="19"/>
          <w:szCs w:val="19"/>
        </w:rPr>
        <w:t>BY TH</w:t>
      </w:r>
      <w:r w:rsidR="004B2FF1">
        <w:rPr>
          <w:rFonts w:ascii="Arial" w:eastAsia="Times New Roman" w:hAnsi="Arial" w:cs="Arial"/>
          <w:color w:val="222222"/>
          <w:sz w:val="19"/>
          <w:szCs w:val="19"/>
        </w:rPr>
        <w:t>IS</w:t>
      </w:r>
      <w:r w:rsidR="004B2FF1" w:rsidRPr="004B2FF1">
        <w:rPr>
          <w:rFonts w:ascii="Arial" w:eastAsia="Times New Roman" w:hAnsi="Arial" w:cs="Arial"/>
          <w:color w:val="222222"/>
          <w:sz w:val="19"/>
          <w:szCs w:val="19"/>
        </w:rPr>
        <w:t xml:space="preserve"> REVIEWER</w:t>
      </w:r>
      <w:r w:rsidR="00B32914" w:rsidRPr="00B32914">
        <w:rPr>
          <w:rFonts w:ascii="Arial" w:eastAsia="Times New Roman" w:hAnsi="Arial" w:cs="Arial"/>
          <w:color w:val="222222"/>
          <w:sz w:val="19"/>
          <w:szCs w:val="19"/>
        </w:rPr>
        <w:br/>
      </w:r>
      <w:r w:rsidR="00B32914" w:rsidRPr="00B32914">
        <w:rPr>
          <w:rFonts w:ascii="Arial" w:eastAsia="Times New Roman" w:hAnsi="Arial" w:cs="Arial"/>
          <w:color w:val="222222"/>
          <w:sz w:val="19"/>
          <w:szCs w:val="19"/>
        </w:rPr>
        <w:br/>
        <w:t>Line by Line Comments</w:t>
      </w:r>
      <w:proofErr w:type="gramStart"/>
      <w:r w:rsidR="00B32914" w:rsidRPr="00B32914">
        <w:rPr>
          <w:rFonts w:ascii="Arial" w:eastAsia="Times New Roman" w:hAnsi="Arial" w:cs="Arial"/>
          <w:color w:val="222222"/>
          <w:sz w:val="19"/>
          <w:szCs w:val="19"/>
        </w:rPr>
        <w:t>:</w:t>
      </w:r>
      <w:proofErr w:type="gramEnd"/>
      <w:r w:rsidR="00B32914" w:rsidRPr="00B32914">
        <w:rPr>
          <w:rFonts w:ascii="Arial" w:eastAsia="Times New Roman" w:hAnsi="Arial" w:cs="Arial"/>
          <w:color w:val="222222"/>
          <w:sz w:val="19"/>
          <w:szCs w:val="19"/>
        </w:rPr>
        <w:br/>
      </w:r>
      <w:r w:rsidR="00B32914" w:rsidRPr="00B32914">
        <w:rPr>
          <w:rFonts w:ascii="Arial" w:eastAsia="Times New Roman" w:hAnsi="Arial" w:cs="Arial"/>
          <w:color w:val="222222"/>
          <w:sz w:val="19"/>
          <w:szCs w:val="19"/>
        </w:rPr>
        <w:br/>
      </w:r>
      <w:r w:rsidR="00B32914" w:rsidRPr="00B32914">
        <w:rPr>
          <w:rFonts w:ascii="Arial" w:eastAsia="Times New Roman" w:hAnsi="Arial" w:cs="Arial"/>
          <w:color w:val="222222"/>
          <w:sz w:val="19"/>
          <w:szCs w:val="19"/>
        </w:rPr>
        <w:lastRenderedPageBreak/>
        <w:t>Line 26: Please be consistent with the use of a dash when using the term “length-limit.” Based on looking at other articles within NAJFM, I would recommend removing it.</w:t>
      </w:r>
    </w:p>
    <w:p w:rsidR="00975000" w:rsidRDefault="00975000" w:rsidP="00B32914">
      <w:pPr>
        <w:shd w:val="clear" w:color="auto" w:fill="FFFFFF"/>
        <w:spacing w:after="0" w:line="240" w:lineRule="auto"/>
        <w:rPr>
          <w:ins w:id="11" w:author="Michael Colvin" w:date="2016-12-12T08:18:00Z"/>
          <w:rFonts w:ascii="Arial" w:eastAsia="Times New Roman" w:hAnsi="Arial" w:cs="Arial"/>
          <w:color w:val="222222"/>
          <w:sz w:val="19"/>
          <w:szCs w:val="19"/>
        </w:rPr>
      </w:pPr>
    </w:p>
    <w:p w:rsidR="00657624" w:rsidRDefault="00975000" w:rsidP="00B32914">
      <w:pPr>
        <w:shd w:val="clear" w:color="auto" w:fill="FFFFFF"/>
        <w:spacing w:after="0" w:line="240" w:lineRule="auto"/>
        <w:rPr>
          <w:rFonts w:ascii="Arial" w:eastAsia="Times New Roman" w:hAnsi="Arial" w:cs="Arial"/>
          <w:color w:val="222222"/>
          <w:sz w:val="19"/>
          <w:szCs w:val="19"/>
        </w:rPr>
      </w:pPr>
      <w:ins w:id="12" w:author="Michael Colvin" w:date="2016-12-12T08:18:00Z">
        <w:r>
          <w:rPr>
            <w:rFonts w:ascii="Arial" w:eastAsia="Times New Roman" w:hAnsi="Arial" w:cs="Arial"/>
            <w:color w:val="222222"/>
            <w:sz w:val="19"/>
            <w:szCs w:val="19"/>
          </w:rPr>
          <w:t xml:space="preserve">AUTHORS’ RESPONSE: </w:t>
        </w:r>
      </w:ins>
      <w:r w:rsidR="0084534E" w:rsidRPr="00657624">
        <w:rPr>
          <w:rFonts w:ascii="Arial" w:eastAsia="Times New Roman" w:hAnsi="Arial" w:cs="Arial"/>
          <w:color w:val="222222"/>
          <w:sz w:val="19"/>
          <w:szCs w:val="19"/>
        </w:rPr>
        <w:t xml:space="preserve">WE REVIEWED EVERY OCCURRENCE. THROUGHOUT, “LENGTH LIMIT” IS NOW HYPHENATED </w:t>
      </w:r>
      <w:r w:rsidR="002D4897" w:rsidRPr="00657624">
        <w:rPr>
          <w:rFonts w:ascii="Arial" w:eastAsia="Times New Roman" w:hAnsi="Arial" w:cs="Arial"/>
          <w:color w:val="222222"/>
          <w:sz w:val="19"/>
          <w:szCs w:val="19"/>
        </w:rPr>
        <w:t xml:space="preserve">ONLY </w:t>
      </w:r>
      <w:r w:rsidR="0084534E" w:rsidRPr="00657624">
        <w:rPr>
          <w:rFonts w:ascii="Arial" w:eastAsia="Times New Roman" w:hAnsi="Arial" w:cs="Arial"/>
          <w:color w:val="222222"/>
          <w:sz w:val="19"/>
          <w:szCs w:val="19"/>
        </w:rPr>
        <w:t xml:space="preserve">WHEN IT </w:t>
      </w:r>
      <w:r w:rsidR="00657624" w:rsidRPr="00657624">
        <w:rPr>
          <w:rFonts w:ascii="Arial" w:eastAsia="Times New Roman" w:hAnsi="Arial" w:cs="Arial"/>
          <w:color w:val="222222"/>
          <w:sz w:val="19"/>
          <w:szCs w:val="19"/>
        </w:rPr>
        <w:t>MODIFIES</w:t>
      </w:r>
      <w:r w:rsidR="0084534E" w:rsidRPr="00657624">
        <w:rPr>
          <w:rFonts w:ascii="Arial" w:eastAsia="Times New Roman" w:hAnsi="Arial" w:cs="Arial"/>
          <w:color w:val="222222"/>
          <w:sz w:val="19"/>
          <w:szCs w:val="19"/>
        </w:rPr>
        <w:t xml:space="preserve"> A NOUN</w:t>
      </w:r>
      <w:r w:rsidR="00657624" w:rsidRPr="00657624">
        <w:rPr>
          <w:rFonts w:ascii="Arial" w:eastAsia="Times New Roman" w:hAnsi="Arial" w:cs="Arial"/>
          <w:color w:val="222222"/>
          <w:sz w:val="19"/>
          <w:szCs w:val="19"/>
        </w:rPr>
        <w:t>,</w:t>
      </w:r>
      <w:r w:rsidR="002D4897" w:rsidRPr="00657624">
        <w:rPr>
          <w:rFonts w:ascii="Arial" w:eastAsia="Times New Roman" w:hAnsi="Arial" w:cs="Arial"/>
          <w:color w:val="222222"/>
          <w:sz w:val="19"/>
          <w:szCs w:val="19"/>
        </w:rPr>
        <w:t xml:space="preserve"> I.E. LENGTH-LIMIT REGULATION</w:t>
      </w:r>
      <w:r w:rsidR="00657624" w:rsidRPr="00657624">
        <w:rPr>
          <w:rFonts w:ascii="Arial" w:eastAsia="Times New Roman" w:hAnsi="Arial" w:cs="Arial"/>
          <w:color w:val="222222"/>
          <w:sz w:val="19"/>
          <w:szCs w:val="19"/>
        </w:rPr>
        <w:t xml:space="preserve">, BUT NOT WHEN THEY FOLLOW A NOUN, I.E. MINIMUM LENGTH LIMIT. </w:t>
      </w:r>
      <w:del w:id="13" w:author="Michael Colvin" w:date="2016-12-12T08:15:00Z">
        <w:r w:rsidR="00657624" w:rsidRPr="00657624" w:rsidDel="00975000">
          <w:rPr>
            <w:rFonts w:ascii="Arial" w:eastAsia="Times New Roman" w:hAnsi="Arial" w:cs="Arial"/>
            <w:color w:val="222222"/>
            <w:sz w:val="19"/>
            <w:szCs w:val="19"/>
          </w:rPr>
          <w:delText xml:space="preserve">WHITHOUT </w:delText>
        </w:r>
      </w:del>
      <w:ins w:id="14" w:author="Michael Colvin" w:date="2016-12-12T08:15:00Z">
        <w:r>
          <w:rPr>
            <w:rFonts w:ascii="Arial" w:eastAsia="Times New Roman" w:hAnsi="Arial" w:cs="Arial"/>
            <w:color w:val="222222"/>
            <w:sz w:val="19"/>
            <w:szCs w:val="19"/>
          </w:rPr>
          <w:t>WITHOUT</w:t>
        </w:r>
        <w:r w:rsidRPr="00657624">
          <w:rPr>
            <w:rFonts w:ascii="Arial" w:eastAsia="Times New Roman" w:hAnsi="Arial" w:cs="Arial"/>
            <w:color w:val="222222"/>
            <w:sz w:val="19"/>
            <w:szCs w:val="19"/>
          </w:rPr>
          <w:t xml:space="preserve"> </w:t>
        </w:r>
      </w:ins>
      <w:r w:rsidR="00657624" w:rsidRPr="00657624">
        <w:rPr>
          <w:rFonts w:ascii="Arial" w:eastAsia="Times New Roman" w:hAnsi="Arial" w:cs="Arial"/>
          <w:color w:val="222222"/>
          <w:sz w:val="19"/>
          <w:szCs w:val="19"/>
        </w:rPr>
        <w:t>THE HYPHEN THE SENTENCE CAN BECOME CONFUSING. HOWEVER, EDITORS FIND A LOT OF EXCEPTION AND WE WILL ACCEPT WHATEVER THE JOURNAL’S EDITORIAL OFFICE WANTS TO DO.</w:t>
      </w:r>
      <w:r w:rsidR="00B32914" w:rsidRPr="00B32914">
        <w:rPr>
          <w:rFonts w:ascii="Arial" w:eastAsia="Times New Roman" w:hAnsi="Arial" w:cs="Arial"/>
          <w:color w:val="222222"/>
          <w:sz w:val="19"/>
          <w:szCs w:val="19"/>
        </w:rPr>
        <w:br/>
      </w:r>
      <w:r w:rsidR="00B32914" w:rsidRPr="00B32914">
        <w:rPr>
          <w:rFonts w:ascii="Arial" w:eastAsia="Times New Roman" w:hAnsi="Arial" w:cs="Arial"/>
          <w:color w:val="222222"/>
          <w:sz w:val="19"/>
          <w:szCs w:val="19"/>
        </w:rPr>
        <w:br/>
        <w:t>Line 26: insert “by fisheries management agencies” after implemented.</w:t>
      </w:r>
    </w:p>
    <w:p w:rsidR="00975000" w:rsidRDefault="00975000" w:rsidP="00B32914">
      <w:pPr>
        <w:shd w:val="clear" w:color="auto" w:fill="FFFFFF"/>
        <w:spacing w:after="0" w:line="240" w:lineRule="auto"/>
        <w:rPr>
          <w:ins w:id="15" w:author="Michael Colvin" w:date="2016-12-12T08:18:00Z"/>
          <w:rFonts w:ascii="Arial" w:eastAsia="Times New Roman" w:hAnsi="Arial" w:cs="Arial"/>
          <w:color w:val="222222"/>
          <w:sz w:val="19"/>
          <w:szCs w:val="19"/>
        </w:rPr>
      </w:pPr>
    </w:p>
    <w:p w:rsidR="00657624" w:rsidRDefault="00975000" w:rsidP="00B32914">
      <w:pPr>
        <w:shd w:val="clear" w:color="auto" w:fill="FFFFFF"/>
        <w:spacing w:after="0" w:line="240" w:lineRule="auto"/>
        <w:rPr>
          <w:rFonts w:ascii="Arial" w:eastAsia="Times New Roman" w:hAnsi="Arial" w:cs="Arial"/>
          <w:color w:val="222222"/>
          <w:sz w:val="19"/>
          <w:szCs w:val="19"/>
        </w:rPr>
      </w:pPr>
      <w:ins w:id="16" w:author="Michael Colvin" w:date="2016-12-12T08:18:00Z">
        <w:r>
          <w:rPr>
            <w:rFonts w:ascii="Arial" w:eastAsia="Times New Roman" w:hAnsi="Arial" w:cs="Arial"/>
            <w:color w:val="222222"/>
            <w:sz w:val="19"/>
            <w:szCs w:val="19"/>
          </w:rPr>
          <w:t xml:space="preserve">AUTHORS’ RESPONSE: </w:t>
        </w:r>
        <w:r>
          <w:rPr>
            <w:rFonts w:ascii="Arial" w:eastAsia="Times New Roman" w:hAnsi="Arial" w:cs="Arial"/>
            <w:color w:val="222222"/>
            <w:sz w:val="19"/>
            <w:szCs w:val="19"/>
          </w:rPr>
          <w:t>THE SU</w:t>
        </w:r>
      </w:ins>
      <w:ins w:id="17" w:author="Michael Colvin" w:date="2016-12-12T08:19:00Z">
        <w:r>
          <w:rPr>
            <w:rFonts w:ascii="Arial" w:eastAsia="Times New Roman" w:hAnsi="Arial" w:cs="Arial"/>
            <w:color w:val="222222"/>
            <w:sz w:val="19"/>
            <w:szCs w:val="19"/>
          </w:rPr>
          <w:t xml:space="preserve">GGESTED EDIT HAS BEEN </w:t>
        </w:r>
      </w:ins>
      <w:r w:rsidR="00657624">
        <w:rPr>
          <w:rFonts w:ascii="Arial" w:eastAsia="Times New Roman" w:hAnsi="Arial" w:cs="Arial"/>
          <w:color w:val="222222"/>
          <w:sz w:val="19"/>
          <w:szCs w:val="19"/>
        </w:rPr>
        <w:t>DONE</w:t>
      </w:r>
      <w:r w:rsidR="00B32914" w:rsidRPr="00B32914">
        <w:rPr>
          <w:rFonts w:ascii="Arial" w:eastAsia="Times New Roman" w:hAnsi="Arial" w:cs="Arial"/>
          <w:color w:val="222222"/>
          <w:sz w:val="19"/>
          <w:szCs w:val="19"/>
        </w:rPr>
        <w:br/>
      </w:r>
      <w:r w:rsidR="00B32914" w:rsidRPr="00B32914">
        <w:rPr>
          <w:rFonts w:ascii="Arial" w:eastAsia="Times New Roman" w:hAnsi="Arial" w:cs="Arial"/>
          <w:color w:val="222222"/>
          <w:sz w:val="19"/>
          <w:szCs w:val="19"/>
        </w:rPr>
        <w:br/>
        <w:t>Line 27: Replace “key” with “particular.”</w:t>
      </w:r>
    </w:p>
    <w:p w:rsidR="00657624" w:rsidRDefault="00975000" w:rsidP="00B32914">
      <w:pPr>
        <w:shd w:val="clear" w:color="auto" w:fill="FFFFFF"/>
        <w:spacing w:after="0" w:line="240" w:lineRule="auto"/>
        <w:rPr>
          <w:rFonts w:ascii="Arial" w:eastAsia="Times New Roman" w:hAnsi="Arial" w:cs="Arial"/>
          <w:color w:val="222222"/>
          <w:sz w:val="19"/>
          <w:szCs w:val="19"/>
        </w:rPr>
      </w:pPr>
      <w:ins w:id="18" w:author="Michael Colvin" w:date="2016-12-12T08:19:00Z">
        <w:r>
          <w:rPr>
            <w:rFonts w:ascii="Arial" w:eastAsia="Times New Roman" w:hAnsi="Arial" w:cs="Arial"/>
            <w:color w:val="222222"/>
            <w:sz w:val="19"/>
            <w:szCs w:val="19"/>
          </w:rPr>
          <w:t xml:space="preserve">AUTHORS’ RESPONSE: THE SUGGESTED EDIT HAS BEEN </w:t>
        </w:r>
      </w:ins>
      <w:r w:rsidR="00657624">
        <w:rPr>
          <w:rFonts w:ascii="Arial" w:eastAsia="Times New Roman" w:hAnsi="Arial" w:cs="Arial"/>
          <w:color w:val="222222"/>
          <w:sz w:val="19"/>
          <w:szCs w:val="19"/>
        </w:rPr>
        <w:t>DONE</w:t>
      </w:r>
      <w:r w:rsidR="00B32914" w:rsidRPr="00B32914">
        <w:rPr>
          <w:rFonts w:ascii="Arial" w:eastAsia="Times New Roman" w:hAnsi="Arial" w:cs="Arial"/>
          <w:color w:val="222222"/>
          <w:sz w:val="19"/>
          <w:szCs w:val="19"/>
        </w:rPr>
        <w:br/>
      </w:r>
      <w:r w:rsidR="00B32914" w:rsidRPr="00B32914">
        <w:rPr>
          <w:rFonts w:ascii="Arial" w:eastAsia="Times New Roman" w:hAnsi="Arial" w:cs="Arial"/>
          <w:color w:val="222222"/>
          <w:sz w:val="19"/>
          <w:szCs w:val="19"/>
        </w:rPr>
        <w:br/>
        <w:t>Line 28: insert “by anglers” after harvest.</w:t>
      </w:r>
    </w:p>
    <w:p w:rsidR="00975000" w:rsidRDefault="00975000" w:rsidP="00B32914">
      <w:pPr>
        <w:shd w:val="clear" w:color="auto" w:fill="FFFFFF"/>
        <w:spacing w:after="0" w:line="240" w:lineRule="auto"/>
        <w:rPr>
          <w:ins w:id="19" w:author="Michael Colvin" w:date="2016-12-12T08:18:00Z"/>
          <w:rFonts w:ascii="Arial" w:eastAsia="Times New Roman" w:hAnsi="Arial" w:cs="Arial"/>
          <w:color w:val="222222"/>
          <w:sz w:val="19"/>
          <w:szCs w:val="19"/>
        </w:rPr>
      </w:pPr>
    </w:p>
    <w:p w:rsidR="00657624" w:rsidRDefault="00975000" w:rsidP="00B32914">
      <w:pPr>
        <w:shd w:val="clear" w:color="auto" w:fill="FFFFFF"/>
        <w:spacing w:after="0" w:line="240" w:lineRule="auto"/>
        <w:rPr>
          <w:rFonts w:ascii="Arial" w:eastAsia="Times New Roman" w:hAnsi="Arial" w:cs="Arial"/>
          <w:color w:val="222222"/>
          <w:sz w:val="19"/>
          <w:szCs w:val="19"/>
        </w:rPr>
      </w:pPr>
      <w:ins w:id="20" w:author="Michael Colvin" w:date="2016-12-12T08:19:00Z">
        <w:r>
          <w:rPr>
            <w:rFonts w:ascii="Arial" w:eastAsia="Times New Roman" w:hAnsi="Arial" w:cs="Arial"/>
            <w:color w:val="222222"/>
            <w:sz w:val="19"/>
            <w:szCs w:val="19"/>
          </w:rPr>
          <w:t xml:space="preserve">AUTHORS’ RESPONSE: THE SUGGESTED EDIT HAS BEEN </w:t>
        </w:r>
      </w:ins>
      <w:r w:rsidR="00657624">
        <w:rPr>
          <w:rFonts w:ascii="Arial" w:eastAsia="Times New Roman" w:hAnsi="Arial" w:cs="Arial"/>
          <w:color w:val="222222"/>
          <w:sz w:val="19"/>
          <w:szCs w:val="19"/>
        </w:rPr>
        <w:t>DONE</w:t>
      </w:r>
      <w:r w:rsidR="00B32914" w:rsidRPr="00B32914">
        <w:rPr>
          <w:rFonts w:ascii="Arial" w:eastAsia="Times New Roman" w:hAnsi="Arial" w:cs="Arial"/>
          <w:color w:val="222222"/>
          <w:sz w:val="19"/>
          <w:szCs w:val="19"/>
        </w:rPr>
        <w:br/>
      </w:r>
      <w:r w:rsidR="00B32914" w:rsidRPr="00B32914">
        <w:rPr>
          <w:rFonts w:ascii="Arial" w:eastAsia="Times New Roman" w:hAnsi="Arial" w:cs="Arial"/>
          <w:color w:val="222222"/>
          <w:sz w:val="19"/>
          <w:szCs w:val="19"/>
        </w:rPr>
        <w:br/>
        <w:t>Line 29: change to: “implementation of harvest regulations”</w:t>
      </w:r>
    </w:p>
    <w:p w:rsidR="00975000" w:rsidRDefault="00975000" w:rsidP="00B32914">
      <w:pPr>
        <w:shd w:val="clear" w:color="auto" w:fill="FFFFFF"/>
        <w:spacing w:after="0" w:line="240" w:lineRule="auto"/>
        <w:rPr>
          <w:ins w:id="21" w:author="Michael Colvin" w:date="2016-12-12T08:19:00Z"/>
          <w:rFonts w:ascii="Arial" w:eastAsia="Times New Roman" w:hAnsi="Arial" w:cs="Arial"/>
          <w:color w:val="222222"/>
          <w:sz w:val="19"/>
          <w:szCs w:val="19"/>
        </w:rPr>
      </w:pPr>
    </w:p>
    <w:p w:rsidR="00657624" w:rsidRDefault="00975000" w:rsidP="00B32914">
      <w:pPr>
        <w:shd w:val="clear" w:color="auto" w:fill="FFFFFF"/>
        <w:spacing w:after="0" w:line="240" w:lineRule="auto"/>
        <w:rPr>
          <w:rFonts w:ascii="Arial" w:eastAsia="Times New Roman" w:hAnsi="Arial" w:cs="Arial"/>
          <w:color w:val="222222"/>
          <w:sz w:val="19"/>
          <w:szCs w:val="19"/>
        </w:rPr>
      </w:pPr>
      <w:ins w:id="22" w:author="Michael Colvin" w:date="2016-12-12T08:19:00Z">
        <w:r>
          <w:rPr>
            <w:rFonts w:ascii="Arial" w:eastAsia="Times New Roman" w:hAnsi="Arial" w:cs="Arial"/>
            <w:color w:val="222222"/>
            <w:sz w:val="19"/>
            <w:szCs w:val="19"/>
          </w:rPr>
          <w:t xml:space="preserve">AUTHORS’ RESPONSE: THE SUGGESTED EDIT HAS BEEN </w:t>
        </w:r>
      </w:ins>
      <w:r w:rsidR="00657624">
        <w:rPr>
          <w:rFonts w:ascii="Arial" w:eastAsia="Times New Roman" w:hAnsi="Arial" w:cs="Arial"/>
          <w:color w:val="222222"/>
          <w:sz w:val="19"/>
          <w:szCs w:val="19"/>
        </w:rPr>
        <w:t>DONE</w:t>
      </w:r>
      <w:r w:rsidR="00B32914" w:rsidRPr="00B32914">
        <w:rPr>
          <w:rFonts w:ascii="Arial" w:eastAsia="Times New Roman" w:hAnsi="Arial" w:cs="Arial"/>
          <w:color w:val="222222"/>
          <w:sz w:val="19"/>
          <w:szCs w:val="19"/>
        </w:rPr>
        <w:br/>
      </w:r>
      <w:r w:rsidR="00B32914" w:rsidRPr="00B32914">
        <w:rPr>
          <w:rFonts w:ascii="Arial" w:eastAsia="Times New Roman" w:hAnsi="Arial" w:cs="Arial"/>
          <w:color w:val="222222"/>
          <w:sz w:val="19"/>
          <w:szCs w:val="19"/>
        </w:rPr>
        <w:br/>
        <w:t>Line 30: Replace “show” with “manifest”</w:t>
      </w:r>
    </w:p>
    <w:p w:rsidR="00975000" w:rsidRDefault="00975000" w:rsidP="00B32914">
      <w:pPr>
        <w:shd w:val="clear" w:color="auto" w:fill="FFFFFF"/>
        <w:spacing w:after="0" w:line="240" w:lineRule="auto"/>
        <w:rPr>
          <w:ins w:id="23" w:author="Michael Colvin" w:date="2016-12-12T08:19:00Z"/>
          <w:rFonts w:ascii="Arial" w:eastAsia="Times New Roman" w:hAnsi="Arial" w:cs="Arial"/>
          <w:color w:val="222222"/>
          <w:sz w:val="19"/>
          <w:szCs w:val="19"/>
        </w:rPr>
      </w:pPr>
    </w:p>
    <w:p w:rsidR="0078151A" w:rsidRDefault="00975000" w:rsidP="00B32914">
      <w:pPr>
        <w:shd w:val="clear" w:color="auto" w:fill="FFFFFF"/>
        <w:spacing w:after="0" w:line="240" w:lineRule="auto"/>
        <w:rPr>
          <w:rFonts w:ascii="Arial" w:eastAsia="Times New Roman" w:hAnsi="Arial" w:cs="Arial"/>
          <w:color w:val="222222"/>
          <w:sz w:val="19"/>
          <w:szCs w:val="19"/>
        </w:rPr>
      </w:pPr>
      <w:ins w:id="24" w:author="Michael Colvin" w:date="2016-12-12T08:19:00Z">
        <w:r>
          <w:rPr>
            <w:rFonts w:ascii="Arial" w:eastAsia="Times New Roman" w:hAnsi="Arial" w:cs="Arial"/>
            <w:color w:val="222222"/>
            <w:sz w:val="19"/>
            <w:szCs w:val="19"/>
          </w:rPr>
          <w:t xml:space="preserve">AUTHORS’ RESPONSE: THE SUGGESTED EDIT HAS BEEN </w:t>
        </w:r>
      </w:ins>
      <w:r w:rsidR="00657624">
        <w:rPr>
          <w:rFonts w:ascii="Arial" w:eastAsia="Times New Roman" w:hAnsi="Arial" w:cs="Arial"/>
          <w:color w:val="222222"/>
          <w:sz w:val="19"/>
          <w:szCs w:val="19"/>
        </w:rPr>
        <w:t>DONE</w:t>
      </w:r>
      <w:r w:rsidR="00B32914" w:rsidRPr="00B32914">
        <w:rPr>
          <w:rFonts w:ascii="Arial" w:eastAsia="Times New Roman" w:hAnsi="Arial" w:cs="Arial"/>
          <w:color w:val="222222"/>
          <w:sz w:val="19"/>
          <w:szCs w:val="19"/>
        </w:rPr>
        <w:br/>
      </w:r>
      <w:r w:rsidR="00B32914" w:rsidRPr="00B32914">
        <w:rPr>
          <w:rFonts w:ascii="Arial" w:eastAsia="Times New Roman" w:hAnsi="Arial" w:cs="Arial"/>
          <w:color w:val="222222"/>
          <w:sz w:val="19"/>
          <w:szCs w:val="19"/>
        </w:rPr>
        <w:br/>
      </w:r>
      <w:r w:rsidR="00B32914" w:rsidRPr="0078151A">
        <w:rPr>
          <w:rFonts w:ascii="Arial" w:eastAsia="Times New Roman" w:hAnsi="Arial" w:cs="Arial"/>
          <w:color w:val="222222"/>
          <w:sz w:val="19"/>
          <w:szCs w:val="19"/>
        </w:rPr>
        <w:t>Line 39: The closing sentence of the abstract could be strengthened. Make the reader want to continue reading here because the study is interesting!</w:t>
      </w:r>
    </w:p>
    <w:p w:rsidR="00975000" w:rsidRDefault="00975000" w:rsidP="00B32914">
      <w:pPr>
        <w:shd w:val="clear" w:color="auto" w:fill="FFFFFF"/>
        <w:spacing w:after="0" w:line="240" w:lineRule="auto"/>
        <w:rPr>
          <w:ins w:id="25" w:author="Michael Colvin" w:date="2016-12-12T08:19:00Z"/>
          <w:rFonts w:ascii="Arial" w:eastAsia="Times New Roman" w:hAnsi="Arial" w:cs="Arial"/>
          <w:color w:val="222222"/>
          <w:sz w:val="19"/>
          <w:szCs w:val="19"/>
        </w:rPr>
      </w:pPr>
    </w:p>
    <w:p w:rsidR="00675D79" w:rsidRDefault="00975000" w:rsidP="00B32914">
      <w:pPr>
        <w:shd w:val="clear" w:color="auto" w:fill="FFFFFF"/>
        <w:spacing w:after="0" w:line="240" w:lineRule="auto"/>
        <w:rPr>
          <w:rFonts w:ascii="Arial" w:eastAsia="Times New Roman" w:hAnsi="Arial" w:cs="Arial"/>
          <w:color w:val="222222"/>
          <w:sz w:val="19"/>
          <w:szCs w:val="19"/>
        </w:rPr>
      </w:pPr>
      <w:ins w:id="26" w:author="Michael Colvin" w:date="2016-12-12T08:19:00Z">
        <w:r>
          <w:rPr>
            <w:rFonts w:ascii="Arial" w:eastAsia="Times New Roman" w:hAnsi="Arial" w:cs="Arial"/>
            <w:color w:val="222222"/>
            <w:sz w:val="19"/>
            <w:szCs w:val="19"/>
          </w:rPr>
          <w:t xml:space="preserve">AUTHORS’ RESPONSE: THE SUGGESTED </w:t>
        </w:r>
        <w:r>
          <w:rPr>
            <w:rFonts w:ascii="Arial" w:eastAsia="Times New Roman" w:hAnsi="Arial" w:cs="Arial"/>
            <w:color w:val="222222"/>
            <w:sz w:val="19"/>
            <w:szCs w:val="19"/>
          </w:rPr>
          <w:t>PASSAGE</w:t>
        </w:r>
        <w:r>
          <w:rPr>
            <w:rFonts w:ascii="Arial" w:eastAsia="Times New Roman" w:hAnsi="Arial" w:cs="Arial"/>
            <w:color w:val="222222"/>
            <w:sz w:val="19"/>
            <w:szCs w:val="19"/>
          </w:rPr>
          <w:t xml:space="preserve"> HAS BEEN </w:t>
        </w:r>
      </w:ins>
      <w:r w:rsidR="0078151A">
        <w:rPr>
          <w:rFonts w:ascii="Arial" w:eastAsia="Times New Roman" w:hAnsi="Arial" w:cs="Arial"/>
          <w:color w:val="222222"/>
          <w:sz w:val="19"/>
          <w:szCs w:val="19"/>
        </w:rPr>
        <w:t>REWORDED</w:t>
      </w:r>
      <w:ins w:id="27" w:author="Michael Colvin" w:date="2016-12-12T08:19:00Z">
        <w:r>
          <w:rPr>
            <w:rFonts w:ascii="Arial" w:eastAsia="Times New Roman" w:hAnsi="Arial" w:cs="Arial"/>
            <w:color w:val="222222"/>
            <w:sz w:val="19"/>
            <w:szCs w:val="19"/>
          </w:rPr>
          <w:t xml:space="preserve"> TO STRENGTHEN THE MESSAGE</w:t>
        </w:r>
      </w:ins>
      <w:r w:rsidR="00B32914" w:rsidRPr="00B32914">
        <w:rPr>
          <w:rFonts w:ascii="Arial" w:eastAsia="Times New Roman" w:hAnsi="Arial" w:cs="Arial"/>
          <w:color w:val="222222"/>
          <w:sz w:val="19"/>
          <w:szCs w:val="19"/>
        </w:rPr>
        <w:br/>
      </w:r>
      <w:r w:rsidR="00B32914" w:rsidRPr="00B32914">
        <w:rPr>
          <w:rFonts w:ascii="Arial" w:eastAsia="Times New Roman" w:hAnsi="Arial" w:cs="Arial"/>
          <w:color w:val="222222"/>
          <w:sz w:val="19"/>
          <w:szCs w:val="19"/>
        </w:rPr>
        <w:br/>
        <w:t>Line 50: Insert: “However, using length restrictions…”</w:t>
      </w:r>
    </w:p>
    <w:p w:rsidR="00975000" w:rsidRDefault="00975000" w:rsidP="00B32914">
      <w:pPr>
        <w:shd w:val="clear" w:color="auto" w:fill="FFFFFF"/>
        <w:spacing w:after="0" w:line="240" w:lineRule="auto"/>
        <w:rPr>
          <w:ins w:id="28" w:author="Michael Colvin" w:date="2016-12-12T08:20:00Z"/>
          <w:rFonts w:ascii="Arial" w:eastAsia="Times New Roman" w:hAnsi="Arial" w:cs="Arial"/>
          <w:color w:val="222222"/>
          <w:sz w:val="19"/>
          <w:szCs w:val="19"/>
        </w:rPr>
      </w:pPr>
    </w:p>
    <w:p w:rsidR="00675D79" w:rsidRDefault="00975000" w:rsidP="00B32914">
      <w:pPr>
        <w:shd w:val="clear" w:color="auto" w:fill="FFFFFF"/>
        <w:spacing w:after="0" w:line="240" w:lineRule="auto"/>
        <w:rPr>
          <w:rFonts w:ascii="Arial" w:eastAsia="Times New Roman" w:hAnsi="Arial" w:cs="Arial"/>
          <w:color w:val="222222"/>
          <w:sz w:val="19"/>
          <w:szCs w:val="19"/>
        </w:rPr>
      </w:pPr>
      <w:ins w:id="29" w:author="Michael Colvin" w:date="2016-12-12T08:20:00Z">
        <w:r>
          <w:rPr>
            <w:rFonts w:ascii="Arial" w:eastAsia="Times New Roman" w:hAnsi="Arial" w:cs="Arial"/>
            <w:color w:val="222222"/>
            <w:sz w:val="19"/>
            <w:szCs w:val="19"/>
          </w:rPr>
          <w:t xml:space="preserve">AUTHORS’ RESPONSE: THE SUGGESTED EDIT HAS BEEN </w:t>
        </w:r>
      </w:ins>
      <w:r w:rsidR="00675D79">
        <w:rPr>
          <w:rFonts w:ascii="Arial" w:eastAsia="Times New Roman" w:hAnsi="Arial" w:cs="Arial"/>
          <w:color w:val="222222"/>
          <w:sz w:val="19"/>
          <w:szCs w:val="19"/>
        </w:rPr>
        <w:t>DONE</w:t>
      </w:r>
      <w:r w:rsidR="00B32914" w:rsidRPr="00B32914">
        <w:rPr>
          <w:rFonts w:ascii="Arial" w:eastAsia="Times New Roman" w:hAnsi="Arial" w:cs="Arial"/>
          <w:color w:val="222222"/>
          <w:sz w:val="19"/>
          <w:szCs w:val="19"/>
        </w:rPr>
        <w:br/>
      </w:r>
      <w:r w:rsidR="00B32914" w:rsidRPr="00B32914">
        <w:rPr>
          <w:rFonts w:ascii="Arial" w:eastAsia="Times New Roman" w:hAnsi="Arial" w:cs="Arial"/>
          <w:color w:val="222222"/>
          <w:sz w:val="19"/>
          <w:szCs w:val="19"/>
        </w:rPr>
        <w:br/>
        <w:t>Line 60: Add evidence in the form of citations to your statement that: “Well-organizing angler groups can exert pressure on fisheries management agencies to modify length limits based on perceived gains in catch or size structure.” Readers might be interested.</w:t>
      </w:r>
    </w:p>
    <w:p w:rsidR="00975000" w:rsidRDefault="00975000" w:rsidP="00B32914">
      <w:pPr>
        <w:shd w:val="clear" w:color="auto" w:fill="FFFFFF"/>
        <w:spacing w:after="0" w:line="240" w:lineRule="auto"/>
        <w:rPr>
          <w:ins w:id="30" w:author="Michael Colvin" w:date="2016-12-12T08:20:00Z"/>
          <w:rFonts w:ascii="Arial" w:eastAsia="Times New Roman" w:hAnsi="Arial" w:cs="Arial"/>
          <w:color w:val="222222"/>
          <w:sz w:val="19"/>
          <w:szCs w:val="19"/>
        </w:rPr>
      </w:pPr>
    </w:p>
    <w:p w:rsidR="00096653" w:rsidRDefault="00975000" w:rsidP="00B32914">
      <w:pPr>
        <w:shd w:val="clear" w:color="auto" w:fill="FFFFFF"/>
        <w:spacing w:after="0" w:line="240" w:lineRule="auto"/>
        <w:rPr>
          <w:rFonts w:ascii="Arial" w:eastAsia="Times New Roman" w:hAnsi="Arial" w:cs="Arial"/>
          <w:color w:val="222222"/>
          <w:sz w:val="19"/>
          <w:szCs w:val="19"/>
        </w:rPr>
      </w:pPr>
      <w:ins w:id="31" w:author="Michael Colvin" w:date="2016-12-12T08:20:00Z">
        <w:r>
          <w:rPr>
            <w:rFonts w:ascii="Arial" w:eastAsia="Times New Roman" w:hAnsi="Arial" w:cs="Arial"/>
            <w:color w:val="222222"/>
            <w:sz w:val="19"/>
            <w:szCs w:val="19"/>
          </w:rPr>
          <w:t xml:space="preserve">AUTHORS’ RESPONSE: THE SUGGESTED EDIT HAS BEEN </w:t>
        </w:r>
      </w:ins>
      <w:r w:rsidR="00675D79">
        <w:rPr>
          <w:rFonts w:ascii="Arial" w:eastAsia="Times New Roman" w:hAnsi="Arial" w:cs="Arial"/>
          <w:color w:val="222222"/>
          <w:sz w:val="19"/>
          <w:szCs w:val="19"/>
        </w:rPr>
        <w:t>DONE</w:t>
      </w:r>
      <w:r w:rsidR="00B32914" w:rsidRPr="00B32914">
        <w:rPr>
          <w:rFonts w:ascii="Arial" w:eastAsia="Times New Roman" w:hAnsi="Arial" w:cs="Arial"/>
          <w:color w:val="222222"/>
          <w:sz w:val="19"/>
          <w:szCs w:val="19"/>
        </w:rPr>
        <w:br/>
      </w:r>
      <w:r w:rsidR="00B32914" w:rsidRPr="00B32914">
        <w:rPr>
          <w:rFonts w:ascii="Arial" w:eastAsia="Times New Roman" w:hAnsi="Arial" w:cs="Arial"/>
          <w:color w:val="222222"/>
          <w:sz w:val="19"/>
          <w:szCs w:val="19"/>
        </w:rPr>
        <w:br/>
        <w:t>Lines 70-72: I’m not sure that this sentence is needed. It’s almost like a hypothesis, but its more speculation. Either change the structure of the sentence to be more concrete, or remove.</w:t>
      </w:r>
    </w:p>
    <w:p w:rsidR="00975000" w:rsidRDefault="00975000" w:rsidP="00B32914">
      <w:pPr>
        <w:shd w:val="clear" w:color="auto" w:fill="FFFFFF"/>
        <w:spacing w:after="0" w:line="240" w:lineRule="auto"/>
        <w:rPr>
          <w:ins w:id="32" w:author="Michael Colvin" w:date="2016-12-12T08:20:00Z"/>
          <w:rFonts w:ascii="Arial" w:eastAsia="Times New Roman" w:hAnsi="Arial" w:cs="Arial"/>
          <w:color w:val="222222"/>
          <w:sz w:val="19"/>
          <w:szCs w:val="19"/>
        </w:rPr>
      </w:pPr>
    </w:p>
    <w:p w:rsidR="00096653" w:rsidRDefault="00975000" w:rsidP="00B32914">
      <w:pPr>
        <w:shd w:val="clear" w:color="auto" w:fill="FFFFFF"/>
        <w:spacing w:after="0" w:line="240" w:lineRule="auto"/>
        <w:rPr>
          <w:rFonts w:ascii="Arial" w:eastAsia="Times New Roman" w:hAnsi="Arial" w:cs="Arial"/>
          <w:color w:val="222222"/>
          <w:sz w:val="19"/>
          <w:szCs w:val="19"/>
        </w:rPr>
      </w:pPr>
      <w:ins w:id="33" w:author="Michael Colvin" w:date="2016-12-12T08:20:00Z">
        <w:r>
          <w:rPr>
            <w:rFonts w:ascii="Arial" w:eastAsia="Times New Roman" w:hAnsi="Arial" w:cs="Arial"/>
            <w:color w:val="222222"/>
            <w:sz w:val="19"/>
            <w:szCs w:val="19"/>
          </w:rPr>
          <w:t xml:space="preserve">AUTHORS’ RESPONSE: THE SUGGESTED </w:t>
        </w:r>
        <w:r>
          <w:rPr>
            <w:rFonts w:ascii="Arial" w:eastAsia="Times New Roman" w:hAnsi="Arial" w:cs="Arial"/>
            <w:color w:val="222222"/>
            <w:sz w:val="19"/>
            <w:szCs w:val="19"/>
          </w:rPr>
          <w:t>SENTANCE</w:t>
        </w:r>
        <w:r>
          <w:rPr>
            <w:rFonts w:ascii="Arial" w:eastAsia="Times New Roman" w:hAnsi="Arial" w:cs="Arial"/>
            <w:color w:val="222222"/>
            <w:sz w:val="19"/>
            <w:szCs w:val="19"/>
          </w:rPr>
          <w:t xml:space="preserve"> HAS BEEN </w:t>
        </w:r>
      </w:ins>
      <w:del w:id="34" w:author="Michael Colvin" w:date="2016-12-12T08:20:00Z">
        <w:r w:rsidR="00096653" w:rsidRPr="00D84B60" w:rsidDel="00975000">
          <w:rPr>
            <w:rFonts w:ascii="Arial" w:eastAsia="Times New Roman" w:hAnsi="Arial" w:cs="Arial"/>
            <w:color w:val="222222"/>
            <w:sz w:val="19"/>
            <w:szCs w:val="19"/>
          </w:rPr>
          <w:delText xml:space="preserve">SENTENCE </w:delText>
        </w:r>
      </w:del>
      <w:r w:rsidR="00096653" w:rsidRPr="00D84B60">
        <w:rPr>
          <w:rFonts w:ascii="Arial" w:eastAsia="Times New Roman" w:hAnsi="Arial" w:cs="Arial"/>
          <w:color w:val="222222"/>
          <w:sz w:val="19"/>
          <w:szCs w:val="19"/>
        </w:rPr>
        <w:t>DROPPED</w:t>
      </w:r>
      <w:r w:rsidR="00B32914" w:rsidRPr="00B32914">
        <w:rPr>
          <w:rFonts w:ascii="Arial" w:eastAsia="Times New Roman" w:hAnsi="Arial" w:cs="Arial"/>
          <w:color w:val="222222"/>
          <w:sz w:val="19"/>
          <w:szCs w:val="19"/>
        </w:rPr>
        <w:br/>
      </w:r>
      <w:r w:rsidR="00B32914" w:rsidRPr="00B32914">
        <w:rPr>
          <w:rFonts w:ascii="Arial" w:eastAsia="Times New Roman" w:hAnsi="Arial" w:cs="Arial"/>
          <w:color w:val="222222"/>
          <w:sz w:val="19"/>
          <w:szCs w:val="19"/>
        </w:rPr>
        <w:br/>
        <w:t>Line 83: I’d like to see a map of where Barnett Reservoir is.</w:t>
      </w:r>
    </w:p>
    <w:p w:rsidR="00975000" w:rsidRDefault="00975000" w:rsidP="00B32914">
      <w:pPr>
        <w:shd w:val="clear" w:color="auto" w:fill="FFFFFF"/>
        <w:spacing w:after="0" w:line="240" w:lineRule="auto"/>
        <w:rPr>
          <w:ins w:id="35" w:author="Michael Colvin" w:date="2016-12-12T08:20:00Z"/>
          <w:rFonts w:ascii="Arial" w:eastAsia="Times New Roman" w:hAnsi="Arial" w:cs="Arial"/>
          <w:color w:val="222222"/>
          <w:sz w:val="19"/>
          <w:szCs w:val="19"/>
        </w:rPr>
      </w:pPr>
    </w:p>
    <w:p w:rsidR="00096653" w:rsidRDefault="00975000" w:rsidP="00B32914">
      <w:pPr>
        <w:shd w:val="clear" w:color="auto" w:fill="FFFFFF"/>
        <w:spacing w:after="0" w:line="240" w:lineRule="auto"/>
        <w:rPr>
          <w:rFonts w:ascii="Arial" w:eastAsia="Times New Roman" w:hAnsi="Arial" w:cs="Arial"/>
          <w:color w:val="222222"/>
          <w:sz w:val="19"/>
          <w:szCs w:val="19"/>
        </w:rPr>
      </w:pPr>
      <w:ins w:id="36" w:author="Michael Colvin" w:date="2016-12-12T08:20:00Z">
        <w:r>
          <w:rPr>
            <w:rFonts w:ascii="Arial" w:eastAsia="Times New Roman" w:hAnsi="Arial" w:cs="Arial"/>
            <w:color w:val="222222"/>
            <w:sz w:val="19"/>
            <w:szCs w:val="19"/>
          </w:rPr>
          <w:t xml:space="preserve">AUTHOR’S RESPONSE: </w:t>
        </w:r>
      </w:ins>
      <w:ins w:id="37" w:author="Michael Colvin" w:date="2016-12-12T08:24:00Z">
        <w:r>
          <w:rPr>
            <w:rFonts w:ascii="Arial" w:eastAsia="Times New Roman" w:hAnsi="Arial" w:cs="Arial"/>
            <w:color w:val="222222"/>
            <w:sz w:val="19"/>
            <w:szCs w:val="19"/>
          </w:rPr>
          <w:t>WE</w:t>
        </w:r>
      </w:ins>
      <w:ins w:id="38" w:author="Michael Colvin" w:date="2016-12-12T08:20:00Z">
        <w:r>
          <w:rPr>
            <w:rFonts w:ascii="Arial" w:eastAsia="Times New Roman" w:hAnsi="Arial" w:cs="Arial"/>
            <w:color w:val="222222"/>
            <w:sz w:val="19"/>
            <w:szCs w:val="19"/>
          </w:rPr>
          <w:t xml:space="preserve"> APPRECIATE THE REVIEWERS COMME</w:t>
        </w:r>
      </w:ins>
      <w:ins w:id="39" w:author="Michael Colvin" w:date="2016-12-12T08:24:00Z">
        <w:r>
          <w:rPr>
            <w:rFonts w:ascii="Arial" w:eastAsia="Times New Roman" w:hAnsi="Arial" w:cs="Arial"/>
            <w:color w:val="222222"/>
            <w:sz w:val="19"/>
            <w:szCs w:val="19"/>
          </w:rPr>
          <w:t>N</w:t>
        </w:r>
      </w:ins>
      <w:ins w:id="40" w:author="Michael Colvin" w:date="2016-12-12T08:20:00Z">
        <w:r>
          <w:rPr>
            <w:rFonts w:ascii="Arial" w:eastAsia="Times New Roman" w:hAnsi="Arial" w:cs="Arial"/>
            <w:color w:val="222222"/>
            <w:sz w:val="19"/>
            <w:szCs w:val="19"/>
          </w:rPr>
          <w:t xml:space="preserve">T HOWEVER WE BELIEVE </w:t>
        </w:r>
      </w:ins>
      <w:r w:rsidR="00096653">
        <w:rPr>
          <w:rFonts w:ascii="Arial" w:eastAsia="Times New Roman" w:hAnsi="Arial" w:cs="Arial"/>
          <w:color w:val="222222"/>
          <w:sz w:val="19"/>
          <w:szCs w:val="19"/>
        </w:rPr>
        <w:t xml:space="preserve">NO MAP </w:t>
      </w:r>
      <w:ins w:id="41" w:author="Michael Colvin" w:date="2016-12-12T08:20:00Z">
        <w:r>
          <w:rPr>
            <w:rFonts w:ascii="Arial" w:eastAsia="Times New Roman" w:hAnsi="Arial" w:cs="Arial"/>
            <w:color w:val="222222"/>
            <w:sz w:val="19"/>
            <w:szCs w:val="19"/>
          </w:rPr>
          <w:t>IS NEEDED</w:t>
        </w:r>
      </w:ins>
      <w:ins w:id="42" w:author="Michael Colvin" w:date="2016-12-12T08:21:00Z">
        <w:r>
          <w:rPr>
            <w:rFonts w:ascii="Arial" w:eastAsia="Times New Roman" w:hAnsi="Arial" w:cs="Arial"/>
            <w:color w:val="222222"/>
            <w:sz w:val="19"/>
            <w:szCs w:val="19"/>
          </w:rPr>
          <w:t xml:space="preserve"> BECAUSE THE STUDY DOES NOT REFERENCE SPECIFIC PORTIONS OF THE RESERVOIR.</w:t>
        </w:r>
      </w:ins>
      <w:del w:id="43" w:author="Michael Colvin" w:date="2016-12-12T08:22:00Z">
        <w:r w:rsidR="00096653" w:rsidDel="00975000">
          <w:rPr>
            <w:rFonts w:ascii="Arial" w:eastAsia="Times New Roman" w:hAnsi="Arial" w:cs="Arial"/>
            <w:color w:val="222222"/>
            <w:sz w:val="19"/>
            <w:szCs w:val="19"/>
          </w:rPr>
          <w:delText>ADDED</w:delText>
        </w:r>
      </w:del>
      <w:r w:rsidR="00096653">
        <w:rPr>
          <w:rFonts w:ascii="Arial" w:eastAsia="Times New Roman" w:hAnsi="Arial" w:cs="Arial"/>
          <w:color w:val="222222"/>
          <w:sz w:val="19"/>
          <w:szCs w:val="19"/>
        </w:rPr>
        <w:t xml:space="preserve">. </w:t>
      </w:r>
      <w:ins w:id="44" w:author="Michael Colvin" w:date="2016-12-12T08:22:00Z">
        <w:r>
          <w:rPr>
            <w:rFonts w:ascii="Arial" w:eastAsia="Times New Roman" w:hAnsi="Arial" w:cs="Arial"/>
            <w:color w:val="222222"/>
            <w:sz w:val="19"/>
            <w:szCs w:val="19"/>
          </w:rPr>
          <w:t xml:space="preserve">WE DID ADD LAT LONG COORDINATES SUCH THAT </w:t>
        </w:r>
      </w:ins>
      <w:del w:id="45" w:author="Michael Colvin" w:date="2016-12-12T08:22:00Z">
        <w:r w:rsidR="00096653" w:rsidDel="00975000">
          <w:rPr>
            <w:rFonts w:ascii="Arial" w:eastAsia="Times New Roman" w:hAnsi="Arial" w:cs="Arial"/>
            <w:color w:val="222222"/>
            <w:sz w:val="19"/>
            <w:szCs w:val="19"/>
          </w:rPr>
          <w:delText>NOWADAYS</w:delText>
        </w:r>
      </w:del>
      <w:r w:rsidR="00096653">
        <w:rPr>
          <w:rFonts w:ascii="Arial" w:eastAsia="Times New Roman" w:hAnsi="Arial" w:cs="Arial"/>
          <w:color w:val="222222"/>
          <w:sz w:val="19"/>
          <w:szCs w:val="19"/>
        </w:rPr>
        <w:t xml:space="preserve"> A READER </w:t>
      </w:r>
      <w:proofErr w:type="gramStart"/>
      <w:r w:rsidR="00096653">
        <w:rPr>
          <w:rFonts w:ascii="Arial" w:eastAsia="Times New Roman" w:hAnsi="Arial" w:cs="Arial"/>
          <w:color w:val="222222"/>
          <w:sz w:val="19"/>
          <w:szCs w:val="19"/>
        </w:rPr>
        <w:t>CAN</w:t>
      </w:r>
      <w:proofErr w:type="gramEnd"/>
      <w:r w:rsidR="00096653">
        <w:rPr>
          <w:rFonts w:ascii="Arial" w:eastAsia="Times New Roman" w:hAnsi="Arial" w:cs="Arial"/>
          <w:color w:val="222222"/>
          <w:sz w:val="19"/>
          <w:szCs w:val="19"/>
        </w:rPr>
        <w:t xml:space="preserve"> GOOGLE </w:t>
      </w:r>
      <w:ins w:id="46" w:author="Michael Colvin" w:date="2016-12-12T08:22:00Z">
        <w:r>
          <w:rPr>
            <w:rFonts w:ascii="Arial" w:eastAsia="Times New Roman" w:hAnsi="Arial" w:cs="Arial"/>
            <w:color w:val="222222"/>
            <w:sz w:val="19"/>
            <w:szCs w:val="19"/>
          </w:rPr>
          <w:t xml:space="preserve">THE COORDINATES OR </w:t>
        </w:r>
      </w:ins>
      <w:r w:rsidR="00096653">
        <w:rPr>
          <w:rFonts w:ascii="Arial" w:eastAsia="Times New Roman" w:hAnsi="Arial" w:cs="Arial"/>
          <w:color w:val="222222"/>
          <w:sz w:val="19"/>
          <w:szCs w:val="19"/>
        </w:rPr>
        <w:t>“ROSS BARNETT RESERVOIR” AND AN INTERACTIVE MAP IS READILY AVAILABLE</w:t>
      </w:r>
      <w:r w:rsidR="00B32914" w:rsidRPr="00B32914">
        <w:rPr>
          <w:rFonts w:ascii="Arial" w:eastAsia="Times New Roman" w:hAnsi="Arial" w:cs="Arial"/>
          <w:color w:val="222222"/>
          <w:sz w:val="19"/>
          <w:szCs w:val="19"/>
        </w:rPr>
        <w:br/>
      </w:r>
      <w:r w:rsidR="00B32914" w:rsidRPr="00B32914">
        <w:rPr>
          <w:rFonts w:ascii="Arial" w:eastAsia="Times New Roman" w:hAnsi="Arial" w:cs="Arial"/>
          <w:color w:val="222222"/>
          <w:sz w:val="19"/>
          <w:szCs w:val="19"/>
        </w:rPr>
        <w:br/>
        <w:t>Line 107: Units for length and weight.</w:t>
      </w:r>
    </w:p>
    <w:p w:rsidR="00096653" w:rsidRDefault="00975000" w:rsidP="00B32914">
      <w:pPr>
        <w:shd w:val="clear" w:color="auto" w:fill="FFFFFF"/>
        <w:spacing w:after="0" w:line="240" w:lineRule="auto"/>
        <w:rPr>
          <w:rFonts w:ascii="Arial" w:eastAsia="Times New Roman" w:hAnsi="Arial" w:cs="Arial"/>
          <w:color w:val="222222"/>
          <w:sz w:val="19"/>
          <w:szCs w:val="19"/>
        </w:rPr>
      </w:pPr>
      <w:ins w:id="47" w:author="Michael Colvin" w:date="2016-12-12T08:24:00Z">
        <w:r>
          <w:rPr>
            <w:rFonts w:ascii="Arial" w:eastAsia="Times New Roman" w:hAnsi="Arial" w:cs="Arial"/>
            <w:color w:val="222222"/>
            <w:sz w:val="19"/>
            <w:szCs w:val="19"/>
          </w:rPr>
          <w:lastRenderedPageBreak/>
          <w:t xml:space="preserve">AUTHORS’ RESPONSE: WE APPRECIATE THE REVIEWERS COMMENT HOWEVER WE BELIEVE </w:t>
        </w:r>
      </w:ins>
      <w:r w:rsidR="00096653">
        <w:rPr>
          <w:rFonts w:ascii="Arial" w:eastAsia="Times New Roman" w:hAnsi="Arial" w:cs="Arial"/>
          <w:color w:val="222222"/>
          <w:sz w:val="19"/>
          <w:szCs w:val="19"/>
        </w:rPr>
        <w:t xml:space="preserve">NO UNITS </w:t>
      </w:r>
      <w:ins w:id="48" w:author="Michael Colvin" w:date="2016-12-12T08:24:00Z">
        <w:r>
          <w:rPr>
            <w:rFonts w:ascii="Arial" w:eastAsia="Times New Roman" w:hAnsi="Arial" w:cs="Arial"/>
            <w:color w:val="222222"/>
            <w:sz w:val="19"/>
            <w:szCs w:val="19"/>
          </w:rPr>
          <w:t xml:space="preserve">NEED TO BE </w:t>
        </w:r>
      </w:ins>
      <w:r w:rsidR="00096653">
        <w:rPr>
          <w:rFonts w:ascii="Arial" w:eastAsia="Times New Roman" w:hAnsi="Arial" w:cs="Arial"/>
          <w:color w:val="222222"/>
          <w:sz w:val="19"/>
          <w:szCs w:val="19"/>
        </w:rPr>
        <w:t xml:space="preserve">ADDED </w:t>
      </w:r>
      <w:del w:id="49" w:author="Michael Colvin" w:date="2016-12-12T08:25:00Z">
        <w:r w:rsidR="00096653" w:rsidDel="00975000">
          <w:rPr>
            <w:rFonts w:ascii="Arial" w:eastAsia="Times New Roman" w:hAnsi="Arial" w:cs="Arial"/>
            <w:color w:val="222222"/>
            <w:sz w:val="19"/>
            <w:szCs w:val="19"/>
          </w:rPr>
          <w:delText xml:space="preserve">– </w:delText>
        </w:r>
      </w:del>
      <w:ins w:id="50" w:author="Michael Colvin" w:date="2016-12-12T08:25:00Z">
        <w:r>
          <w:rPr>
            <w:rFonts w:ascii="Arial" w:eastAsia="Times New Roman" w:hAnsi="Arial" w:cs="Arial"/>
            <w:color w:val="222222"/>
            <w:sz w:val="19"/>
            <w:szCs w:val="19"/>
          </w:rPr>
          <w:t>BECUASE</w:t>
        </w:r>
        <w:r>
          <w:rPr>
            <w:rFonts w:ascii="Arial" w:eastAsia="Times New Roman" w:hAnsi="Arial" w:cs="Arial"/>
            <w:color w:val="222222"/>
            <w:sz w:val="19"/>
            <w:szCs w:val="19"/>
          </w:rPr>
          <w:t xml:space="preserve"> </w:t>
        </w:r>
      </w:ins>
      <w:r w:rsidR="00096653">
        <w:rPr>
          <w:rFonts w:ascii="Arial" w:eastAsia="Times New Roman" w:hAnsi="Arial" w:cs="Arial"/>
          <w:color w:val="222222"/>
          <w:sz w:val="19"/>
          <w:szCs w:val="19"/>
        </w:rPr>
        <w:t xml:space="preserve">THEY BECOME EVIDENT IN THE NEXT PARAGRAPH WHEN ACCOMPANIED BY NUMBERS </w:t>
      </w:r>
      <w:r w:rsidR="00B32914" w:rsidRPr="00B32914">
        <w:rPr>
          <w:rFonts w:ascii="Arial" w:eastAsia="Times New Roman" w:hAnsi="Arial" w:cs="Arial"/>
          <w:color w:val="222222"/>
          <w:sz w:val="19"/>
          <w:szCs w:val="19"/>
        </w:rPr>
        <w:br/>
      </w:r>
      <w:r w:rsidR="00B32914" w:rsidRPr="00B32914">
        <w:rPr>
          <w:rFonts w:ascii="Arial" w:eastAsia="Times New Roman" w:hAnsi="Arial" w:cs="Arial"/>
          <w:color w:val="222222"/>
          <w:sz w:val="19"/>
          <w:szCs w:val="19"/>
        </w:rPr>
        <w:br/>
        <w:t>Lines 112-116: Explain to the reader how you chose those groups (i.e. &lt;8 in, 8-11.9 in, 12-14.9 in, &gt;15 in)</w:t>
      </w:r>
    </w:p>
    <w:p w:rsidR="00975000" w:rsidRDefault="00975000" w:rsidP="00B32914">
      <w:pPr>
        <w:shd w:val="clear" w:color="auto" w:fill="FFFFFF"/>
        <w:spacing w:after="0" w:line="240" w:lineRule="auto"/>
        <w:rPr>
          <w:ins w:id="51" w:author="Michael Colvin" w:date="2016-12-12T08:25:00Z"/>
          <w:rFonts w:ascii="Arial" w:eastAsia="Times New Roman" w:hAnsi="Arial" w:cs="Arial"/>
          <w:color w:val="222222"/>
          <w:sz w:val="19"/>
          <w:szCs w:val="19"/>
        </w:rPr>
      </w:pPr>
    </w:p>
    <w:p w:rsidR="00D84B60" w:rsidRDefault="00975000" w:rsidP="00B32914">
      <w:pPr>
        <w:shd w:val="clear" w:color="auto" w:fill="FFFFFF"/>
        <w:spacing w:after="0" w:line="240" w:lineRule="auto"/>
        <w:rPr>
          <w:rFonts w:ascii="Arial" w:eastAsia="Times New Roman" w:hAnsi="Arial" w:cs="Arial"/>
          <w:color w:val="222222"/>
          <w:sz w:val="19"/>
          <w:szCs w:val="19"/>
        </w:rPr>
      </w:pPr>
      <w:ins w:id="52" w:author="Michael Colvin" w:date="2016-12-12T08:25:00Z">
        <w:r>
          <w:rPr>
            <w:rFonts w:ascii="Arial" w:eastAsia="Times New Roman" w:hAnsi="Arial" w:cs="Arial"/>
            <w:color w:val="222222"/>
            <w:sz w:val="19"/>
            <w:szCs w:val="19"/>
          </w:rPr>
          <w:t xml:space="preserve">AUTHORS’ RESPONSE: THE SUGGESTED EDIT HAS BEEN </w:t>
        </w:r>
      </w:ins>
      <w:r w:rsidR="00096653">
        <w:rPr>
          <w:rFonts w:ascii="Arial" w:eastAsia="Times New Roman" w:hAnsi="Arial" w:cs="Arial"/>
          <w:color w:val="222222"/>
          <w:sz w:val="19"/>
          <w:szCs w:val="19"/>
        </w:rPr>
        <w:t>DONE</w:t>
      </w:r>
      <w:r w:rsidR="00B32914" w:rsidRPr="00B32914">
        <w:rPr>
          <w:rFonts w:ascii="Arial" w:eastAsia="Times New Roman" w:hAnsi="Arial" w:cs="Arial"/>
          <w:color w:val="222222"/>
          <w:sz w:val="19"/>
          <w:szCs w:val="19"/>
        </w:rPr>
        <w:br/>
      </w:r>
      <w:r w:rsidR="00B32914" w:rsidRPr="00B32914">
        <w:rPr>
          <w:rFonts w:ascii="Arial" w:eastAsia="Times New Roman" w:hAnsi="Arial" w:cs="Arial"/>
          <w:color w:val="222222"/>
          <w:sz w:val="19"/>
          <w:szCs w:val="19"/>
        </w:rPr>
        <w:br/>
        <w:t>Line 139: Change to: “We focused our data analysis on testing our expectations…”</w:t>
      </w:r>
    </w:p>
    <w:p w:rsidR="00975000" w:rsidRDefault="00975000" w:rsidP="00B32914">
      <w:pPr>
        <w:shd w:val="clear" w:color="auto" w:fill="FFFFFF"/>
        <w:spacing w:after="0" w:line="240" w:lineRule="auto"/>
        <w:rPr>
          <w:ins w:id="53" w:author="Michael Colvin" w:date="2016-12-12T08:25:00Z"/>
          <w:rFonts w:ascii="Arial" w:eastAsia="Times New Roman" w:hAnsi="Arial" w:cs="Arial"/>
          <w:color w:val="222222"/>
          <w:sz w:val="19"/>
          <w:szCs w:val="19"/>
        </w:rPr>
      </w:pPr>
    </w:p>
    <w:p w:rsidR="000F76AB" w:rsidRDefault="00975000" w:rsidP="00B32914">
      <w:pPr>
        <w:shd w:val="clear" w:color="auto" w:fill="FFFFFF"/>
        <w:spacing w:after="0" w:line="240" w:lineRule="auto"/>
        <w:rPr>
          <w:rFonts w:ascii="Arial" w:eastAsia="Times New Roman" w:hAnsi="Arial" w:cs="Arial"/>
          <w:color w:val="222222"/>
          <w:sz w:val="19"/>
          <w:szCs w:val="19"/>
        </w:rPr>
      </w:pPr>
      <w:ins w:id="54" w:author="Michael Colvin" w:date="2016-12-12T08:25:00Z">
        <w:r>
          <w:rPr>
            <w:rFonts w:ascii="Arial" w:eastAsia="Times New Roman" w:hAnsi="Arial" w:cs="Arial"/>
            <w:color w:val="222222"/>
            <w:sz w:val="19"/>
            <w:szCs w:val="19"/>
          </w:rPr>
          <w:t xml:space="preserve">AUTHORS’ RESPONSE: THE SUGGESTED EDIT HAS BEEN </w:t>
        </w:r>
      </w:ins>
      <w:r w:rsidR="00D84B60">
        <w:rPr>
          <w:rFonts w:ascii="Arial" w:eastAsia="Times New Roman" w:hAnsi="Arial" w:cs="Arial"/>
          <w:color w:val="222222"/>
          <w:sz w:val="19"/>
          <w:szCs w:val="19"/>
        </w:rPr>
        <w:t>DONE</w:t>
      </w:r>
      <w:r w:rsidR="00B32914" w:rsidRPr="00B32914">
        <w:rPr>
          <w:rFonts w:ascii="Arial" w:eastAsia="Times New Roman" w:hAnsi="Arial" w:cs="Arial"/>
          <w:color w:val="222222"/>
          <w:sz w:val="19"/>
          <w:szCs w:val="19"/>
        </w:rPr>
        <w:br/>
      </w:r>
      <w:r w:rsidR="00B32914" w:rsidRPr="00B32914">
        <w:rPr>
          <w:rFonts w:ascii="Arial" w:eastAsia="Times New Roman" w:hAnsi="Arial" w:cs="Arial"/>
          <w:color w:val="222222"/>
          <w:sz w:val="19"/>
          <w:szCs w:val="19"/>
        </w:rPr>
        <w:br/>
        <w:t>Line 140: What is a new population state and how are you testing for this? This needs re-wording.</w:t>
      </w:r>
    </w:p>
    <w:p w:rsidR="00975000" w:rsidRDefault="00975000" w:rsidP="00B32914">
      <w:pPr>
        <w:shd w:val="clear" w:color="auto" w:fill="FFFFFF"/>
        <w:spacing w:after="0" w:line="240" w:lineRule="auto"/>
        <w:rPr>
          <w:ins w:id="55" w:author="Michael Colvin" w:date="2016-12-12T08:25:00Z"/>
          <w:rFonts w:ascii="Arial" w:eastAsia="Times New Roman" w:hAnsi="Arial" w:cs="Arial"/>
          <w:color w:val="222222"/>
          <w:sz w:val="19"/>
          <w:szCs w:val="19"/>
        </w:rPr>
      </w:pPr>
    </w:p>
    <w:p w:rsidR="000F76AB" w:rsidRDefault="00975000" w:rsidP="00B32914">
      <w:pPr>
        <w:shd w:val="clear" w:color="auto" w:fill="FFFFFF"/>
        <w:spacing w:after="0" w:line="240" w:lineRule="auto"/>
        <w:rPr>
          <w:rFonts w:ascii="Arial" w:eastAsia="Times New Roman" w:hAnsi="Arial" w:cs="Arial"/>
          <w:color w:val="222222"/>
          <w:sz w:val="19"/>
          <w:szCs w:val="19"/>
        </w:rPr>
      </w:pPr>
      <w:ins w:id="56" w:author="Michael Colvin" w:date="2016-12-12T08:25:00Z">
        <w:r>
          <w:rPr>
            <w:rFonts w:ascii="Arial" w:eastAsia="Times New Roman" w:hAnsi="Arial" w:cs="Arial"/>
            <w:color w:val="222222"/>
            <w:sz w:val="19"/>
            <w:szCs w:val="19"/>
          </w:rPr>
          <w:t xml:space="preserve">AUTHORS’ RESPONSE: THE </w:t>
        </w:r>
        <w:r>
          <w:rPr>
            <w:rFonts w:ascii="Arial" w:eastAsia="Times New Roman" w:hAnsi="Arial" w:cs="Arial"/>
            <w:color w:val="222222"/>
            <w:sz w:val="19"/>
            <w:szCs w:val="19"/>
          </w:rPr>
          <w:t>PASSAGE</w:t>
        </w:r>
        <w:r>
          <w:rPr>
            <w:rFonts w:ascii="Arial" w:eastAsia="Times New Roman" w:hAnsi="Arial" w:cs="Arial"/>
            <w:color w:val="222222"/>
            <w:sz w:val="19"/>
            <w:szCs w:val="19"/>
          </w:rPr>
          <w:t xml:space="preserve"> HAS BEEN </w:t>
        </w:r>
      </w:ins>
      <w:r w:rsidR="000F76AB">
        <w:rPr>
          <w:rFonts w:ascii="Arial" w:eastAsia="Times New Roman" w:hAnsi="Arial" w:cs="Arial"/>
          <w:color w:val="222222"/>
          <w:sz w:val="19"/>
          <w:szCs w:val="19"/>
        </w:rPr>
        <w:t>REWORDED</w:t>
      </w:r>
      <w:ins w:id="57" w:author="Michael Colvin" w:date="2016-12-12T08:25:00Z">
        <w:r>
          <w:rPr>
            <w:rFonts w:ascii="Arial" w:eastAsia="Times New Roman" w:hAnsi="Arial" w:cs="Arial"/>
            <w:color w:val="222222"/>
            <w:sz w:val="19"/>
            <w:szCs w:val="19"/>
          </w:rPr>
          <w:t xml:space="preserve"> TO CLARIFY ITS MEANING.</w:t>
        </w:r>
      </w:ins>
      <w:r w:rsidR="00B32914" w:rsidRPr="00B32914">
        <w:rPr>
          <w:rFonts w:ascii="Arial" w:eastAsia="Times New Roman" w:hAnsi="Arial" w:cs="Arial"/>
          <w:color w:val="222222"/>
          <w:sz w:val="19"/>
          <w:szCs w:val="19"/>
        </w:rPr>
        <w:br/>
      </w:r>
      <w:r w:rsidR="00B32914" w:rsidRPr="00B32914">
        <w:rPr>
          <w:rFonts w:ascii="Arial" w:eastAsia="Times New Roman" w:hAnsi="Arial" w:cs="Arial"/>
          <w:color w:val="222222"/>
          <w:sz w:val="19"/>
          <w:szCs w:val="19"/>
        </w:rPr>
        <w:br/>
        <w:t>Line 153: Replace “destroy” with “removes”</w:t>
      </w:r>
    </w:p>
    <w:p w:rsidR="00975000" w:rsidRDefault="00975000" w:rsidP="00B32914">
      <w:pPr>
        <w:shd w:val="clear" w:color="auto" w:fill="FFFFFF"/>
        <w:spacing w:after="0" w:line="240" w:lineRule="auto"/>
        <w:rPr>
          <w:ins w:id="58" w:author="Michael Colvin" w:date="2016-12-12T08:25:00Z"/>
          <w:rFonts w:ascii="Arial" w:eastAsia="Times New Roman" w:hAnsi="Arial" w:cs="Arial"/>
          <w:color w:val="222222"/>
          <w:sz w:val="19"/>
          <w:szCs w:val="19"/>
        </w:rPr>
      </w:pPr>
    </w:p>
    <w:p w:rsidR="00CB65B4" w:rsidRDefault="00975000" w:rsidP="00B32914">
      <w:pPr>
        <w:shd w:val="clear" w:color="auto" w:fill="FFFFFF"/>
        <w:spacing w:after="0" w:line="240" w:lineRule="auto"/>
        <w:rPr>
          <w:rFonts w:ascii="Arial" w:eastAsia="Times New Roman" w:hAnsi="Arial" w:cs="Arial"/>
          <w:color w:val="222222"/>
          <w:sz w:val="19"/>
          <w:szCs w:val="19"/>
        </w:rPr>
      </w:pPr>
      <w:ins w:id="59" w:author="Michael Colvin" w:date="2016-12-12T08:25:00Z">
        <w:r>
          <w:rPr>
            <w:rFonts w:ascii="Arial" w:eastAsia="Times New Roman" w:hAnsi="Arial" w:cs="Arial"/>
            <w:color w:val="222222"/>
            <w:sz w:val="19"/>
            <w:szCs w:val="19"/>
          </w:rPr>
          <w:t xml:space="preserve">AUTHORS’ RESPONSE: THE SUGGESTED EDIT HAS BEEN </w:t>
        </w:r>
      </w:ins>
      <w:r w:rsidR="000F76AB">
        <w:rPr>
          <w:rFonts w:ascii="Arial" w:eastAsia="Times New Roman" w:hAnsi="Arial" w:cs="Arial"/>
          <w:color w:val="222222"/>
          <w:sz w:val="19"/>
          <w:szCs w:val="19"/>
        </w:rPr>
        <w:t>DONE</w:t>
      </w:r>
      <w:r w:rsidR="00B32914" w:rsidRPr="00B32914">
        <w:rPr>
          <w:rFonts w:ascii="Arial" w:eastAsia="Times New Roman" w:hAnsi="Arial" w:cs="Arial"/>
          <w:color w:val="222222"/>
          <w:sz w:val="19"/>
          <w:szCs w:val="19"/>
        </w:rPr>
        <w:br/>
      </w:r>
      <w:r w:rsidR="00B32914" w:rsidRPr="00B32914">
        <w:rPr>
          <w:rFonts w:ascii="Arial" w:eastAsia="Times New Roman" w:hAnsi="Arial" w:cs="Arial"/>
          <w:color w:val="222222"/>
          <w:sz w:val="19"/>
          <w:szCs w:val="19"/>
        </w:rPr>
        <w:br/>
        <w:t>Line 169: Remove “Population metrics.--” at the beginning. The beginning paragraph is on sampling.</w:t>
      </w:r>
    </w:p>
    <w:p w:rsidR="00975000" w:rsidRDefault="00975000" w:rsidP="00B32914">
      <w:pPr>
        <w:shd w:val="clear" w:color="auto" w:fill="FFFFFF"/>
        <w:spacing w:after="0" w:line="240" w:lineRule="auto"/>
        <w:rPr>
          <w:ins w:id="60" w:author="Michael Colvin" w:date="2016-12-12T08:25:00Z"/>
          <w:rFonts w:ascii="Arial" w:eastAsia="Times New Roman" w:hAnsi="Arial" w:cs="Arial"/>
          <w:color w:val="222222"/>
          <w:sz w:val="19"/>
          <w:szCs w:val="19"/>
        </w:rPr>
      </w:pPr>
    </w:p>
    <w:p w:rsidR="00E3659A" w:rsidRDefault="00975000" w:rsidP="00B32914">
      <w:pPr>
        <w:shd w:val="clear" w:color="auto" w:fill="FFFFFF"/>
        <w:spacing w:after="0" w:line="240" w:lineRule="auto"/>
        <w:rPr>
          <w:rFonts w:ascii="Arial" w:eastAsia="Times New Roman" w:hAnsi="Arial" w:cs="Arial"/>
          <w:color w:val="222222"/>
          <w:sz w:val="19"/>
          <w:szCs w:val="19"/>
        </w:rPr>
      </w:pPr>
      <w:ins w:id="61" w:author="Michael Colvin" w:date="2016-12-12T08:26:00Z">
        <w:r>
          <w:rPr>
            <w:rFonts w:ascii="Arial" w:eastAsia="Times New Roman" w:hAnsi="Arial" w:cs="Arial"/>
            <w:color w:val="222222"/>
            <w:sz w:val="19"/>
            <w:szCs w:val="19"/>
          </w:rPr>
          <w:t xml:space="preserve">AUTHORS’ RESPONSE: THE SUGGESTED EDIT HAS BEEN </w:t>
        </w:r>
      </w:ins>
      <w:r w:rsidR="00E3659A">
        <w:rPr>
          <w:rFonts w:ascii="Arial" w:eastAsia="Times New Roman" w:hAnsi="Arial" w:cs="Arial"/>
          <w:color w:val="222222"/>
          <w:sz w:val="19"/>
          <w:szCs w:val="19"/>
        </w:rPr>
        <w:t>DONE</w:t>
      </w:r>
    </w:p>
    <w:p w:rsidR="00E3659A" w:rsidRDefault="00B32914" w:rsidP="00B32914">
      <w:pPr>
        <w:shd w:val="clear" w:color="auto" w:fill="FFFFFF"/>
        <w:spacing w:after="0" w:line="240" w:lineRule="auto"/>
        <w:rPr>
          <w:rFonts w:ascii="Arial" w:eastAsia="Times New Roman" w:hAnsi="Arial" w:cs="Arial"/>
          <w:color w:val="222222"/>
          <w:sz w:val="19"/>
          <w:szCs w:val="19"/>
        </w:rPr>
      </w:pPr>
      <w:r w:rsidRPr="00B32914">
        <w:rPr>
          <w:rFonts w:ascii="Arial" w:eastAsia="Times New Roman" w:hAnsi="Arial" w:cs="Arial"/>
          <w:color w:val="222222"/>
          <w:sz w:val="19"/>
          <w:szCs w:val="19"/>
        </w:rPr>
        <w:br/>
        <w:t>Lines 169-172: It’s confusing how you use the terms “collection,” “sample.” Please be more explicit on what each of these mean?</w:t>
      </w:r>
    </w:p>
    <w:p w:rsidR="00975000" w:rsidRDefault="00975000" w:rsidP="00B32914">
      <w:pPr>
        <w:shd w:val="clear" w:color="auto" w:fill="FFFFFF"/>
        <w:spacing w:after="0" w:line="240" w:lineRule="auto"/>
        <w:rPr>
          <w:ins w:id="62" w:author="Michael Colvin" w:date="2016-12-12T08:26:00Z"/>
          <w:rFonts w:ascii="Arial" w:eastAsia="Times New Roman" w:hAnsi="Arial" w:cs="Arial"/>
          <w:color w:val="222222"/>
          <w:sz w:val="19"/>
          <w:szCs w:val="19"/>
        </w:rPr>
      </w:pPr>
    </w:p>
    <w:p w:rsidR="00E3659A" w:rsidRDefault="00975000" w:rsidP="00B32914">
      <w:pPr>
        <w:shd w:val="clear" w:color="auto" w:fill="FFFFFF"/>
        <w:spacing w:after="0" w:line="240" w:lineRule="auto"/>
        <w:rPr>
          <w:rFonts w:ascii="Arial" w:eastAsia="Times New Roman" w:hAnsi="Arial" w:cs="Arial"/>
          <w:color w:val="222222"/>
          <w:sz w:val="19"/>
          <w:szCs w:val="19"/>
        </w:rPr>
      </w:pPr>
      <w:ins w:id="63" w:author="Michael Colvin" w:date="2016-12-12T08:26:00Z">
        <w:r>
          <w:rPr>
            <w:rFonts w:ascii="Arial" w:eastAsia="Times New Roman" w:hAnsi="Arial" w:cs="Arial"/>
            <w:color w:val="222222"/>
            <w:sz w:val="19"/>
            <w:szCs w:val="19"/>
          </w:rPr>
          <w:t>AUTHORS’ RESPONSE: THE PASSAGE HAS BEEN REWORDED TO CLARIFY ITS MEANING.</w:t>
        </w:r>
      </w:ins>
      <w:del w:id="64" w:author="Michael Colvin" w:date="2016-12-12T08:26:00Z">
        <w:r w:rsidR="00E3659A" w:rsidDel="00975000">
          <w:rPr>
            <w:rFonts w:ascii="Arial" w:eastAsia="Times New Roman" w:hAnsi="Arial" w:cs="Arial"/>
            <w:color w:val="222222"/>
            <w:sz w:val="19"/>
            <w:szCs w:val="19"/>
          </w:rPr>
          <w:delText>REWORDED</w:delText>
        </w:r>
      </w:del>
      <w:r w:rsidR="00B32914" w:rsidRPr="00B32914">
        <w:rPr>
          <w:rFonts w:ascii="Arial" w:eastAsia="Times New Roman" w:hAnsi="Arial" w:cs="Arial"/>
          <w:color w:val="222222"/>
          <w:sz w:val="19"/>
          <w:szCs w:val="19"/>
        </w:rPr>
        <w:br/>
      </w:r>
      <w:r w:rsidR="00B32914" w:rsidRPr="00B32914">
        <w:rPr>
          <w:rFonts w:ascii="Arial" w:eastAsia="Times New Roman" w:hAnsi="Arial" w:cs="Arial"/>
          <w:color w:val="222222"/>
          <w:sz w:val="19"/>
          <w:szCs w:val="19"/>
        </w:rPr>
        <w:br/>
        <w:t>Line 170: Average number of samples: 848/28 = 30.29</w:t>
      </w:r>
    </w:p>
    <w:p w:rsidR="00975000" w:rsidRDefault="00975000" w:rsidP="00B32914">
      <w:pPr>
        <w:shd w:val="clear" w:color="auto" w:fill="FFFFFF"/>
        <w:spacing w:after="0" w:line="240" w:lineRule="auto"/>
        <w:rPr>
          <w:ins w:id="65" w:author="Michael Colvin" w:date="2016-12-12T08:26:00Z"/>
          <w:rFonts w:ascii="Arial" w:eastAsia="Times New Roman" w:hAnsi="Arial" w:cs="Arial"/>
          <w:color w:val="222222"/>
          <w:sz w:val="19"/>
          <w:szCs w:val="19"/>
        </w:rPr>
      </w:pPr>
    </w:p>
    <w:p w:rsidR="00E3659A" w:rsidRDefault="00975000" w:rsidP="00B32914">
      <w:pPr>
        <w:shd w:val="clear" w:color="auto" w:fill="FFFFFF"/>
        <w:spacing w:after="0" w:line="240" w:lineRule="auto"/>
        <w:rPr>
          <w:rFonts w:ascii="Arial" w:eastAsia="Times New Roman" w:hAnsi="Arial" w:cs="Arial"/>
          <w:color w:val="222222"/>
          <w:sz w:val="19"/>
          <w:szCs w:val="19"/>
        </w:rPr>
      </w:pPr>
      <w:ins w:id="66" w:author="Michael Colvin" w:date="2016-12-12T08:26:00Z">
        <w:r>
          <w:rPr>
            <w:rFonts w:ascii="Arial" w:eastAsia="Times New Roman" w:hAnsi="Arial" w:cs="Arial"/>
            <w:color w:val="222222"/>
            <w:sz w:val="19"/>
            <w:szCs w:val="19"/>
          </w:rPr>
          <w:t xml:space="preserve">AUTHORS’ RESPONSE: THE </w:t>
        </w:r>
        <w:r>
          <w:rPr>
            <w:rFonts w:ascii="Arial" w:eastAsia="Times New Roman" w:hAnsi="Arial" w:cs="Arial"/>
            <w:color w:val="222222"/>
            <w:sz w:val="19"/>
            <w:szCs w:val="19"/>
          </w:rPr>
          <w:t xml:space="preserve">NUMBER HAS BEEN </w:t>
        </w:r>
      </w:ins>
      <w:r w:rsidR="00E3659A">
        <w:rPr>
          <w:rFonts w:ascii="Arial" w:eastAsia="Times New Roman" w:hAnsi="Arial" w:cs="Arial"/>
          <w:color w:val="222222"/>
          <w:sz w:val="19"/>
          <w:szCs w:val="19"/>
        </w:rPr>
        <w:t>CORRECTED</w:t>
      </w:r>
      <w:r w:rsidR="00B32914" w:rsidRPr="00B32914">
        <w:rPr>
          <w:rFonts w:ascii="Arial" w:eastAsia="Times New Roman" w:hAnsi="Arial" w:cs="Arial"/>
          <w:color w:val="222222"/>
          <w:sz w:val="19"/>
          <w:szCs w:val="19"/>
        </w:rPr>
        <w:br/>
      </w:r>
      <w:r w:rsidR="00B32914" w:rsidRPr="00B32914">
        <w:rPr>
          <w:rFonts w:ascii="Arial" w:eastAsia="Times New Roman" w:hAnsi="Arial" w:cs="Arial"/>
          <w:color w:val="222222"/>
          <w:sz w:val="19"/>
          <w:szCs w:val="19"/>
        </w:rPr>
        <w:br/>
        <w:t>Line 175: Put “Population metrics.--” at the beginning of this paragraph.</w:t>
      </w:r>
    </w:p>
    <w:p w:rsidR="00975000" w:rsidRDefault="00975000" w:rsidP="00B32914">
      <w:pPr>
        <w:shd w:val="clear" w:color="auto" w:fill="FFFFFF"/>
        <w:spacing w:after="0" w:line="240" w:lineRule="auto"/>
        <w:rPr>
          <w:ins w:id="67" w:author="Michael Colvin" w:date="2016-12-12T08:26:00Z"/>
          <w:rFonts w:ascii="Arial" w:eastAsia="Times New Roman" w:hAnsi="Arial" w:cs="Arial"/>
          <w:color w:val="222222"/>
          <w:sz w:val="19"/>
          <w:szCs w:val="19"/>
        </w:rPr>
      </w:pPr>
    </w:p>
    <w:p w:rsidR="00E3659A" w:rsidRDefault="00975000" w:rsidP="00B32914">
      <w:pPr>
        <w:shd w:val="clear" w:color="auto" w:fill="FFFFFF"/>
        <w:spacing w:after="0" w:line="240" w:lineRule="auto"/>
        <w:rPr>
          <w:rFonts w:ascii="Arial" w:eastAsia="Times New Roman" w:hAnsi="Arial" w:cs="Arial"/>
          <w:color w:val="222222"/>
          <w:sz w:val="19"/>
          <w:szCs w:val="19"/>
        </w:rPr>
      </w:pPr>
      <w:ins w:id="68" w:author="Michael Colvin" w:date="2016-12-12T08:26:00Z">
        <w:r>
          <w:rPr>
            <w:rFonts w:ascii="Arial" w:eastAsia="Times New Roman" w:hAnsi="Arial" w:cs="Arial"/>
            <w:color w:val="222222"/>
            <w:sz w:val="19"/>
            <w:szCs w:val="19"/>
          </w:rPr>
          <w:t xml:space="preserve">AUTHORS’ RESPONSE: THE SUGGESTED EDIT HAS BEEN </w:t>
        </w:r>
      </w:ins>
      <w:r w:rsidR="00E3659A">
        <w:rPr>
          <w:rFonts w:ascii="Arial" w:eastAsia="Times New Roman" w:hAnsi="Arial" w:cs="Arial"/>
          <w:color w:val="222222"/>
          <w:sz w:val="19"/>
          <w:szCs w:val="19"/>
        </w:rPr>
        <w:t>DONE</w:t>
      </w:r>
      <w:r w:rsidR="00B32914" w:rsidRPr="00B32914">
        <w:rPr>
          <w:rFonts w:ascii="Arial" w:eastAsia="Times New Roman" w:hAnsi="Arial" w:cs="Arial"/>
          <w:color w:val="222222"/>
          <w:sz w:val="19"/>
          <w:szCs w:val="19"/>
        </w:rPr>
        <w:br/>
      </w:r>
      <w:r w:rsidR="00B32914" w:rsidRPr="00B32914">
        <w:rPr>
          <w:rFonts w:ascii="Arial" w:eastAsia="Times New Roman" w:hAnsi="Arial" w:cs="Arial"/>
          <w:color w:val="222222"/>
          <w:sz w:val="19"/>
          <w:szCs w:val="19"/>
        </w:rPr>
        <w:br/>
        <w:t>Lines 205-214: Mean values given need some measure of error.</w:t>
      </w:r>
    </w:p>
    <w:p w:rsidR="00975000" w:rsidRDefault="00975000" w:rsidP="00B32914">
      <w:pPr>
        <w:shd w:val="clear" w:color="auto" w:fill="FFFFFF"/>
        <w:spacing w:after="0" w:line="240" w:lineRule="auto"/>
        <w:rPr>
          <w:ins w:id="69" w:author="Michael Colvin" w:date="2016-12-12T08:26:00Z"/>
          <w:rFonts w:ascii="Arial" w:eastAsia="Times New Roman" w:hAnsi="Arial" w:cs="Arial"/>
          <w:color w:val="222222"/>
          <w:sz w:val="19"/>
          <w:szCs w:val="19"/>
        </w:rPr>
      </w:pPr>
    </w:p>
    <w:p w:rsidR="001E369D" w:rsidRDefault="00975000" w:rsidP="00B32914">
      <w:pPr>
        <w:shd w:val="clear" w:color="auto" w:fill="FFFFFF"/>
        <w:spacing w:after="0" w:line="240" w:lineRule="auto"/>
        <w:rPr>
          <w:rFonts w:ascii="Arial" w:eastAsia="Times New Roman" w:hAnsi="Arial" w:cs="Arial"/>
          <w:color w:val="222222"/>
          <w:sz w:val="19"/>
          <w:szCs w:val="19"/>
        </w:rPr>
      </w:pPr>
      <w:ins w:id="70" w:author="Michael Colvin" w:date="2016-12-12T08:27:00Z">
        <w:r>
          <w:rPr>
            <w:rFonts w:ascii="Arial" w:eastAsia="Times New Roman" w:hAnsi="Arial" w:cs="Arial"/>
            <w:color w:val="222222"/>
            <w:sz w:val="19"/>
            <w:szCs w:val="19"/>
          </w:rPr>
          <w:t xml:space="preserve">AUTHORS’ RESPONSE: THE </w:t>
        </w:r>
        <w:r>
          <w:rPr>
            <w:rFonts w:ascii="Arial" w:eastAsia="Times New Roman" w:hAnsi="Arial" w:cs="Arial"/>
            <w:color w:val="222222"/>
            <w:sz w:val="19"/>
            <w:szCs w:val="19"/>
          </w:rPr>
          <w:t>STANDARD ERROR</w:t>
        </w:r>
        <w:r>
          <w:rPr>
            <w:rFonts w:ascii="Arial" w:eastAsia="Times New Roman" w:hAnsi="Arial" w:cs="Arial"/>
            <w:color w:val="222222"/>
            <w:sz w:val="19"/>
            <w:szCs w:val="19"/>
          </w:rPr>
          <w:t xml:space="preserve"> HAS BEEN </w:t>
        </w:r>
      </w:ins>
      <w:del w:id="71" w:author="Michael Colvin" w:date="2016-12-12T08:27:00Z">
        <w:r w:rsidR="00E3659A" w:rsidDel="00975000">
          <w:rPr>
            <w:rFonts w:ascii="Arial" w:eastAsia="Times New Roman" w:hAnsi="Arial" w:cs="Arial"/>
            <w:color w:val="222222"/>
            <w:sz w:val="19"/>
            <w:szCs w:val="19"/>
          </w:rPr>
          <w:delText xml:space="preserve">SE </w:delText>
        </w:r>
      </w:del>
      <w:r w:rsidR="00E3659A">
        <w:rPr>
          <w:rFonts w:ascii="Arial" w:eastAsia="Times New Roman" w:hAnsi="Arial" w:cs="Arial"/>
          <w:color w:val="222222"/>
          <w:sz w:val="19"/>
          <w:szCs w:val="19"/>
        </w:rPr>
        <w:t>ADDED</w:t>
      </w:r>
      <w:r w:rsidR="00B32914" w:rsidRPr="00B32914">
        <w:rPr>
          <w:rFonts w:ascii="Arial" w:eastAsia="Times New Roman" w:hAnsi="Arial" w:cs="Arial"/>
          <w:color w:val="222222"/>
          <w:sz w:val="19"/>
          <w:szCs w:val="19"/>
        </w:rPr>
        <w:br/>
      </w:r>
      <w:r w:rsidR="00B32914" w:rsidRPr="00B32914">
        <w:rPr>
          <w:rFonts w:ascii="Arial" w:eastAsia="Times New Roman" w:hAnsi="Arial" w:cs="Arial"/>
          <w:color w:val="222222"/>
          <w:sz w:val="19"/>
          <w:szCs w:val="19"/>
        </w:rPr>
        <w:br/>
        <w:t>Line 240: change to: “…a level that may make length limit regulations ineffective…”</w:t>
      </w:r>
    </w:p>
    <w:p w:rsidR="00975000" w:rsidRDefault="00975000" w:rsidP="00B32914">
      <w:pPr>
        <w:shd w:val="clear" w:color="auto" w:fill="FFFFFF"/>
        <w:spacing w:after="0" w:line="240" w:lineRule="auto"/>
        <w:rPr>
          <w:ins w:id="72" w:author="Michael Colvin" w:date="2016-12-12T08:27:00Z"/>
          <w:rFonts w:ascii="Arial" w:eastAsia="Times New Roman" w:hAnsi="Arial" w:cs="Arial"/>
          <w:color w:val="222222"/>
          <w:sz w:val="19"/>
          <w:szCs w:val="19"/>
        </w:rPr>
      </w:pPr>
    </w:p>
    <w:p w:rsidR="001E369D" w:rsidRPr="007E1D23" w:rsidRDefault="00975000" w:rsidP="00B32914">
      <w:pPr>
        <w:shd w:val="clear" w:color="auto" w:fill="FFFFFF"/>
        <w:spacing w:after="0" w:line="240" w:lineRule="auto"/>
        <w:rPr>
          <w:rFonts w:ascii="Arial" w:eastAsia="Times New Roman" w:hAnsi="Arial" w:cs="Arial"/>
          <w:color w:val="222222"/>
          <w:sz w:val="19"/>
          <w:szCs w:val="19"/>
        </w:rPr>
      </w:pPr>
      <w:ins w:id="73" w:author="Michael Colvin" w:date="2016-12-12T08:27:00Z">
        <w:r>
          <w:rPr>
            <w:rFonts w:ascii="Arial" w:eastAsia="Times New Roman" w:hAnsi="Arial" w:cs="Arial"/>
            <w:color w:val="222222"/>
            <w:sz w:val="19"/>
            <w:szCs w:val="19"/>
          </w:rPr>
          <w:t xml:space="preserve">AUTHORS’ RESPONSE: THE NUMBER HAS BEEN </w:t>
        </w:r>
      </w:ins>
      <w:r w:rsidR="001E369D">
        <w:rPr>
          <w:rFonts w:ascii="Arial" w:eastAsia="Times New Roman" w:hAnsi="Arial" w:cs="Arial"/>
          <w:color w:val="222222"/>
          <w:sz w:val="19"/>
          <w:szCs w:val="19"/>
        </w:rPr>
        <w:t>DONE</w:t>
      </w:r>
      <w:r w:rsidR="00B32914" w:rsidRPr="00B32914">
        <w:rPr>
          <w:rFonts w:ascii="Arial" w:eastAsia="Times New Roman" w:hAnsi="Arial" w:cs="Arial"/>
          <w:color w:val="222222"/>
          <w:sz w:val="19"/>
          <w:szCs w:val="19"/>
        </w:rPr>
        <w:br/>
      </w:r>
      <w:r w:rsidR="00B32914" w:rsidRPr="00B32914">
        <w:rPr>
          <w:rFonts w:ascii="Arial" w:eastAsia="Times New Roman" w:hAnsi="Arial" w:cs="Arial"/>
          <w:color w:val="222222"/>
          <w:sz w:val="19"/>
          <w:szCs w:val="19"/>
        </w:rPr>
        <w:br/>
      </w:r>
      <w:r w:rsidR="00B32914" w:rsidRPr="007E1D23">
        <w:rPr>
          <w:rFonts w:ascii="Arial" w:eastAsia="Times New Roman" w:hAnsi="Arial" w:cs="Arial"/>
          <w:color w:val="222222"/>
          <w:sz w:val="19"/>
          <w:szCs w:val="19"/>
        </w:rPr>
        <w:t>Line 243: please provide evidence in the form of citations</w:t>
      </w:r>
    </w:p>
    <w:p w:rsidR="00975000" w:rsidRDefault="00975000" w:rsidP="00B32914">
      <w:pPr>
        <w:shd w:val="clear" w:color="auto" w:fill="FFFFFF"/>
        <w:spacing w:after="0" w:line="240" w:lineRule="auto"/>
        <w:rPr>
          <w:ins w:id="74" w:author="Michael Colvin" w:date="2016-12-12T08:27:00Z"/>
          <w:rFonts w:ascii="Arial" w:eastAsia="Times New Roman" w:hAnsi="Arial" w:cs="Arial"/>
          <w:color w:val="222222"/>
          <w:sz w:val="19"/>
          <w:szCs w:val="19"/>
        </w:rPr>
      </w:pPr>
    </w:p>
    <w:p w:rsidR="001A50F0" w:rsidRDefault="00975000" w:rsidP="00B32914">
      <w:pPr>
        <w:shd w:val="clear" w:color="auto" w:fill="FFFFFF"/>
        <w:spacing w:after="0" w:line="240" w:lineRule="auto"/>
        <w:rPr>
          <w:rFonts w:ascii="Arial" w:eastAsia="Times New Roman" w:hAnsi="Arial" w:cs="Arial"/>
          <w:color w:val="222222"/>
          <w:sz w:val="19"/>
          <w:szCs w:val="19"/>
        </w:rPr>
      </w:pPr>
      <w:ins w:id="75" w:author="Michael Colvin" w:date="2016-12-12T08:27:00Z">
        <w:r>
          <w:rPr>
            <w:rFonts w:ascii="Arial" w:eastAsia="Times New Roman" w:hAnsi="Arial" w:cs="Arial"/>
            <w:color w:val="222222"/>
            <w:sz w:val="19"/>
            <w:szCs w:val="19"/>
          </w:rPr>
          <w:t xml:space="preserve">AUTHORS’ RESPONSE: THE PASSAGE HAS BEEN REWORDED TO CLARIFY ITS </w:t>
        </w:r>
      </w:ins>
      <w:ins w:id="76" w:author="Michael Colvin" w:date="2016-12-12T08:28:00Z">
        <w:r>
          <w:rPr>
            <w:rFonts w:ascii="Arial" w:eastAsia="Times New Roman" w:hAnsi="Arial" w:cs="Arial"/>
            <w:color w:val="222222"/>
            <w:sz w:val="19"/>
            <w:szCs w:val="19"/>
          </w:rPr>
          <w:t>CLAIM</w:t>
        </w:r>
      </w:ins>
      <w:ins w:id="77" w:author="Michael Colvin" w:date="2016-12-12T08:27:00Z">
        <w:r w:rsidRPr="007E1D23" w:rsidDel="00975000">
          <w:rPr>
            <w:rFonts w:ascii="Arial" w:eastAsia="Times New Roman" w:hAnsi="Arial" w:cs="Arial"/>
            <w:color w:val="222222"/>
            <w:sz w:val="19"/>
            <w:szCs w:val="19"/>
          </w:rPr>
          <w:t xml:space="preserve"> </w:t>
        </w:r>
      </w:ins>
      <w:del w:id="78" w:author="Michael Colvin" w:date="2016-12-12T08:27:00Z">
        <w:r w:rsidR="001E369D" w:rsidRPr="007E1D23" w:rsidDel="00975000">
          <w:rPr>
            <w:rFonts w:ascii="Arial" w:eastAsia="Times New Roman" w:hAnsi="Arial" w:cs="Arial"/>
            <w:color w:val="222222"/>
            <w:sz w:val="19"/>
            <w:szCs w:val="19"/>
          </w:rPr>
          <w:delText xml:space="preserve">WE REWORDED. </w:delText>
        </w:r>
      </w:del>
      <w:ins w:id="79" w:author="Michael Colvin" w:date="2016-12-12T08:27:00Z">
        <w:r>
          <w:rPr>
            <w:rFonts w:ascii="Arial" w:eastAsia="Times New Roman" w:hAnsi="Arial" w:cs="Arial"/>
            <w:color w:val="222222"/>
            <w:sz w:val="19"/>
            <w:szCs w:val="19"/>
          </w:rPr>
          <w:t xml:space="preserve"> </w:t>
        </w:r>
      </w:ins>
      <w:r w:rsidR="001E369D" w:rsidRPr="007E1D23">
        <w:rPr>
          <w:rFonts w:ascii="Arial" w:eastAsia="Times New Roman" w:hAnsi="Arial" w:cs="Arial"/>
          <w:color w:val="222222"/>
          <w:sz w:val="19"/>
          <w:szCs w:val="19"/>
        </w:rPr>
        <w:t xml:space="preserve">IT IS </w:t>
      </w:r>
      <w:r w:rsidR="0093704A" w:rsidRPr="007E1D23">
        <w:rPr>
          <w:rFonts w:ascii="Arial" w:eastAsia="Times New Roman" w:hAnsi="Arial" w:cs="Arial"/>
          <w:color w:val="222222"/>
          <w:sz w:val="19"/>
          <w:szCs w:val="19"/>
        </w:rPr>
        <w:t xml:space="preserve">INTUITIVE THAT IF YOU HAVE A FINITE NUMBER OF FISH AND HIGH FISHING EFFORT, A REDUCTION IN FISHING EFFORT </w:t>
      </w:r>
      <w:r w:rsidR="007E1D23" w:rsidRPr="007E1D23">
        <w:rPr>
          <w:rFonts w:ascii="Arial" w:eastAsia="Times New Roman" w:hAnsi="Arial" w:cs="Arial"/>
          <w:color w:val="222222"/>
          <w:sz w:val="19"/>
          <w:szCs w:val="19"/>
        </w:rPr>
        <w:t>IS LIKELY TO HAVE A BIGGER EFFECT THAN IF EFFORT IS LOW.</w:t>
      </w:r>
    </w:p>
    <w:p w:rsidR="00D76D3E" w:rsidRDefault="00B32914" w:rsidP="00B32914">
      <w:pPr>
        <w:shd w:val="clear" w:color="auto" w:fill="FFFFFF"/>
        <w:spacing w:after="0" w:line="240" w:lineRule="auto"/>
        <w:rPr>
          <w:rFonts w:ascii="Arial" w:eastAsia="Times New Roman" w:hAnsi="Arial" w:cs="Arial"/>
          <w:color w:val="222222"/>
          <w:sz w:val="19"/>
          <w:szCs w:val="19"/>
        </w:rPr>
      </w:pPr>
      <w:r w:rsidRPr="00B32914">
        <w:rPr>
          <w:rFonts w:ascii="Arial" w:eastAsia="Times New Roman" w:hAnsi="Arial" w:cs="Arial"/>
          <w:color w:val="222222"/>
          <w:sz w:val="19"/>
          <w:szCs w:val="19"/>
        </w:rPr>
        <w:br/>
      </w:r>
      <w:r w:rsidRPr="00D76D3E">
        <w:rPr>
          <w:rFonts w:ascii="Arial" w:eastAsia="Times New Roman" w:hAnsi="Arial" w:cs="Arial"/>
          <w:color w:val="222222"/>
          <w:sz w:val="19"/>
          <w:szCs w:val="19"/>
        </w:rPr>
        <w:t xml:space="preserve">Line 247: Please give examples of where shifts in metric trajectories following a black bass regulation change have been observed. </w:t>
      </w:r>
      <w:proofErr w:type="gramStart"/>
      <w:r w:rsidRPr="00D76D3E">
        <w:rPr>
          <w:rFonts w:ascii="Arial" w:eastAsia="Times New Roman" w:hAnsi="Arial" w:cs="Arial"/>
          <w:color w:val="222222"/>
          <w:sz w:val="19"/>
          <w:szCs w:val="19"/>
        </w:rPr>
        <w:t>So ”</w:t>
      </w:r>
      <w:proofErr w:type="gramEnd"/>
      <w:r w:rsidRPr="00D76D3E">
        <w:rPr>
          <w:rFonts w:ascii="Arial" w:eastAsia="Times New Roman" w:hAnsi="Arial" w:cs="Arial"/>
          <w:color w:val="222222"/>
          <w:sz w:val="19"/>
          <w:szCs w:val="19"/>
        </w:rPr>
        <w:t>…change are to be expected. For example…”</w:t>
      </w:r>
    </w:p>
    <w:p w:rsidR="00975000" w:rsidRDefault="00975000" w:rsidP="00B32914">
      <w:pPr>
        <w:shd w:val="clear" w:color="auto" w:fill="FFFFFF"/>
        <w:spacing w:after="0" w:line="240" w:lineRule="auto"/>
        <w:rPr>
          <w:ins w:id="80" w:author="Michael Colvin" w:date="2016-12-12T08:28:00Z"/>
          <w:rFonts w:ascii="Arial" w:eastAsia="Times New Roman" w:hAnsi="Arial" w:cs="Arial"/>
          <w:color w:val="222222"/>
          <w:sz w:val="19"/>
          <w:szCs w:val="19"/>
        </w:rPr>
      </w:pPr>
    </w:p>
    <w:p w:rsidR="001A50F0" w:rsidRDefault="00975000" w:rsidP="00B32914">
      <w:pPr>
        <w:shd w:val="clear" w:color="auto" w:fill="FFFFFF"/>
        <w:spacing w:after="0" w:line="240" w:lineRule="auto"/>
        <w:rPr>
          <w:rFonts w:ascii="Arial" w:eastAsia="Times New Roman" w:hAnsi="Arial" w:cs="Arial"/>
          <w:color w:val="222222"/>
          <w:sz w:val="19"/>
          <w:szCs w:val="19"/>
        </w:rPr>
      </w:pPr>
      <w:ins w:id="81" w:author="Michael Colvin" w:date="2016-12-12T08:28:00Z">
        <w:r>
          <w:rPr>
            <w:rFonts w:ascii="Arial" w:eastAsia="Times New Roman" w:hAnsi="Arial" w:cs="Arial"/>
            <w:color w:val="222222"/>
            <w:sz w:val="19"/>
            <w:szCs w:val="19"/>
          </w:rPr>
          <w:t xml:space="preserve">AUTHORS’ RESPONSE: </w:t>
        </w:r>
        <w:r>
          <w:rPr>
            <w:rFonts w:ascii="Arial" w:eastAsia="Times New Roman" w:hAnsi="Arial" w:cs="Arial"/>
            <w:color w:val="222222"/>
            <w:sz w:val="19"/>
            <w:szCs w:val="19"/>
          </w:rPr>
          <w:t xml:space="preserve">A </w:t>
        </w:r>
      </w:ins>
      <w:r w:rsidR="00D76D3E">
        <w:rPr>
          <w:rFonts w:ascii="Arial" w:eastAsia="Times New Roman" w:hAnsi="Arial" w:cs="Arial"/>
          <w:color w:val="222222"/>
          <w:sz w:val="19"/>
          <w:szCs w:val="19"/>
        </w:rPr>
        <w:t xml:space="preserve">SENTENCE AND REFERENCE </w:t>
      </w:r>
      <w:ins w:id="82" w:author="Michael Colvin" w:date="2016-12-12T08:28:00Z">
        <w:r>
          <w:rPr>
            <w:rFonts w:ascii="Arial" w:eastAsia="Times New Roman" w:hAnsi="Arial" w:cs="Arial"/>
            <w:color w:val="222222"/>
            <w:sz w:val="19"/>
            <w:szCs w:val="19"/>
          </w:rPr>
          <w:t xml:space="preserve">HAVE BEEN </w:t>
        </w:r>
      </w:ins>
      <w:r w:rsidR="00D76D3E">
        <w:rPr>
          <w:rFonts w:ascii="Arial" w:eastAsia="Times New Roman" w:hAnsi="Arial" w:cs="Arial"/>
          <w:color w:val="222222"/>
          <w:sz w:val="19"/>
          <w:szCs w:val="19"/>
        </w:rPr>
        <w:t>ADDED</w:t>
      </w:r>
      <w:ins w:id="83" w:author="Michael Colvin" w:date="2016-12-12T08:28:00Z">
        <w:r>
          <w:rPr>
            <w:rFonts w:ascii="Arial" w:eastAsia="Times New Roman" w:hAnsi="Arial" w:cs="Arial"/>
            <w:color w:val="222222"/>
            <w:sz w:val="19"/>
            <w:szCs w:val="19"/>
          </w:rPr>
          <w:t xml:space="preserve"> TO SUPPOR</w:t>
        </w:r>
      </w:ins>
      <w:ins w:id="84" w:author="Michael Colvin" w:date="2016-12-12T08:30:00Z">
        <w:r w:rsidR="00390E28">
          <w:rPr>
            <w:rFonts w:ascii="Arial" w:eastAsia="Times New Roman" w:hAnsi="Arial" w:cs="Arial"/>
            <w:color w:val="222222"/>
            <w:sz w:val="19"/>
            <w:szCs w:val="19"/>
          </w:rPr>
          <w:t>T</w:t>
        </w:r>
      </w:ins>
      <w:ins w:id="85" w:author="Michael Colvin" w:date="2016-12-12T08:28:00Z">
        <w:r>
          <w:rPr>
            <w:rFonts w:ascii="Arial" w:eastAsia="Times New Roman" w:hAnsi="Arial" w:cs="Arial"/>
            <w:color w:val="222222"/>
            <w:sz w:val="19"/>
            <w:szCs w:val="19"/>
          </w:rPr>
          <w:t xml:space="preserve"> THE CLAIM.</w:t>
        </w:r>
      </w:ins>
      <w:r w:rsidR="00B32914" w:rsidRPr="00B32914">
        <w:rPr>
          <w:rFonts w:ascii="Arial" w:eastAsia="Times New Roman" w:hAnsi="Arial" w:cs="Arial"/>
          <w:color w:val="222222"/>
          <w:sz w:val="19"/>
          <w:szCs w:val="19"/>
        </w:rPr>
        <w:br/>
      </w:r>
      <w:r w:rsidR="00B32914" w:rsidRPr="00B32914">
        <w:rPr>
          <w:rFonts w:ascii="Arial" w:eastAsia="Times New Roman" w:hAnsi="Arial" w:cs="Arial"/>
          <w:color w:val="222222"/>
          <w:sz w:val="19"/>
          <w:szCs w:val="19"/>
        </w:rPr>
        <w:br/>
        <w:t>Line 247: Replace “Yet” with “However”</w:t>
      </w:r>
    </w:p>
    <w:p w:rsidR="00975000" w:rsidRDefault="00975000" w:rsidP="00B32914">
      <w:pPr>
        <w:shd w:val="clear" w:color="auto" w:fill="FFFFFF"/>
        <w:spacing w:after="0" w:line="240" w:lineRule="auto"/>
        <w:rPr>
          <w:ins w:id="86" w:author="Michael Colvin" w:date="2016-12-12T08:29:00Z"/>
          <w:rFonts w:ascii="Arial" w:eastAsia="Times New Roman" w:hAnsi="Arial" w:cs="Arial"/>
          <w:color w:val="222222"/>
          <w:sz w:val="19"/>
          <w:szCs w:val="19"/>
        </w:rPr>
      </w:pPr>
    </w:p>
    <w:p w:rsidR="00975000" w:rsidRDefault="00975000" w:rsidP="00B32914">
      <w:pPr>
        <w:shd w:val="clear" w:color="auto" w:fill="FFFFFF"/>
        <w:spacing w:after="0" w:line="240" w:lineRule="auto"/>
        <w:rPr>
          <w:ins w:id="87" w:author="Michael Colvin" w:date="2016-12-12T08:29:00Z"/>
          <w:rFonts w:ascii="Arial" w:eastAsia="Times New Roman" w:hAnsi="Arial" w:cs="Arial"/>
          <w:color w:val="222222"/>
          <w:sz w:val="19"/>
          <w:szCs w:val="19"/>
        </w:rPr>
      </w:pPr>
      <w:ins w:id="88" w:author="Michael Colvin" w:date="2016-12-12T08:29:00Z">
        <w:r>
          <w:rPr>
            <w:rFonts w:ascii="Arial" w:eastAsia="Times New Roman" w:hAnsi="Arial" w:cs="Arial"/>
            <w:color w:val="222222"/>
            <w:sz w:val="19"/>
            <w:szCs w:val="19"/>
          </w:rPr>
          <w:t xml:space="preserve">AUTHORS’ RESPONSE: THE SUGGESTED EDIT HAS BEEN </w:t>
        </w:r>
      </w:ins>
      <w:r w:rsidR="001A50F0">
        <w:rPr>
          <w:rFonts w:ascii="Arial" w:eastAsia="Times New Roman" w:hAnsi="Arial" w:cs="Arial"/>
          <w:color w:val="222222"/>
          <w:sz w:val="19"/>
          <w:szCs w:val="19"/>
        </w:rPr>
        <w:t>DONE</w:t>
      </w:r>
      <w:r w:rsidR="00B32914" w:rsidRPr="00B32914">
        <w:rPr>
          <w:rFonts w:ascii="Arial" w:eastAsia="Times New Roman" w:hAnsi="Arial" w:cs="Arial"/>
          <w:color w:val="222222"/>
          <w:sz w:val="19"/>
          <w:szCs w:val="19"/>
        </w:rPr>
        <w:br/>
      </w:r>
      <w:r w:rsidR="00B32914" w:rsidRPr="00B32914">
        <w:rPr>
          <w:rFonts w:ascii="Arial" w:eastAsia="Times New Roman" w:hAnsi="Arial" w:cs="Arial"/>
          <w:color w:val="222222"/>
          <w:sz w:val="19"/>
          <w:szCs w:val="19"/>
        </w:rPr>
        <w:br/>
        <w:t>Line 247-250: Sentence is too long. Cut it down into two sections. Example “…they did not correspond to regulations; in particular, the long-term trends…”</w:t>
      </w:r>
      <w:r w:rsidR="00B32914" w:rsidRPr="00B32914">
        <w:rPr>
          <w:rFonts w:ascii="Arial" w:eastAsia="Times New Roman" w:hAnsi="Arial" w:cs="Arial"/>
          <w:color w:val="222222"/>
          <w:sz w:val="19"/>
          <w:szCs w:val="19"/>
        </w:rPr>
        <w:br/>
      </w:r>
    </w:p>
    <w:p w:rsidR="001A50F0" w:rsidRDefault="00975000" w:rsidP="00B32914">
      <w:pPr>
        <w:shd w:val="clear" w:color="auto" w:fill="FFFFFF"/>
        <w:spacing w:after="0" w:line="240" w:lineRule="auto"/>
        <w:rPr>
          <w:rFonts w:ascii="Arial" w:eastAsia="Times New Roman" w:hAnsi="Arial" w:cs="Arial"/>
          <w:color w:val="222222"/>
          <w:sz w:val="19"/>
          <w:szCs w:val="19"/>
        </w:rPr>
      </w:pPr>
      <w:ins w:id="89" w:author="Michael Colvin" w:date="2016-12-12T08:29:00Z">
        <w:r>
          <w:rPr>
            <w:rFonts w:ascii="Arial" w:eastAsia="Times New Roman" w:hAnsi="Arial" w:cs="Arial"/>
            <w:color w:val="222222"/>
            <w:sz w:val="19"/>
            <w:szCs w:val="19"/>
          </w:rPr>
          <w:t xml:space="preserve">AUTHORS’ RESPONSE: THE PASSAGE HAS BEEN </w:t>
        </w:r>
      </w:ins>
      <w:r w:rsidR="001A50F0">
        <w:rPr>
          <w:rFonts w:ascii="Arial" w:eastAsia="Times New Roman" w:hAnsi="Arial" w:cs="Arial"/>
          <w:color w:val="222222"/>
          <w:sz w:val="19"/>
          <w:szCs w:val="19"/>
        </w:rPr>
        <w:t>REWORDED AS SUGGESTED</w:t>
      </w:r>
    </w:p>
    <w:p w:rsidR="0079131B" w:rsidRDefault="00B32914" w:rsidP="00B32914">
      <w:pPr>
        <w:shd w:val="clear" w:color="auto" w:fill="FFFFFF"/>
        <w:spacing w:after="0" w:line="240" w:lineRule="auto"/>
        <w:rPr>
          <w:rFonts w:ascii="Arial" w:eastAsia="Times New Roman" w:hAnsi="Arial" w:cs="Arial"/>
          <w:color w:val="222222"/>
          <w:sz w:val="19"/>
          <w:szCs w:val="19"/>
        </w:rPr>
      </w:pPr>
      <w:r w:rsidRPr="00B32914">
        <w:rPr>
          <w:rFonts w:ascii="Arial" w:eastAsia="Times New Roman" w:hAnsi="Arial" w:cs="Arial"/>
          <w:color w:val="222222"/>
          <w:sz w:val="19"/>
          <w:szCs w:val="19"/>
        </w:rPr>
        <w:br/>
      </w:r>
      <w:r w:rsidRPr="0079131B">
        <w:rPr>
          <w:rFonts w:ascii="Arial" w:eastAsia="Times New Roman" w:hAnsi="Arial" w:cs="Arial"/>
          <w:color w:val="222222"/>
          <w:sz w:val="19"/>
          <w:szCs w:val="19"/>
        </w:rPr>
        <w:t>Line 261: Please show provide evidence to the statement: “This accumulation is expected to cause growth reductions” in the form of citations.</w:t>
      </w:r>
    </w:p>
    <w:p w:rsidR="00975000" w:rsidRDefault="00975000" w:rsidP="00B32914">
      <w:pPr>
        <w:shd w:val="clear" w:color="auto" w:fill="FFFFFF"/>
        <w:spacing w:after="0" w:line="240" w:lineRule="auto"/>
        <w:rPr>
          <w:ins w:id="90" w:author="Michael Colvin" w:date="2016-12-12T08:29:00Z"/>
          <w:rFonts w:ascii="Arial" w:eastAsia="Times New Roman" w:hAnsi="Arial" w:cs="Arial"/>
          <w:color w:val="222222"/>
          <w:sz w:val="19"/>
          <w:szCs w:val="19"/>
        </w:rPr>
      </w:pPr>
    </w:p>
    <w:p w:rsidR="003C7C6A" w:rsidRDefault="00390E28" w:rsidP="00B32914">
      <w:pPr>
        <w:shd w:val="clear" w:color="auto" w:fill="FFFFFF"/>
        <w:spacing w:after="0" w:line="240" w:lineRule="auto"/>
        <w:rPr>
          <w:rFonts w:ascii="Arial" w:eastAsia="Times New Roman" w:hAnsi="Arial" w:cs="Arial"/>
          <w:color w:val="222222"/>
          <w:sz w:val="19"/>
          <w:szCs w:val="19"/>
        </w:rPr>
      </w:pPr>
      <w:ins w:id="91" w:author="Michael Colvin" w:date="2016-12-12T08:30:00Z">
        <w:r>
          <w:rPr>
            <w:rFonts w:ascii="Arial" w:eastAsia="Times New Roman" w:hAnsi="Arial" w:cs="Arial"/>
            <w:color w:val="222222"/>
            <w:sz w:val="19"/>
            <w:szCs w:val="19"/>
          </w:rPr>
          <w:t>AUTHORS’ RESPONSE: REFERENCE</w:t>
        </w:r>
        <w:r>
          <w:rPr>
            <w:rFonts w:ascii="Arial" w:eastAsia="Times New Roman" w:hAnsi="Arial" w:cs="Arial"/>
            <w:color w:val="222222"/>
            <w:sz w:val="19"/>
            <w:szCs w:val="19"/>
          </w:rPr>
          <w:t>S</w:t>
        </w:r>
        <w:r>
          <w:rPr>
            <w:rFonts w:ascii="Arial" w:eastAsia="Times New Roman" w:hAnsi="Arial" w:cs="Arial"/>
            <w:color w:val="222222"/>
            <w:sz w:val="19"/>
            <w:szCs w:val="19"/>
          </w:rPr>
          <w:t xml:space="preserve"> HAVE BEEN ADDED TO SUPPORT THE CLAIM</w:t>
        </w:r>
      </w:ins>
      <w:del w:id="92" w:author="Michael Colvin" w:date="2016-12-12T08:30:00Z">
        <w:r w:rsidR="0079131B" w:rsidDel="00390E28">
          <w:rPr>
            <w:rFonts w:ascii="Arial" w:eastAsia="Times New Roman" w:hAnsi="Arial" w:cs="Arial"/>
            <w:color w:val="222222"/>
            <w:sz w:val="19"/>
            <w:szCs w:val="19"/>
          </w:rPr>
          <w:delText>REFERENCES ADDED</w:delText>
        </w:r>
      </w:del>
      <w:r w:rsidR="00B32914" w:rsidRPr="00B32914">
        <w:rPr>
          <w:rFonts w:ascii="Arial" w:eastAsia="Times New Roman" w:hAnsi="Arial" w:cs="Arial"/>
          <w:color w:val="222222"/>
          <w:sz w:val="19"/>
          <w:szCs w:val="19"/>
        </w:rPr>
        <w:br/>
      </w:r>
      <w:r w:rsidR="00B32914" w:rsidRPr="00B32914">
        <w:rPr>
          <w:rFonts w:ascii="Arial" w:eastAsia="Times New Roman" w:hAnsi="Arial" w:cs="Arial"/>
          <w:color w:val="222222"/>
          <w:sz w:val="19"/>
          <w:szCs w:val="19"/>
        </w:rPr>
        <w:br/>
        <w:t>Line 280: I think that this entire paragraph sums up what you found in your study, and should be at the top of your discussion.</w:t>
      </w:r>
    </w:p>
    <w:p w:rsidR="00390E28" w:rsidRDefault="00390E28" w:rsidP="00B32914">
      <w:pPr>
        <w:shd w:val="clear" w:color="auto" w:fill="FFFFFF"/>
        <w:spacing w:after="0" w:line="240" w:lineRule="auto"/>
        <w:rPr>
          <w:ins w:id="93" w:author="Michael Colvin" w:date="2016-12-12T08:30:00Z"/>
          <w:rFonts w:ascii="Arial" w:eastAsia="Times New Roman" w:hAnsi="Arial" w:cs="Arial"/>
          <w:color w:val="222222"/>
          <w:sz w:val="19"/>
          <w:szCs w:val="19"/>
        </w:rPr>
      </w:pPr>
    </w:p>
    <w:p w:rsidR="003C7C6A" w:rsidRDefault="00390E28" w:rsidP="00B32914">
      <w:pPr>
        <w:shd w:val="clear" w:color="auto" w:fill="FFFFFF"/>
        <w:spacing w:after="0" w:line="240" w:lineRule="auto"/>
        <w:rPr>
          <w:rFonts w:ascii="Arial" w:eastAsia="Times New Roman" w:hAnsi="Arial" w:cs="Arial"/>
          <w:color w:val="222222"/>
          <w:sz w:val="19"/>
          <w:szCs w:val="19"/>
        </w:rPr>
      </w:pPr>
      <w:ins w:id="94" w:author="Michael Colvin" w:date="2016-12-12T08:30:00Z">
        <w:r>
          <w:rPr>
            <w:rFonts w:ascii="Arial" w:eastAsia="Times New Roman" w:hAnsi="Arial" w:cs="Arial"/>
            <w:color w:val="222222"/>
            <w:sz w:val="19"/>
            <w:szCs w:val="19"/>
          </w:rPr>
          <w:t xml:space="preserve">AUTHORS’ RESPONSE: THE SUGGESTED EDIT HAS BEEN </w:t>
        </w:r>
      </w:ins>
      <w:r w:rsidR="003C7C6A">
        <w:rPr>
          <w:rFonts w:ascii="Arial" w:eastAsia="Times New Roman" w:hAnsi="Arial" w:cs="Arial"/>
          <w:color w:val="222222"/>
          <w:sz w:val="19"/>
          <w:szCs w:val="19"/>
        </w:rPr>
        <w:t>DONE AS SUGGESTED</w:t>
      </w:r>
      <w:r w:rsidR="00B32914" w:rsidRPr="00B32914">
        <w:rPr>
          <w:rFonts w:ascii="Arial" w:eastAsia="Times New Roman" w:hAnsi="Arial" w:cs="Arial"/>
          <w:color w:val="222222"/>
          <w:sz w:val="19"/>
          <w:szCs w:val="19"/>
        </w:rPr>
        <w:br/>
      </w:r>
      <w:r w:rsidR="00B32914" w:rsidRPr="00B32914">
        <w:rPr>
          <w:rFonts w:ascii="Arial" w:eastAsia="Times New Roman" w:hAnsi="Arial" w:cs="Arial"/>
          <w:color w:val="222222"/>
          <w:sz w:val="19"/>
          <w:szCs w:val="19"/>
        </w:rPr>
        <w:br/>
        <w:t>Table 1: I would like to know the sample sizes for each of the metric calculations</w:t>
      </w:r>
    </w:p>
    <w:p w:rsidR="00390E28" w:rsidRDefault="00390E28" w:rsidP="00B32914">
      <w:pPr>
        <w:shd w:val="clear" w:color="auto" w:fill="FFFFFF"/>
        <w:spacing w:after="0" w:line="240" w:lineRule="auto"/>
        <w:rPr>
          <w:ins w:id="95" w:author="Michael Colvin" w:date="2016-12-12T08:30:00Z"/>
          <w:rFonts w:ascii="Arial" w:eastAsia="Times New Roman" w:hAnsi="Arial" w:cs="Arial"/>
          <w:color w:val="222222"/>
          <w:sz w:val="19"/>
          <w:szCs w:val="19"/>
        </w:rPr>
      </w:pPr>
    </w:p>
    <w:p w:rsidR="003C7C6A" w:rsidRDefault="00390E28" w:rsidP="00B32914">
      <w:pPr>
        <w:shd w:val="clear" w:color="auto" w:fill="FFFFFF"/>
        <w:spacing w:after="0" w:line="240" w:lineRule="auto"/>
        <w:rPr>
          <w:rFonts w:ascii="Arial" w:eastAsia="Times New Roman" w:hAnsi="Arial" w:cs="Arial"/>
          <w:color w:val="222222"/>
          <w:sz w:val="19"/>
          <w:szCs w:val="19"/>
        </w:rPr>
      </w:pPr>
      <w:ins w:id="96" w:author="Michael Colvin" w:date="2016-12-12T08:30:00Z">
        <w:r>
          <w:rPr>
            <w:rFonts w:ascii="Arial" w:eastAsia="Times New Roman" w:hAnsi="Arial" w:cs="Arial"/>
            <w:color w:val="222222"/>
            <w:sz w:val="19"/>
            <w:szCs w:val="19"/>
          </w:rPr>
          <w:t xml:space="preserve">AUTHORS’ RESPONSE: THE </w:t>
        </w:r>
      </w:ins>
      <w:r w:rsidR="003C7C6A">
        <w:rPr>
          <w:rFonts w:ascii="Arial" w:eastAsia="Times New Roman" w:hAnsi="Arial" w:cs="Arial"/>
          <w:color w:val="222222"/>
          <w:sz w:val="19"/>
          <w:szCs w:val="19"/>
        </w:rPr>
        <w:t>SAMPLE SIZE IS IN THE TABLE CAPTION (N=28</w:t>
      </w:r>
      <w:proofErr w:type="gramStart"/>
      <w:r w:rsidR="003C7C6A">
        <w:rPr>
          <w:rFonts w:ascii="Arial" w:eastAsia="Times New Roman" w:hAnsi="Arial" w:cs="Arial"/>
          <w:color w:val="222222"/>
          <w:sz w:val="19"/>
          <w:szCs w:val="19"/>
        </w:rPr>
        <w:t>)</w:t>
      </w:r>
      <w:proofErr w:type="gramEnd"/>
      <w:r w:rsidR="00B32914" w:rsidRPr="00B32914">
        <w:rPr>
          <w:rFonts w:ascii="Arial" w:eastAsia="Times New Roman" w:hAnsi="Arial" w:cs="Arial"/>
          <w:color w:val="222222"/>
          <w:sz w:val="19"/>
          <w:szCs w:val="19"/>
        </w:rPr>
        <w:br/>
      </w:r>
      <w:r w:rsidR="00B32914" w:rsidRPr="00B32914">
        <w:rPr>
          <w:rFonts w:ascii="Arial" w:eastAsia="Times New Roman" w:hAnsi="Arial" w:cs="Arial"/>
          <w:color w:val="222222"/>
          <w:sz w:val="19"/>
          <w:szCs w:val="19"/>
        </w:rPr>
        <w:br/>
        <w:t>Figures: I like the figures. They are very clear. Only thing I would change is when you describe the percentage of fish caught. In the figures they are shown as, for example, CPH 12-15%. This is unclear to me. I’d prefer % CPH 12-15. Also, as stated before, I would add a map to orientate readers.</w:t>
      </w:r>
    </w:p>
    <w:p w:rsidR="00390E28" w:rsidRDefault="00390E28" w:rsidP="00B32914">
      <w:pPr>
        <w:shd w:val="clear" w:color="auto" w:fill="FFFFFF"/>
        <w:spacing w:after="0" w:line="240" w:lineRule="auto"/>
        <w:rPr>
          <w:ins w:id="97" w:author="Michael Colvin" w:date="2016-12-12T08:31:00Z"/>
          <w:rFonts w:ascii="Arial" w:eastAsia="Times New Roman" w:hAnsi="Arial" w:cs="Arial"/>
          <w:color w:val="222222"/>
          <w:sz w:val="19"/>
          <w:szCs w:val="19"/>
        </w:rPr>
      </w:pPr>
    </w:p>
    <w:p w:rsidR="00A931C0" w:rsidRDefault="00390E28" w:rsidP="00B32914">
      <w:pPr>
        <w:shd w:val="clear" w:color="auto" w:fill="FFFFFF"/>
        <w:spacing w:after="0" w:line="240" w:lineRule="auto"/>
        <w:rPr>
          <w:rFonts w:ascii="Arial" w:eastAsia="Times New Roman" w:hAnsi="Arial" w:cs="Arial"/>
          <w:color w:val="222222"/>
          <w:sz w:val="19"/>
          <w:szCs w:val="19"/>
        </w:rPr>
      </w:pPr>
      <w:ins w:id="98" w:author="Michael Colvin" w:date="2016-12-12T08:31:00Z">
        <w:r>
          <w:rPr>
            <w:rFonts w:ascii="Arial" w:eastAsia="Times New Roman" w:hAnsi="Arial" w:cs="Arial"/>
            <w:color w:val="222222"/>
            <w:sz w:val="19"/>
            <w:szCs w:val="19"/>
          </w:rPr>
          <w:t xml:space="preserve">AUTHORS’ RESPSONSE: THE </w:t>
        </w:r>
      </w:ins>
      <w:r w:rsidR="007E456A">
        <w:rPr>
          <w:rFonts w:ascii="Arial" w:eastAsia="Times New Roman" w:hAnsi="Arial" w:cs="Arial"/>
          <w:color w:val="222222"/>
          <w:sz w:val="19"/>
          <w:szCs w:val="19"/>
        </w:rPr>
        <w:t>CHANGE</w:t>
      </w:r>
      <w:del w:id="99" w:author="Michael Colvin" w:date="2016-12-12T08:31:00Z">
        <w:r w:rsidR="007E456A" w:rsidDel="00390E28">
          <w:rPr>
            <w:rFonts w:ascii="Arial" w:eastAsia="Times New Roman" w:hAnsi="Arial" w:cs="Arial"/>
            <w:color w:val="222222"/>
            <w:sz w:val="19"/>
            <w:szCs w:val="19"/>
          </w:rPr>
          <w:delText>D</w:delText>
        </w:r>
      </w:del>
      <w:ins w:id="100" w:author="Michael Colvin" w:date="2016-12-12T08:31:00Z">
        <w:r>
          <w:rPr>
            <w:rFonts w:ascii="Arial" w:eastAsia="Times New Roman" w:hAnsi="Arial" w:cs="Arial"/>
            <w:color w:val="222222"/>
            <w:sz w:val="19"/>
            <w:szCs w:val="19"/>
          </w:rPr>
          <w:t xml:space="preserve"> WAS MADE</w:t>
        </w:r>
      </w:ins>
      <w:r w:rsidR="007E456A">
        <w:rPr>
          <w:rFonts w:ascii="Arial" w:eastAsia="Times New Roman" w:hAnsi="Arial" w:cs="Arial"/>
          <w:color w:val="222222"/>
          <w:sz w:val="19"/>
          <w:szCs w:val="19"/>
        </w:rPr>
        <w:t xml:space="preserve"> AS SUGGESTED</w:t>
      </w:r>
      <w:ins w:id="101" w:author="Michael Colvin" w:date="2016-12-12T08:32:00Z">
        <w:r>
          <w:rPr>
            <w:rFonts w:ascii="Arial" w:eastAsia="Times New Roman" w:hAnsi="Arial" w:cs="Arial"/>
            <w:color w:val="222222"/>
            <w:sz w:val="19"/>
            <w:szCs w:val="19"/>
          </w:rPr>
          <w:t xml:space="preserve">.  SEE RESPONSE ABOVE REGARDING INCLUDINGE A MAP. </w:t>
        </w:r>
      </w:ins>
      <w:del w:id="102" w:author="Michael Colvin" w:date="2016-12-12T08:32:00Z">
        <w:r w:rsidR="007E456A" w:rsidDel="00390E28">
          <w:rPr>
            <w:rFonts w:ascii="Arial" w:eastAsia="Times New Roman" w:hAnsi="Arial" w:cs="Arial"/>
            <w:color w:val="222222"/>
            <w:sz w:val="19"/>
            <w:szCs w:val="19"/>
          </w:rPr>
          <w:delText xml:space="preserve"> – NO MAP AS PER EARLIER COMMENT</w:delText>
        </w:r>
      </w:del>
      <w:r w:rsidR="00B32914" w:rsidRPr="00B32914">
        <w:rPr>
          <w:rFonts w:ascii="Arial" w:eastAsia="Times New Roman" w:hAnsi="Arial" w:cs="Arial"/>
          <w:color w:val="222222"/>
          <w:sz w:val="19"/>
          <w:szCs w:val="19"/>
        </w:rPr>
        <w:br/>
      </w:r>
      <w:r w:rsidR="00B32914" w:rsidRPr="00B32914">
        <w:rPr>
          <w:rFonts w:ascii="Arial" w:eastAsia="Times New Roman" w:hAnsi="Arial" w:cs="Arial"/>
          <w:color w:val="222222"/>
          <w:sz w:val="19"/>
          <w:szCs w:val="19"/>
        </w:rPr>
        <w:br/>
        <w:t>Reviewer: 2</w:t>
      </w:r>
      <w:r w:rsidR="00B32914" w:rsidRPr="00B32914">
        <w:rPr>
          <w:rFonts w:ascii="Arial" w:eastAsia="Times New Roman" w:hAnsi="Arial" w:cs="Arial"/>
          <w:color w:val="222222"/>
          <w:sz w:val="19"/>
          <w:szCs w:val="19"/>
        </w:rPr>
        <w:br/>
      </w:r>
      <w:r w:rsidR="00B32914" w:rsidRPr="00B32914">
        <w:rPr>
          <w:rFonts w:ascii="Arial" w:eastAsia="Times New Roman" w:hAnsi="Arial" w:cs="Arial"/>
          <w:color w:val="222222"/>
          <w:sz w:val="19"/>
          <w:szCs w:val="19"/>
        </w:rPr>
        <w:br/>
        <w:t>Comments to the Author</w:t>
      </w:r>
      <w:proofErr w:type="gramStart"/>
      <w:r w:rsidR="00B32914" w:rsidRPr="00B32914">
        <w:rPr>
          <w:rFonts w:ascii="Arial" w:eastAsia="Times New Roman" w:hAnsi="Arial" w:cs="Arial"/>
          <w:color w:val="222222"/>
          <w:sz w:val="19"/>
          <w:szCs w:val="19"/>
        </w:rPr>
        <w:t>:</w:t>
      </w:r>
      <w:proofErr w:type="gramEnd"/>
      <w:r w:rsidR="00B32914" w:rsidRPr="00B32914">
        <w:rPr>
          <w:rFonts w:ascii="Arial" w:eastAsia="Times New Roman" w:hAnsi="Arial" w:cs="Arial"/>
          <w:color w:val="222222"/>
          <w:sz w:val="19"/>
          <w:szCs w:val="19"/>
        </w:rPr>
        <w:br/>
      </w:r>
      <w:r w:rsidR="00B32914" w:rsidRPr="00B32914">
        <w:rPr>
          <w:rFonts w:ascii="Arial" w:eastAsia="Times New Roman" w:hAnsi="Arial" w:cs="Arial"/>
          <w:color w:val="222222"/>
          <w:sz w:val="19"/>
          <w:szCs w:val="19"/>
        </w:rPr>
        <w:br/>
        <w:t>I have only a few minor comments and suggestions and am happy to see a well done case study making its way into NAJFM as that was the intent of this journal.</w:t>
      </w:r>
      <w:r w:rsidR="00B32914" w:rsidRPr="00B32914">
        <w:rPr>
          <w:rFonts w:ascii="Arial" w:eastAsia="Times New Roman" w:hAnsi="Arial" w:cs="Arial"/>
          <w:color w:val="222222"/>
          <w:sz w:val="19"/>
          <w:szCs w:val="19"/>
        </w:rPr>
        <w:br/>
      </w:r>
      <w:r w:rsidR="00B32914" w:rsidRPr="00B32914">
        <w:rPr>
          <w:rFonts w:ascii="Arial" w:eastAsia="Times New Roman" w:hAnsi="Arial" w:cs="Arial"/>
          <w:color w:val="222222"/>
          <w:sz w:val="19"/>
          <w:szCs w:val="19"/>
        </w:rPr>
        <w:br/>
        <w:t>Page 4 - line 66:  Decreases AND increases in overall effort could both limit responses.</w:t>
      </w:r>
    </w:p>
    <w:p w:rsidR="00B124C2" w:rsidRDefault="00B124C2" w:rsidP="00B32914">
      <w:pPr>
        <w:shd w:val="clear" w:color="auto" w:fill="FFFFFF"/>
        <w:spacing w:after="0" w:line="240" w:lineRule="auto"/>
        <w:rPr>
          <w:ins w:id="103" w:author="Michael Colvin" w:date="2016-12-12T08:32:00Z"/>
          <w:rFonts w:ascii="Arial" w:eastAsia="Times New Roman" w:hAnsi="Arial" w:cs="Arial"/>
          <w:color w:val="222222"/>
          <w:sz w:val="19"/>
          <w:szCs w:val="19"/>
        </w:rPr>
      </w:pPr>
    </w:p>
    <w:p w:rsidR="00A931C0" w:rsidRDefault="00B124C2" w:rsidP="00B32914">
      <w:pPr>
        <w:shd w:val="clear" w:color="auto" w:fill="FFFFFF"/>
        <w:spacing w:after="0" w:line="240" w:lineRule="auto"/>
        <w:rPr>
          <w:rFonts w:ascii="Arial" w:eastAsia="Times New Roman" w:hAnsi="Arial" w:cs="Arial"/>
          <w:color w:val="222222"/>
          <w:sz w:val="19"/>
          <w:szCs w:val="19"/>
        </w:rPr>
      </w:pPr>
      <w:ins w:id="104" w:author="Michael Colvin" w:date="2016-12-12T08:32:00Z">
        <w:r>
          <w:rPr>
            <w:rFonts w:ascii="Arial" w:eastAsia="Times New Roman" w:hAnsi="Arial" w:cs="Arial"/>
            <w:color w:val="222222"/>
            <w:sz w:val="19"/>
            <w:szCs w:val="19"/>
          </w:rPr>
          <w:t xml:space="preserve">AUTHORS’ RESPSONSE: </w:t>
        </w:r>
        <w:r>
          <w:rPr>
            <w:rFonts w:ascii="Arial" w:eastAsia="Times New Roman" w:hAnsi="Arial" w:cs="Arial"/>
            <w:color w:val="222222"/>
            <w:sz w:val="19"/>
            <w:szCs w:val="19"/>
          </w:rPr>
          <w:t xml:space="preserve">THE PASSAGE HAS BEEN </w:t>
        </w:r>
      </w:ins>
      <w:r w:rsidR="00A931C0">
        <w:rPr>
          <w:rFonts w:ascii="Arial" w:eastAsia="Times New Roman" w:hAnsi="Arial" w:cs="Arial"/>
          <w:color w:val="222222"/>
          <w:sz w:val="19"/>
          <w:szCs w:val="19"/>
        </w:rPr>
        <w:t>REWORDED AS SUGGESTED</w:t>
      </w:r>
      <w:r w:rsidR="00B32914" w:rsidRPr="00B32914">
        <w:rPr>
          <w:rFonts w:ascii="Arial" w:eastAsia="Times New Roman" w:hAnsi="Arial" w:cs="Arial"/>
          <w:color w:val="222222"/>
          <w:sz w:val="19"/>
          <w:szCs w:val="19"/>
        </w:rPr>
        <w:br/>
      </w:r>
      <w:r w:rsidR="00B32914" w:rsidRPr="00B32914">
        <w:rPr>
          <w:rFonts w:ascii="Arial" w:eastAsia="Times New Roman" w:hAnsi="Arial" w:cs="Arial"/>
          <w:color w:val="222222"/>
          <w:sz w:val="19"/>
          <w:szCs w:val="19"/>
        </w:rPr>
        <w:br/>
        <w:t>Page 4 - line 72: because of differences in attitudes towards harvest and/or changes in angling pressure.</w:t>
      </w:r>
    </w:p>
    <w:p w:rsidR="00B124C2" w:rsidRDefault="00B124C2" w:rsidP="00B32914">
      <w:pPr>
        <w:shd w:val="clear" w:color="auto" w:fill="FFFFFF"/>
        <w:spacing w:after="0" w:line="240" w:lineRule="auto"/>
        <w:rPr>
          <w:ins w:id="105" w:author="Michael Colvin" w:date="2016-12-12T08:33:00Z"/>
          <w:rFonts w:ascii="Arial" w:eastAsia="Times New Roman" w:hAnsi="Arial" w:cs="Arial"/>
          <w:color w:val="222222"/>
          <w:sz w:val="19"/>
          <w:szCs w:val="19"/>
        </w:rPr>
      </w:pPr>
    </w:p>
    <w:p w:rsidR="009C0D41" w:rsidRDefault="00B124C2" w:rsidP="00B32914">
      <w:pPr>
        <w:shd w:val="clear" w:color="auto" w:fill="FFFFFF"/>
        <w:spacing w:after="0" w:line="240" w:lineRule="auto"/>
        <w:rPr>
          <w:rFonts w:ascii="Arial" w:eastAsia="Times New Roman" w:hAnsi="Arial" w:cs="Arial"/>
          <w:color w:val="222222"/>
          <w:sz w:val="19"/>
          <w:szCs w:val="19"/>
        </w:rPr>
      </w:pPr>
      <w:ins w:id="106" w:author="Michael Colvin" w:date="2016-12-12T08:33:00Z">
        <w:r>
          <w:rPr>
            <w:rFonts w:ascii="Arial" w:eastAsia="Times New Roman" w:hAnsi="Arial" w:cs="Arial"/>
            <w:color w:val="222222"/>
            <w:sz w:val="19"/>
            <w:szCs w:val="19"/>
          </w:rPr>
          <w:t xml:space="preserve">AUTHORS’ RESPSONSE: </w:t>
        </w:r>
      </w:ins>
      <w:r w:rsidR="00A931C0">
        <w:rPr>
          <w:rFonts w:ascii="Arial" w:eastAsia="Times New Roman" w:hAnsi="Arial" w:cs="Arial"/>
          <w:color w:val="222222"/>
          <w:sz w:val="19"/>
          <w:szCs w:val="19"/>
        </w:rPr>
        <w:t>THIS SENTENCE WAS REMOVED IN RESPONSE TO REVIEWER 1 COMMENT</w:t>
      </w:r>
      <w:ins w:id="107" w:author="Michael Colvin" w:date="2016-12-12T08:33:00Z">
        <w:r>
          <w:rPr>
            <w:rFonts w:ascii="Arial" w:eastAsia="Times New Roman" w:hAnsi="Arial" w:cs="Arial"/>
            <w:color w:val="222222"/>
            <w:sz w:val="19"/>
            <w:szCs w:val="19"/>
          </w:rPr>
          <w:t xml:space="preserve"> ABOVE.</w:t>
        </w:r>
      </w:ins>
      <w:r w:rsidR="00B32914" w:rsidRPr="00B32914">
        <w:rPr>
          <w:rFonts w:ascii="Arial" w:eastAsia="Times New Roman" w:hAnsi="Arial" w:cs="Arial"/>
          <w:color w:val="222222"/>
          <w:sz w:val="19"/>
          <w:szCs w:val="19"/>
        </w:rPr>
        <w:br/>
      </w:r>
      <w:r w:rsidR="00B32914" w:rsidRPr="00B32914">
        <w:rPr>
          <w:rFonts w:ascii="Arial" w:eastAsia="Times New Roman" w:hAnsi="Arial" w:cs="Arial"/>
          <w:color w:val="222222"/>
          <w:sz w:val="19"/>
          <w:szCs w:val="19"/>
        </w:rPr>
        <w:br/>
      </w:r>
      <w:r w:rsidR="00B32914" w:rsidRPr="009C0D41">
        <w:rPr>
          <w:rFonts w:ascii="Arial" w:eastAsia="Times New Roman" w:hAnsi="Arial" w:cs="Arial"/>
          <w:color w:val="222222"/>
          <w:sz w:val="19"/>
          <w:szCs w:val="19"/>
        </w:rPr>
        <w:t xml:space="preserve">In general, low angling effort or pressure would have the same impacts as the adoption of catch and release mentality by anglers.  Is there sufficient angling effort on this large of a reservoir to create changes in the population with changes in restrictions?  I would guess that could be the case...but in my region it would likely not be the case.  Given the extensive creel data available in this study, I think some discussion and demonstration of levels of angling pressure (i.e. hours per acre) is appropriate to fully support the </w:t>
      </w:r>
      <w:proofErr w:type="gramStart"/>
      <w:r w:rsidR="00B32914" w:rsidRPr="009C0D41">
        <w:rPr>
          <w:rFonts w:ascii="Arial" w:eastAsia="Times New Roman" w:hAnsi="Arial" w:cs="Arial"/>
          <w:color w:val="222222"/>
          <w:sz w:val="19"/>
          <w:szCs w:val="19"/>
        </w:rPr>
        <w:t>authors</w:t>
      </w:r>
      <w:proofErr w:type="gramEnd"/>
      <w:r w:rsidR="00B32914" w:rsidRPr="009C0D41">
        <w:rPr>
          <w:rFonts w:ascii="Arial" w:eastAsia="Times New Roman" w:hAnsi="Arial" w:cs="Arial"/>
          <w:color w:val="222222"/>
          <w:sz w:val="19"/>
          <w:szCs w:val="19"/>
        </w:rPr>
        <w:t xml:space="preserve"> conclusions about catch and release practices.</w:t>
      </w:r>
    </w:p>
    <w:p w:rsidR="00B124C2" w:rsidRDefault="00B124C2" w:rsidP="00B32914">
      <w:pPr>
        <w:shd w:val="clear" w:color="auto" w:fill="FFFFFF"/>
        <w:spacing w:after="0" w:line="240" w:lineRule="auto"/>
        <w:rPr>
          <w:ins w:id="108" w:author="Michael Colvin" w:date="2016-12-12T08:33:00Z"/>
          <w:rFonts w:ascii="Arial" w:eastAsia="Times New Roman" w:hAnsi="Arial" w:cs="Arial"/>
          <w:color w:val="222222"/>
          <w:sz w:val="19"/>
          <w:szCs w:val="19"/>
        </w:rPr>
      </w:pPr>
    </w:p>
    <w:p w:rsidR="00A931C0" w:rsidRDefault="00B124C2" w:rsidP="00B32914">
      <w:pPr>
        <w:shd w:val="clear" w:color="auto" w:fill="FFFFFF"/>
        <w:spacing w:after="0" w:line="240" w:lineRule="auto"/>
        <w:rPr>
          <w:rFonts w:ascii="Arial" w:eastAsia="Times New Roman" w:hAnsi="Arial" w:cs="Arial"/>
          <w:color w:val="222222"/>
          <w:sz w:val="19"/>
          <w:szCs w:val="19"/>
        </w:rPr>
      </w:pPr>
      <w:ins w:id="109" w:author="Michael Colvin" w:date="2016-12-12T08:33:00Z">
        <w:r>
          <w:rPr>
            <w:rFonts w:ascii="Arial" w:eastAsia="Times New Roman" w:hAnsi="Arial" w:cs="Arial"/>
            <w:color w:val="222222"/>
            <w:sz w:val="19"/>
            <w:szCs w:val="19"/>
          </w:rPr>
          <w:t xml:space="preserve">AUTHORS’ RESPSONSE: </w:t>
        </w:r>
      </w:ins>
      <w:r w:rsidR="009C0D41">
        <w:rPr>
          <w:rFonts w:ascii="Arial" w:eastAsia="Times New Roman" w:hAnsi="Arial" w:cs="Arial"/>
          <w:color w:val="222222"/>
          <w:sz w:val="19"/>
          <w:szCs w:val="19"/>
        </w:rPr>
        <w:t>ESTIMATES OF ANGLING EFFORT WERE MADE WITH A ROVING CREEL IN 1986-1996 AND ADDED INTO THE STUDY SITE SECTION. MORE RECENT ANGLER SURVEYS DID NOT ESTIMATE TOTAL EFFORT.</w:t>
      </w:r>
      <w:r w:rsidR="00B32914" w:rsidRPr="00B32914">
        <w:rPr>
          <w:rFonts w:ascii="Arial" w:eastAsia="Times New Roman" w:hAnsi="Arial" w:cs="Arial"/>
          <w:color w:val="222222"/>
          <w:sz w:val="19"/>
          <w:szCs w:val="19"/>
        </w:rPr>
        <w:br/>
      </w:r>
      <w:r w:rsidR="00B32914" w:rsidRPr="00B32914">
        <w:rPr>
          <w:rFonts w:ascii="Arial" w:eastAsia="Times New Roman" w:hAnsi="Arial" w:cs="Arial"/>
          <w:color w:val="222222"/>
          <w:sz w:val="19"/>
          <w:szCs w:val="19"/>
        </w:rPr>
        <w:br/>
        <w:t xml:space="preserve">Given the authors own admission (Line 75) that population metrics changes have a lag period beyond regulation implementation, I questions whether inclusion of years 1-3 post-regulation change is appropriate in </w:t>
      </w:r>
      <w:r w:rsidR="00B32914" w:rsidRPr="00B32914">
        <w:rPr>
          <w:rFonts w:ascii="Arial" w:eastAsia="Times New Roman" w:hAnsi="Arial" w:cs="Arial"/>
          <w:color w:val="222222"/>
          <w:sz w:val="19"/>
          <w:szCs w:val="19"/>
        </w:rPr>
        <w:lastRenderedPageBreak/>
        <w:t xml:space="preserve">the analysis.  Examination of the trend charts doesn't appear to provide </w:t>
      </w:r>
      <w:proofErr w:type="spellStart"/>
      <w:proofErr w:type="gramStart"/>
      <w:r w:rsidR="00B32914" w:rsidRPr="00B32914">
        <w:rPr>
          <w:rFonts w:ascii="Arial" w:eastAsia="Times New Roman" w:hAnsi="Arial" w:cs="Arial"/>
          <w:color w:val="222222"/>
          <w:sz w:val="19"/>
          <w:szCs w:val="19"/>
        </w:rPr>
        <w:t>a</w:t>
      </w:r>
      <w:proofErr w:type="spellEnd"/>
      <w:proofErr w:type="gramEnd"/>
      <w:r w:rsidR="00B32914" w:rsidRPr="00B32914">
        <w:rPr>
          <w:rFonts w:ascii="Arial" w:eastAsia="Times New Roman" w:hAnsi="Arial" w:cs="Arial"/>
          <w:color w:val="222222"/>
          <w:sz w:val="19"/>
          <w:szCs w:val="19"/>
        </w:rPr>
        <w:t xml:space="preserve"> answer to that question.  I understand that the </w:t>
      </w:r>
      <w:proofErr w:type="spellStart"/>
      <w:r w:rsidR="00B32914" w:rsidRPr="00B32914">
        <w:rPr>
          <w:rFonts w:ascii="Arial" w:eastAsia="Times New Roman" w:hAnsi="Arial" w:cs="Arial"/>
          <w:color w:val="222222"/>
          <w:sz w:val="19"/>
          <w:szCs w:val="19"/>
        </w:rPr>
        <w:t>perManova</w:t>
      </w:r>
      <w:proofErr w:type="spellEnd"/>
      <w:r w:rsidR="00B32914" w:rsidRPr="00B32914">
        <w:rPr>
          <w:rFonts w:ascii="Arial" w:eastAsia="Times New Roman" w:hAnsi="Arial" w:cs="Arial"/>
          <w:color w:val="222222"/>
          <w:sz w:val="19"/>
          <w:szCs w:val="19"/>
        </w:rPr>
        <w:t xml:space="preserve"> analysis is not affected by temporal correlation, but that's a different issue than a lag effort on the measureable variables.  As I'm not a statistician, I'll leave it to the other reviewers and editors to recommend any course of action to this point.</w:t>
      </w:r>
    </w:p>
    <w:p w:rsidR="00B124C2" w:rsidRDefault="00B124C2" w:rsidP="00B32914">
      <w:pPr>
        <w:shd w:val="clear" w:color="auto" w:fill="FFFFFF"/>
        <w:spacing w:after="0" w:line="240" w:lineRule="auto"/>
        <w:rPr>
          <w:ins w:id="110" w:author="Michael Colvin" w:date="2016-12-12T08:33:00Z"/>
          <w:rFonts w:ascii="Arial" w:eastAsia="Times New Roman" w:hAnsi="Arial" w:cs="Arial"/>
          <w:color w:val="222222"/>
          <w:sz w:val="19"/>
          <w:szCs w:val="19"/>
        </w:rPr>
      </w:pPr>
    </w:p>
    <w:p w:rsidR="00451D9E" w:rsidRDefault="00B124C2" w:rsidP="00B32914">
      <w:pPr>
        <w:shd w:val="clear" w:color="auto" w:fill="FFFFFF"/>
        <w:spacing w:after="0" w:line="240" w:lineRule="auto"/>
        <w:rPr>
          <w:rFonts w:ascii="Arial" w:eastAsia="Times New Roman" w:hAnsi="Arial" w:cs="Arial"/>
          <w:color w:val="222222"/>
          <w:sz w:val="19"/>
          <w:szCs w:val="19"/>
        </w:rPr>
      </w:pPr>
      <w:ins w:id="111" w:author="Michael Colvin" w:date="2016-12-12T08:33:00Z">
        <w:r>
          <w:rPr>
            <w:rFonts w:ascii="Arial" w:eastAsia="Times New Roman" w:hAnsi="Arial" w:cs="Arial"/>
            <w:color w:val="222222"/>
            <w:sz w:val="19"/>
            <w:szCs w:val="19"/>
          </w:rPr>
          <w:t xml:space="preserve">AUTHORS’ RESPSONSE: </w:t>
        </w:r>
      </w:ins>
      <w:r w:rsidR="00A931C0">
        <w:rPr>
          <w:rFonts w:ascii="Arial" w:eastAsia="Times New Roman" w:hAnsi="Arial" w:cs="Arial"/>
          <w:color w:val="222222"/>
          <w:sz w:val="19"/>
          <w:szCs w:val="19"/>
        </w:rPr>
        <w:t xml:space="preserve">WE RETAINED THE DATA AND HAVE TO ACCEPT THE “NOISE” ADDED BY THE EFFECT DESCRIBED BY THE REVIEWER. SUCH ANALYSIS WILL INCORPORATE SUBJECTIVITY </w:t>
      </w:r>
      <w:r w:rsidR="00FF3BC0">
        <w:rPr>
          <w:rFonts w:ascii="Arial" w:eastAsia="Times New Roman" w:hAnsi="Arial" w:cs="Arial"/>
          <w:color w:val="222222"/>
          <w:sz w:val="19"/>
          <w:szCs w:val="19"/>
        </w:rPr>
        <w:t xml:space="preserve">IN </w:t>
      </w:r>
      <w:r w:rsidR="00A931C0">
        <w:rPr>
          <w:rFonts w:ascii="Arial" w:eastAsia="Times New Roman" w:hAnsi="Arial" w:cs="Arial"/>
          <w:color w:val="222222"/>
          <w:sz w:val="19"/>
          <w:szCs w:val="19"/>
        </w:rPr>
        <w:t>DECID</w:t>
      </w:r>
      <w:r w:rsidR="00FF3BC0">
        <w:rPr>
          <w:rFonts w:ascii="Arial" w:eastAsia="Times New Roman" w:hAnsi="Arial" w:cs="Arial"/>
          <w:color w:val="222222"/>
          <w:sz w:val="19"/>
          <w:szCs w:val="19"/>
        </w:rPr>
        <w:t>ING</w:t>
      </w:r>
      <w:r w:rsidR="00A931C0">
        <w:rPr>
          <w:rFonts w:ascii="Arial" w:eastAsia="Times New Roman" w:hAnsi="Arial" w:cs="Arial"/>
          <w:color w:val="222222"/>
          <w:sz w:val="19"/>
          <w:szCs w:val="19"/>
        </w:rPr>
        <w:t xml:space="preserve"> HOW MANY YEARS POST-REGULATION TO LEAVE OUT.</w:t>
      </w:r>
      <w:r w:rsidR="00B32914" w:rsidRPr="00B32914">
        <w:rPr>
          <w:rFonts w:ascii="Arial" w:eastAsia="Times New Roman" w:hAnsi="Arial" w:cs="Arial"/>
          <w:color w:val="222222"/>
          <w:sz w:val="19"/>
          <w:szCs w:val="19"/>
        </w:rPr>
        <w:br/>
      </w:r>
      <w:r w:rsidR="00B32914" w:rsidRPr="00B32914">
        <w:rPr>
          <w:rFonts w:ascii="Arial" w:eastAsia="Times New Roman" w:hAnsi="Arial" w:cs="Arial"/>
          <w:color w:val="222222"/>
          <w:sz w:val="19"/>
          <w:szCs w:val="19"/>
        </w:rPr>
        <w:br/>
        <w:t>Overall, this paper is exactly the type of longitudinal case study that's very much missing in the literature and I look forward to seeing it in the NAJFM.</w:t>
      </w:r>
      <w:r w:rsidR="00B32914" w:rsidRPr="00B32914">
        <w:rPr>
          <w:rFonts w:ascii="Arial" w:eastAsia="Times New Roman" w:hAnsi="Arial" w:cs="Arial"/>
          <w:color w:val="222222"/>
          <w:sz w:val="19"/>
          <w:szCs w:val="19"/>
        </w:rPr>
        <w:br/>
      </w:r>
      <w:r w:rsidR="00B32914" w:rsidRPr="00B32914">
        <w:rPr>
          <w:rFonts w:ascii="Arial" w:eastAsia="Times New Roman" w:hAnsi="Arial" w:cs="Arial"/>
          <w:color w:val="222222"/>
          <w:sz w:val="19"/>
          <w:szCs w:val="19"/>
        </w:rPr>
        <w:br/>
        <w:t>Keith Hurley</w:t>
      </w:r>
      <w:r w:rsidR="00B32914" w:rsidRPr="00B32914">
        <w:rPr>
          <w:rFonts w:ascii="Arial" w:eastAsia="Times New Roman" w:hAnsi="Arial" w:cs="Arial"/>
          <w:color w:val="222222"/>
          <w:sz w:val="19"/>
          <w:szCs w:val="19"/>
        </w:rPr>
        <w:br/>
      </w:r>
      <w:r w:rsidR="00B32914" w:rsidRPr="00B32914">
        <w:rPr>
          <w:rFonts w:ascii="Arial" w:eastAsia="Times New Roman" w:hAnsi="Arial" w:cs="Arial"/>
          <w:color w:val="222222"/>
          <w:sz w:val="19"/>
          <w:szCs w:val="19"/>
        </w:rPr>
        <w:br/>
      </w:r>
      <w:r w:rsidR="00B32914" w:rsidRPr="00B32914">
        <w:rPr>
          <w:rFonts w:ascii="Arial" w:eastAsia="Times New Roman" w:hAnsi="Arial" w:cs="Arial"/>
          <w:color w:val="222222"/>
          <w:sz w:val="19"/>
          <w:szCs w:val="19"/>
        </w:rPr>
        <w:br/>
        <w:t>Associate Editor</w:t>
      </w:r>
      <w:proofErr w:type="gramStart"/>
      <w:r w:rsidR="00B32914" w:rsidRPr="00B32914">
        <w:rPr>
          <w:rFonts w:ascii="Arial" w:eastAsia="Times New Roman" w:hAnsi="Arial" w:cs="Arial"/>
          <w:color w:val="222222"/>
          <w:sz w:val="19"/>
          <w:szCs w:val="19"/>
        </w:rPr>
        <w:t>:</w:t>
      </w:r>
      <w:proofErr w:type="gramEnd"/>
      <w:r w:rsidR="00B32914" w:rsidRPr="00B32914">
        <w:rPr>
          <w:rFonts w:ascii="Arial" w:eastAsia="Times New Roman" w:hAnsi="Arial" w:cs="Arial"/>
          <w:color w:val="222222"/>
          <w:sz w:val="19"/>
          <w:szCs w:val="19"/>
        </w:rPr>
        <w:br/>
      </w:r>
      <w:r w:rsidR="00B32914" w:rsidRPr="00B32914">
        <w:rPr>
          <w:rFonts w:ascii="Arial" w:eastAsia="Times New Roman" w:hAnsi="Arial" w:cs="Arial"/>
          <w:color w:val="222222"/>
          <w:sz w:val="19"/>
          <w:szCs w:val="19"/>
        </w:rPr>
        <w:br/>
        <w:t>Comments to the Author:</w:t>
      </w:r>
      <w:r w:rsidR="00B32914" w:rsidRPr="00B32914">
        <w:rPr>
          <w:rFonts w:ascii="Arial" w:eastAsia="Times New Roman" w:hAnsi="Arial" w:cs="Arial"/>
          <w:color w:val="222222"/>
          <w:sz w:val="19"/>
          <w:szCs w:val="19"/>
        </w:rPr>
        <w:br/>
        <w:t>Review of UJFM-2016-0146</w:t>
      </w:r>
      <w:r w:rsidR="00B32914" w:rsidRPr="00B32914">
        <w:rPr>
          <w:rFonts w:ascii="Arial" w:eastAsia="Times New Roman" w:hAnsi="Arial" w:cs="Arial"/>
          <w:color w:val="222222"/>
          <w:sz w:val="19"/>
          <w:szCs w:val="19"/>
        </w:rPr>
        <w:br/>
      </w:r>
      <w:r w:rsidR="00B32914" w:rsidRPr="00B32914">
        <w:rPr>
          <w:rFonts w:ascii="Arial" w:eastAsia="Times New Roman" w:hAnsi="Arial" w:cs="Arial"/>
          <w:color w:val="222222"/>
          <w:sz w:val="19"/>
          <w:szCs w:val="19"/>
        </w:rPr>
        <w:br/>
        <w:t>Thank you for submitting “Length-Limits Fail to Restructure a Largemouth Bass Population: A 28-year Case History.”  I received two reviews of the manuscript and I also reviewed the manuscript.  The reviewers liked the concept and approach of this manuscript.  I agree with the reviewers that the combination of the long-term case study and the unique statistical approach on a topic of interest merits inclusion in North American Journal of Fisheries Management.  However, there are a few areas that I think need to be clarified.</w:t>
      </w:r>
      <w:r w:rsidR="00B32914" w:rsidRPr="00B32914">
        <w:rPr>
          <w:rFonts w:ascii="Arial" w:eastAsia="Times New Roman" w:hAnsi="Arial" w:cs="Arial"/>
          <w:color w:val="222222"/>
          <w:sz w:val="19"/>
          <w:szCs w:val="19"/>
        </w:rPr>
        <w:br/>
      </w:r>
      <w:r w:rsidR="00B32914" w:rsidRPr="00B32914">
        <w:rPr>
          <w:rFonts w:ascii="Arial" w:eastAsia="Times New Roman" w:hAnsi="Arial" w:cs="Arial"/>
          <w:color w:val="222222"/>
          <w:sz w:val="19"/>
          <w:szCs w:val="19"/>
        </w:rPr>
        <w:br/>
      </w:r>
      <w:r w:rsidR="00B32914" w:rsidRPr="00451D9E">
        <w:rPr>
          <w:rFonts w:ascii="Arial" w:eastAsia="Times New Roman" w:hAnsi="Arial" w:cs="Arial"/>
          <w:color w:val="222222"/>
          <w:sz w:val="19"/>
          <w:szCs w:val="19"/>
        </w:rPr>
        <w:t>I think a figure would help showing a timeline of the regulations.  This would help in the interpretation of your results.  I had a hard time keeping straight when the regulation occurred and for how long in the context of the other regulations.</w:t>
      </w:r>
    </w:p>
    <w:p w:rsidR="00B124C2" w:rsidRDefault="00B124C2" w:rsidP="00B32914">
      <w:pPr>
        <w:shd w:val="clear" w:color="auto" w:fill="FFFFFF"/>
        <w:spacing w:after="0" w:line="240" w:lineRule="auto"/>
        <w:rPr>
          <w:ins w:id="112" w:author="Michael Colvin" w:date="2016-12-12T08:34:00Z"/>
          <w:rFonts w:ascii="Arial" w:eastAsia="Times New Roman" w:hAnsi="Arial" w:cs="Arial"/>
          <w:color w:val="222222"/>
          <w:sz w:val="19"/>
          <w:szCs w:val="19"/>
        </w:rPr>
      </w:pPr>
    </w:p>
    <w:p w:rsidR="00531D97" w:rsidRDefault="00B124C2" w:rsidP="00B32914">
      <w:pPr>
        <w:shd w:val="clear" w:color="auto" w:fill="FFFFFF"/>
        <w:spacing w:after="0" w:line="240" w:lineRule="auto"/>
        <w:rPr>
          <w:rFonts w:ascii="Arial" w:eastAsia="Times New Roman" w:hAnsi="Arial" w:cs="Arial"/>
          <w:color w:val="222222"/>
          <w:sz w:val="19"/>
          <w:szCs w:val="19"/>
        </w:rPr>
      </w:pPr>
      <w:ins w:id="113" w:author="Michael Colvin" w:date="2016-12-12T08:34:00Z">
        <w:r>
          <w:rPr>
            <w:rFonts w:ascii="Arial" w:eastAsia="Times New Roman" w:hAnsi="Arial" w:cs="Arial"/>
            <w:color w:val="222222"/>
            <w:sz w:val="19"/>
            <w:szCs w:val="19"/>
          </w:rPr>
          <w:t xml:space="preserve">AUTHORS’ RESPSONSE: </w:t>
        </w:r>
      </w:ins>
      <w:r w:rsidR="00451D9E">
        <w:rPr>
          <w:rFonts w:ascii="Arial" w:eastAsia="Times New Roman" w:hAnsi="Arial" w:cs="Arial"/>
          <w:color w:val="222222"/>
          <w:sz w:val="19"/>
          <w:szCs w:val="19"/>
        </w:rPr>
        <w:t>FIGURES 2 AND 3 SHOW THE TIMELINE</w:t>
      </w:r>
      <w:r w:rsidR="00B32914" w:rsidRPr="00B32914">
        <w:rPr>
          <w:rFonts w:ascii="Arial" w:eastAsia="Times New Roman" w:hAnsi="Arial" w:cs="Arial"/>
          <w:color w:val="222222"/>
          <w:sz w:val="19"/>
          <w:szCs w:val="19"/>
        </w:rPr>
        <w:br/>
      </w:r>
      <w:r w:rsidR="00B32914" w:rsidRPr="00B32914">
        <w:rPr>
          <w:rFonts w:ascii="Arial" w:eastAsia="Times New Roman" w:hAnsi="Arial" w:cs="Arial"/>
          <w:color w:val="222222"/>
          <w:sz w:val="19"/>
          <w:szCs w:val="19"/>
        </w:rPr>
        <w:br/>
      </w:r>
      <w:r w:rsidR="00B32914" w:rsidRPr="00531D97">
        <w:rPr>
          <w:rFonts w:ascii="Arial" w:eastAsia="Times New Roman" w:hAnsi="Arial" w:cs="Arial"/>
          <w:color w:val="222222"/>
          <w:sz w:val="19"/>
          <w:szCs w:val="19"/>
        </w:rPr>
        <w:t>Some more background on the stocking and regulation changes at the reservoir would be insightful.  I appreciated the brevity of the manuscript but some more detail would be nice.</w:t>
      </w:r>
    </w:p>
    <w:p w:rsidR="00B124C2" w:rsidRDefault="00B124C2" w:rsidP="00B32914">
      <w:pPr>
        <w:shd w:val="clear" w:color="auto" w:fill="FFFFFF"/>
        <w:spacing w:after="0" w:line="240" w:lineRule="auto"/>
        <w:rPr>
          <w:ins w:id="114" w:author="Michael Colvin" w:date="2016-12-12T08:34:00Z"/>
          <w:rFonts w:ascii="Arial" w:eastAsia="Times New Roman" w:hAnsi="Arial" w:cs="Arial"/>
          <w:color w:val="222222"/>
          <w:sz w:val="19"/>
          <w:szCs w:val="19"/>
        </w:rPr>
      </w:pPr>
    </w:p>
    <w:p w:rsidR="00135E27" w:rsidRDefault="00B124C2" w:rsidP="00B32914">
      <w:pPr>
        <w:shd w:val="clear" w:color="auto" w:fill="FFFFFF"/>
        <w:spacing w:after="0" w:line="240" w:lineRule="auto"/>
        <w:rPr>
          <w:rFonts w:ascii="Arial" w:eastAsia="Times New Roman" w:hAnsi="Arial" w:cs="Arial"/>
          <w:color w:val="222222"/>
          <w:sz w:val="19"/>
          <w:szCs w:val="19"/>
        </w:rPr>
      </w:pPr>
      <w:ins w:id="115" w:author="Michael Colvin" w:date="2016-12-12T08:34:00Z">
        <w:r>
          <w:rPr>
            <w:rFonts w:ascii="Arial" w:eastAsia="Times New Roman" w:hAnsi="Arial" w:cs="Arial"/>
            <w:color w:val="222222"/>
            <w:sz w:val="19"/>
            <w:szCs w:val="19"/>
          </w:rPr>
          <w:t xml:space="preserve">AUTHORS’ RESPSONSE: </w:t>
        </w:r>
      </w:ins>
      <w:r w:rsidR="00531D97">
        <w:rPr>
          <w:rFonts w:ascii="Arial" w:eastAsia="Times New Roman" w:hAnsi="Arial" w:cs="Arial"/>
          <w:color w:val="222222"/>
          <w:sz w:val="19"/>
          <w:szCs w:val="19"/>
        </w:rPr>
        <w:t>MORE INFORMATION ABOUT</w:t>
      </w:r>
      <w:ins w:id="116" w:author="Michael Colvin" w:date="2016-12-12T08:34:00Z">
        <w:r>
          <w:rPr>
            <w:rFonts w:ascii="Arial" w:eastAsia="Times New Roman" w:hAnsi="Arial" w:cs="Arial"/>
            <w:color w:val="222222"/>
            <w:sz w:val="19"/>
            <w:szCs w:val="19"/>
          </w:rPr>
          <w:t xml:space="preserve"> STOCKING</w:t>
        </w:r>
      </w:ins>
      <w:r w:rsidR="00531D97">
        <w:rPr>
          <w:rFonts w:ascii="Arial" w:eastAsia="Times New Roman" w:hAnsi="Arial" w:cs="Arial"/>
          <w:color w:val="222222"/>
          <w:sz w:val="19"/>
          <w:szCs w:val="19"/>
        </w:rPr>
        <w:t xml:space="preserve"> WAS ADDED</w:t>
      </w:r>
      <w:ins w:id="117" w:author="Michael Colvin" w:date="2016-12-12T08:34:00Z">
        <w:r>
          <w:rPr>
            <w:rFonts w:ascii="Arial" w:eastAsia="Times New Roman" w:hAnsi="Arial" w:cs="Arial"/>
            <w:color w:val="222222"/>
            <w:sz w:val="19"/>
            <w:szCs w:val="19"/>
          </w:rPr>
          <w:t xml:space="preserve"> TO THE MANUSCRIPT,</w:t>
        </w:r>
      </w:ins>
      <w:r w:rsidR="00531D97">
        <w:rPr>
          <w:rFonts w:ascii="Arial" w:eastAsia="Times New Roman" w:hAnsi="Arial" w:cs="Arial"/>
          <w:color w:val="222222"/>
          <w:sz w:val="19"/>
          <w:szCs w:val="19"/>
        </w:rPr>
        <w:t xml:space="preserve"> AS DESCRIBED EARLIER. </w:t>
      </w:r>
      <w:r w:rsidR="00B32914" w:rsidRPr="00B32914">
        <w:rPr>
          <w:rFonts w:ascii="Arial" w:eastAsia="Times New Roman" w:hAnsi="Arial" w:cs="Arial"/>
          <w:color w:val="222222"/>
          <w:sz w:val="19"/>
          <w:szCs w:val="19"/>
        </w:rPr>
        <w:br/>
      </w:r>
      <w:r w:rsidR="00B32914" w:rsidRPr="00B32914">
        <w:rPr>
          <w:rFonts w:ascii="Arial" w:eastAsia="Times New Roman" w:hAnsi="Arial" w:cs="Arial"/>
          <w:color w:val="222222"/>
          <w:sz w:val="19"/>
          <w:szCs w:val="19"/>
        </w:rPr>
        <w:br/>
      </w:r>
      <w:r w:rsidR="00B32914" w:rsidRPr="00860EA7">
        <w:rPr>
          <w:rFonts w:ascii="Arial" w:eastAsia="Times New Roman" w:hAnsi="Arial" w:cs="Arial"/>
          <w:color w:val="222222"/>
          <w:sz w:val="19"/>
          <w:szCs w:val="19"/>
        </w:rPr>
        <w:t>There needs to be a little more detail into the angler metrics.  Were these extrapolated values or summaries of the interview data?  What strata (year?) were the metrics extrapolated to if they were?   Were these values for all anglers that caught bass or were these values for anglers that were seeking bass?  Could species targeting (and pressure toward that species) have changed over this time frame?  The implications of this should be included in the Discussion.</w:t>
      </w:r>
    </w:p>
    <w:p w:rsidR="00B124C2" w:rsidRDefault="00B124C2" w:rsidP="00B32914">
      <w:pPr>
        <w:shd w:val="clear" w:color="auto" w:fill="FFFFFF"/>
        <w:spacing w:after="0" w:line="240" w:lineRule="auto"/>
        <w:rPr>
          <w:ins w:id="118" w:author="Michael Colvin" w:date="2016-12-12T08:34:00Z"/>
          <w:rFonts w:ascii="Arial" w:eastAsia="Times New Roman" w:hAnsi="Arial" w:cs="Arial"/>
          <w:color w:val="222222"/>
          <w:sz w:val="19"/>
          <w:szCs w:val="19"/>
        </w:rPr>
      </w:pPr>
    </w:p>
    <w:p w:rsidR="003338EC" w:rsidRDefault="00B124C2" w:rsidP="00B32914">
      <w:pPr>
        <w:shd w:val="clear" w:color="auto" w:fill="FFFFFF"/>
        <w:spacing w:after="0" w:line="240" w:lineRule="auto"/>
        <w:rPr>
          <w:rFonts w:ascii="Arial" w:eastAsia="Times New Roman" w:hAnsi="Arial" w:cs="Arial"/>
          <w:color w:val="222222"/>
          <w:sz w:val="19"/>
          <w:szCs w:val="19"/>
        </w:rPr>
      </w:pPr>
      <w:ins w:id="119" w:author="Michael Colvin" w:date="2016-12-12T08:34:00Z">
        <w:r>
          <w:rPr>
            <w:rFonts w:ascii="Arial" w:eastAsia="Times New Roman" w:hAnsi="Arial" w:cs="Arial"/>
            <w:color w:val="222222"/>
            <w:sz w:val="19"/>
            <w:szCs w:val="19"/>
          </w:rPr>
          <w:t xml:space="preserve">AUTHORS’ RESPSONSE: </w:t>
        </w:r>
      </w:ins>
      <w:r w:rsidR="00135E27">
        <w:rPr>
          <w:rFonts w:ascii="Arial" w:eastAsia="Times New Roman" w:hAnsi="Arial" w:cs="Arial"/>
          <w:color w:val="222222"/>
          <w:sz w:val="19"/>
          <w:szCs w:val="19"/>
        </w:rPr>
        <w:t xml:space="preserve">WE ADDED ADDITIONAL DETAILS. NO EXTRAPOLATION WAS APPLIED TO COMPUTE THE THREE RATIOS </w:t>
      </w:r>
      <w:r w:rsidR="00A40FDD">
        <w:rPr>
          <w:rFonts w:ascii="Arial" w:eastAsia="Times New Roman" w:hAnsi="Arial" w:cs="Arial"/>
          <w:color w:val="222222"/>
          <w:sz w:val="19"/>
          <w:szCs w:val="19"/>
        </w:rPr>
        <w:t>CONSIDERED IN OUR ANALYSES</w:t>
      </w:r>
      <w:r w:rsidR="00135E27">
        <w:rPr>
          <w:rFonts w:ascii="Arial" w:eastAsia="Times New Roman" w:hAnsi="Arial" w:cs="Arial"/>
          <w:color w:val="222222"/>
          <w:sz w:val="19"/>
          <w:szCs w:val="19"/>
        </w:rPr>
        <w:t xml:space="preserve">. </w:t>
      </w:r>
      <w:r w:rsidR="00A40FDD">
        <w:rPr>
          <w:rFonts w:ascii="Arial" w:eastAsia="Times New Roman" w:hAnsi="Arial" w:cs="Arial"/>
          <w:color w:val="222222"/>
          <w:sz w:val="19"/>
          <w:szCs w:val="19"/>
        </w:rPr>
        <w:t>COMPUTATIONS WERE MADE USING TARGETED (BLACK BASS) EFFORT ONLY SO THERE IS NO NEED TO ACCOUNT FOR SHIFTS IN FISHING PRESSURE ACROSS SPECIES.</w:t>
      </w:r>
      <w:r w:rsidR="00B32914" w:rsidRPr="00B32914">
        <w:rPr>
          <w:rFonts w:ascii="Arial" w:eastAsia="Times New Roman" w:hAnsi="Arial" w:cs="Arial"/>
          <w:color w:val="222222"/>
          <w:sz w:val="19"/>
          <w:szCs w:val="19"/>
        </w:rPr>
        <w:br/>
      </w:r>
      <w:r w:rsidR="00B32914" w:rsidRPr="00B32914">
        <w:rPr>
          <w:rFonts w:ascii="Arial" w:eastAsia="Times New Roman" w:hAnsi="Arial" w:cs="Arial"/>
          <w:color w:val="222222"/>
          <w:sz w:val="19"/>
          <w:szCs w:val="19"/>
        </w:rPr>
        <w:br/>
        <w:t>The reviewers did a great job of pointing out areas that need to be clarified and ways to improve your message, so I will not rehash them here.  I think taking the reviewers’ comments and edits would result in an improved manuscript, and I encourage the authors to do so.</w:t>
      </w:r>
      <w:r w:rsidR="00B32914" w:rsidRPr="00B32914">
        <w:rPr>
          <w:rFonts w:ascii="Arial" w:eastAsia="Times New Roman" w:hAnsi="Arial" w:cs="Arial"/>
          <w:color w:val="222222"/>
          <w:sz w:val="19"/>
          <w:szCs w:val="19"/>
        </w:rPr>
        <w:br/>
      </w:r>
      <w:r w:rsidR="00B32914" w:rsidRPr="00B32914">
        <w:rPr>
          <w:rFonts w:ascii="Arial" w:eastAsia="Times New Roman" w:hAnsi="Arial" w:cs="Arial"/>
          <w:color w:val="222222"/>
          <w:sz w:val="19"/>
          <w:szCs w:val="19"/>
        </w:rPr>
        <w:br/>
        <w:t>A few other specific comments</w:t>
      </w:r>
      <w:proofErr w:type="gramStart"/>
      <w:r w:rsidR="00B32914" w:rsidRPr="00B32914">
        <w:rPr>
          <w:rFonts w:ascii="Arial" w:eastAsia="Times New Roman" w:hAnsi="Arial" w:cs="Arial"/>
          <w:color w:val="222222"/>
          <w:sz w:val="19"/>
          <w:szCs w:val="19"/>
        </w:rPr>
        <w:t>:</w:t>
      </w:r>
      <w:proofErr w:type="gramEnd"/>
      <w:r w:rsidR="00B32914" w:rsidRPr="00B32914">
        <w:rPr>
          <w:rFonts w:ascii="Arial" w:eastAsia="Times New Roman" w:hAnsi="Arial" w:cs="Arial"/>
          <w:color w:val="222222"/>
          <w:sz w:val="19"/>
          <w:szCs w:val="19"/>
        </w:rPr>
        <w:br/>
        <w:t>Line 102 – delete “similar to those described by”</w:t>
      </w:r>
      <w:r w:rsidR="00FF3BC0">
        <w:rPr>
          <w:rFonts w:ascii="Arial" w:eastAsia="Times New Roman" w:hAnsi="Arial" w:cs="Arial"/>
          <w:color w:val="222222"/>
          <w:sz w:val="19"/>
          <w:szCs w:val="19"/>
        </w:rPr>
        <w:t xml:space="preserve"> </w:t>
      </w:r>
    </w:p>
    <w:p w:rsidR="00B124C2" w:rsidRDefault="00B124C2" w:rsidP="00B32914">
      <w:pPr>
        <w:shd w:val="clear" w:color="auto" w:fill="FFFFFF"/>
        <w:spacing w:after="0" w:line="240" w:lineRule="auto"/>
        <w:rPr>
          <w:ins w:id="120" w:author="Michael Colvin" w:date="2016-12-12T08:35:00Z"/>
          <w:rFonts w:ascii="Arial" w:eastAsia="Times New Roman" w:hAnsi="Arial" w:cs="Arial"/>
          <w:color w:val="222222"/>
          <w:sz w:val="19"/>
          <w:szCs w:val="19"/>
        </w:rPr>
      </w:pPr>
    </w:p>
    <w:p w:rsidR="003338EC" w:rsidRDefault="00B124C2" w:rsidP="00B32914">
      <w:pPr>
        <w:shd w:val="clear" w:color="auto" w:fill="FFFFFF"/>
        <w:spacing w:after="0" w:line="240" w:lineRule="auto"/>
        <w:rPr>
          <w:rFonts w:ascii="Arial" w:eastAsia="Times New Roman" w:hAnsi="Arial" w:cs="Arial"/>
          <w:color w:val="222222"/>
          <w:sz w:val="19"/>
          <w:szCs w:val="19"/>
        </w:rPr>
      </w:pPr>
      <w:ins w:id="121" w:author="Michael Colvin" w:date="2016-12-12T08:35:00Z">
        <w:r>
          <w:rPr>
            <w:rFonts w:ascii="Arial" w:eastAsia="Times New Roman" w:hAnsi="Arial" w:cs="Arial"/>
            <w:color w:val="222222"/>
            <w:sz w:val="19"/>
            <w:szCs w:val="19"/>
          </w:rPr>
          <w:t xml:space="preserve">AUTHORS’ RESPSONSE: </w:t>
        </w:r>
        <w:r>
          <w:rPr>
            <w:rFonts w:ascii="Arial" w:eastAsia="Times New Roman" w:hAnsi="Arial" w:cs="Arial"/>
            <w:color w:val="222222"/>
            <w:sz w:val="19"/>
            <w:szCs w:val="19"/>
          </w:rPr>
          <w:t xml:space="preserve">THE SUGGESTED EDIT HAS BEEN </w:t>
        </w:r>
      </w:ins>
      <w:r w:rsidR="00FF3BC0">
        <w:rPr>
          <w:rFonts w:ascii="Arial" w:eastAsia="Times New Roman" w:hAnsi="Arial" w:cs="Arial"/>
          <w:color w:val="222222"/>
          <w:sz w:val="19"/>
          <w:szCs w:val="19"/>
        </w:rPr>
        <w:t>DONE</w:t>
      </w:r>
    </w:p>
    <w:p w:rsidR="003338EC" w:rsidRDefault="00B32914" w:rsidP="00B32914">
      <w:pPr>
        <w:shd w:val="clear" w:color="auto" w:fill="FFFFFF"/>
        <w:spacing w:after="0" w:line="240" w:lineRule="auto"/>
        <w:rPr>
          <w:rFonts w:ascii="Arial" w:eastAsia="Times New Roman" w:hAnsi="Arial" w:cs="Arial"/>
          <w:color w:val="222222"/>
          <w:sz w:val="19"/>
          <w:szCs w:val="19"/>
        </w:rPr>
      </w:pPr>
      <w:r w:rsidRPr="00B32914">
        <w:rPr>
          <w:rFonts w:ascii="Arial" w:eastAsia="Times New Roman" w:hAnsi="Arial" w:cs="Arial"/>
          <w:color w:val="222222"/>
          <w:sz w:val="19"/>
          <w:szCs w:val="19"/>
        </w:rPr>
        <w:br/>
        <w:t>Line 104 -</w:t>
      </w:r>
      <w:proofErr w:type="gramStart"/>
      <w:r w:rsidRPr="00B32914">
        <w:rPr>
          <w:rFonts w:ascii="Arial" w:eastAsia="Times New Roman" w:hAnsi="Arial" w:cs="Arial"/>
          <w:color w:val="222222"/>
          <w:sz w:val="19"/>
          <w:szCs w:val="19"/>
        </w:rPr>
        <w:t>  How</w:t>
      </w:r>
      <w:proofErr w:type="gramEnd"/>
      <w:r w:rsidRPr="00B32914">
        <w:rPr>
          <w:rFonts w:ascii="Arial" w:eastAsia="Times New Roman" w:hAnsi="Arial" w:cs="Arial"/>
          <w:color w:val="222222"/>
          <w:sz w:val="19"/>
          <w:szCs w:val="19"/>
        </w:rPr>
        <w:t xml:space="preserve"> many samples?</w:t>
      </w:r>
      <w:r w:rsidR="00FF3BC0">
        <w:rPr>
          <w:rFonts w:ascii="Arial" w:eastAsia="Times New Roman" w:hAnsi="Arial" w:cs="Arial"/>
          <w:color w:val="222222"/>
          <w:sz w:val="19"/>
          <w:szCs w:val="19"/>
        </w:rPr>
        <w:t xml:space="preserve"> </w:t>
      </w:r>
    </w:p>
    <w:p w:rsidR="003338EC" w:rsidRDefault="00B124C2" w:rsidP="00B32914">
      <w:pPr>
        <w:shd w:val="clear" w:color="auto" w:fill="FFFFFF"/>
        <w:spacing w:after="0" w:line="240" w:lineRule="auto"/>
        <w:rPr>
          <w:rFonts w:ascii="Arial" w:eastAsia="Times New Roman" w:hAnsi="Arial" w:cs="Arial"/>
          <w:color w:val="222222"/>
          <w:sz w:val="19"/>
          <w:szCs w:val="19"/>
        </w:rPr>
      </w:pPr>
      <w:ins w:id="122" w:author="Michael Colvin" w:date="2016-12-12T08:35:00Z">
        <w:r>
          <w:rPr>
            <w:rFonts w:ascii="Arial" w:eastAsia="Times New Roman" w:hAnsi="Arial" w:cs="Arial"/>
            <w:color w:val="222222"/>
            <w:sz w:val="19"/>
            <w:szCs w:val="19"/>
          </w:rPr>
          <w:lastRenderedPageBreak/>
          <w:t xml:space="preserve">AUTHORS’ RESPSONSE: </w:t>
        </w:r>
        <w:r>
          <w:rPr>
            <w:rFonts w:ascii="Arial" w:eastAsia="Times New Roman" w:hAnsi="Arial" w:cs="Arial"/>
            <w:color w:val="222222"/>
            <w:sz w:val="19"/>
            <w:szCs w:val="19"/>
          </w:rPr>
          <w:t xml:space="preserve">THE SAMPELS </w:t>
        </w:r>
      </w:ins>
      <w:r w:rsidR="00FF3BC0">
        <w:rPr>
          <w:rFonts w:ascii="Arial" w:eastAsia="Times New Roman" w:hAnsi="Arial" w:cs="Arial"/>
          <w:color w:val="222222"/>
          <w:sz w:val="19"/>
          <w:szCs w:val="19"/>
        </w:rPr>
        <w:t>VARIED AMONG YEARS AND ARE SUMMARIZED IN RESULTS SECTION</w:t>
      </w:r>
      <w:ins w:id="123" w:author="Michael Colvin" w:date="2016-12-12T08:35:00Z">
        <w:r>
          <w:rPr>
            <w:rFonts w:ascii="Arial" w:eastAsia="Times New Roman" w:hAnsi="Arial" w:cs="Arial"/>
            <w:color w:val="222222"/>
            <w:sz w:val="19"/>
            <w:szCs w:val="19"/>
          </w:rPr>
          <w:t>.</w:t>
        </w:r>
      </w:ins>
    </w:p>
    <w:p w:rsidR="003338EC" w:rsidRDefault="00B32914" w:rsidP="00B32914">
      <w:pPr>
        <w:shd w:val="clear" w:color="auto" w:fill="FFFFFF"/>
        <w:spacing w:after="0" w:line="240" w:lineRule="auto"/>
        <w:rPr>
          <w:rFonts w:ascii="Arial" w:eastAsia="Times New Roman" w:hAnsi="Arial" w:cs="Arial"/>
          <w:color w:val="222222"/>
          <w:sz w:val="19"/>
          <w:szCs w:val="19"/>
        </w:rPr>
      </w:pPr>
      <w:r w:rsidRPr="00B32914">
        <w:rPr>
          <w:rFonts w:ascii="Arial" w:eastAsia="Times New Roman" w:hAnsi="Arial" w:cs="Arial"/>
          <w:color w:val="222222"/>
          <w:sz w:val="19"/>
          <w:szCs w:val="19"/>
        </w:rPr>
        <w:br/>
        <w:t>Line 127 – release numbers by species?</w:t>
      </w:r>
      <w:r w:rsidR="00355DC5">
        <w:rPr>
          <w:rFonts w:ascii="Arial" w:eastAsia="Times New Roman" w:hAnsi="Arial" w:cs="Arial"/>
          <w:color w:val="222222"/>
          <w:sz w:val="19"/>
          <w:szCs w:val="19"/>
        </w:rPr>
        <w:t xml:space="preserve"> </w:t>
      </w:r>
    </w:p>
    <w:p w:rsidR="00B124C2" w:rsidRDefault="00B124C2" w:rsidP="00B32914">
      <w:pPr>
        <w:shd w:val="clear" w:color="auto" w:fill="FFFFFF"/>
        <w:spacing w:after="0" w:line="240" w:lineRule="auto"/>
        <w:rPr>
          <w:ins w:id="124" w:author="Michael Colvin" w:date="2016-12-12T08:35:00Z"/>
          <w:rFonts w:ascii="Arial" w:eastAsia="Times New Roman" w:hAnsi="Arial" w:cs="Arial"/>
          <w:color w:val="222222"/>
          <w:sz w:val="19"/>
          <w:szCs w:val="19"/>
        </w:rPr>
      </w:pPr>
    </w:p>
    <w:p w:rsidR="003338EC" w:rsidRDefault="00B124C2" w:rsidP="00B32914">
      <w:pPr>
        <w:shd w:val="clear" w:color="auto" w:fill="FFFFFF"/>
        <w:spacing w:after="0" w:line="240" w:lineRule="auto"/>
        <w:rPr>
          <w:rFonts w:ascii="Arial" w:eastAsia="Times New Roman" w:hAnsi="Arial" w:cs="Arial"/>
          <w:color w:val="222222"/>
          <w:sz w:val="19"/>
          <w:szCs w:val="19"/>
        </w:rPr>
      </w:pPr>
      <w:ins w:id="125" w:author="Michael Colvin" w:date="2016-12-12T08:35:00Z">
        <w:r>
          <w:rPr>
            <w:rFonts w:ascii="Arial" w:eastAsia="Times New Roman" w:hAnsi="Arial" w:cs="Arial"/>
            <w:color w:val="222222"/>
            <w:sz w:val="19"/>
            <w:szCs w:val="19"/>
          </w:rPr>
          <w:t xml:space="preserve">AUTHORS’ RESPSONSE: </w:t>
        </w:r>
        <w:r>
          <w:rPr>
            <w:rFonts w:ascii="Arial" w:eastAsia="Times New Roman" w:hAnsi="Arial" w:cs="Arial"/>
            <w:color w:val="222222"/>
            <w:sz w:val="19"/>
            <w:szCs w:val="19"/>
          </w:rPr>
          <w:t xml:space="preserve">THE SENTENCE HAS BEEN </w:t>
        </w:r>
      </w:ins>
      <w:r w:rsidR="00355DC5">
        <w:rPr>
          <w:rFonts w:ascii="Arial" w:eastAsia="Times New Roman" w:hAnsi="Arial" w:cs="Arial"/>
          <w:color w:val="222222"/>
          <w:sz w:val="19"/>
          <w:szCs w:val="19"/>
        </w:rPr>
        <w:t>REWORDED</w:t>
      </w:r>
      <w:ins w:id="126" w:author="Michael Colvin" w:date="2016-12-12T08:35:00Z">
        <w:r>
          <w:rPr>
            <w:rFonts w:ascii="Arial" w:eastAsia="Times New Roman" w:hAnsi="Arial" w:cs="Arial"/>
            <w:color w:val="222222"/>
            <w:sz w:val="19"/>
            <w:szCs w:val="19"/>
          </w:rPr>
          <w:t xml:space="preserve"> TO CLARIFY THE NUMBERS BY SPECIES.</w:t>
        </w:r>
      </w:ins>
    </w:p>
    <w:p w:rsidR="003338EC" w:rsidRDefault="00B32914" w:rsidP="00B32914">
      <w:pPr>
        <w:shd w:val="clear" w:color="auto" w:fill="FFFFFF"/>
        <w:spacing w:after="0" w:line="240" w:lineRule="auto"/>
        <w:rPr>
          <w:rFonts w:ascii="Arial" w:eastAsia="Times New Roman" w:hAnsi="Arial" w:cs="Arial"/>
          <w:color w:val="222222"/>
          <w:sz w:val="19"/>
          <w:szCs w:val="19"/>
        </w:rPr>
      </w:pPr>
      <w:r w:rsidRPr="00B32914">
        <w:rPr>
          <w:rFonts w:ascii="Arial" w:eastAsia="Times New Roman" w:hAnsi="Arial" w:cs="Arial"/>
          <w:color w:val="222222"/>
          <w:sz w:val="19"/>
          <w:szCs w:val="19"/>
        </w:rPr>
        <w:br/>
      </w:r>
      <w:r w:rsidRPr="00860EA7">
        <w:rPr>
          <w:rFonts w:ascii="Arial" w:eastAsia="Times New Roman" w:hAnsi="Arial" w:cs="Arial"/>
          <w:color w:val="222222"/>
          <w:sz w:val="19"/>
          <w:szCs w:val="19"/>
        </w:rPr>
        <w:t>Lines 133-138 – are these metrics the extrapolated (year, month, week, or what strata; if so define) or are these raw estimates from the interviews?</w:t>
      </w:r>
    </w:p>
    <w:p w:rsidR="00B124C2" w:rsidRDefault="00B124C2" w:rsidP="00B32914">
      <w:pPr>
        <w:shd w:val="clear" w:color="auto" w:fill="FFFFFF"/>
        <w:spacing w:after="0" w:line="240" w:lineRule="auto"/>
        <w:rPr>
          <w:ins w:id="127" w:author="Michael Colvin" w:date="2016-12-12T08:35:00Z"/>
          <w:rFonts w:ascii="Arial" w:eastAsia="Times New Roman" w:hAnsi="Arial" w:cs="Arial"/>
          <w:color w:val="222222"/>
          <w:sz w:val="19"/>
          <w:szCs w:val="19"/>
        </w:rPr>
      </w:pPr>
    </w:p>
    <w:p w:rsidR="00860EA7" w:rsidRDefault="00B124C2" w:rsidP="00B32914">
      <w:pPr>
        <w:shd w:val="clear" w:color="auto" w:fill="FFFFFF"/>
        <w:spacing w:after="0" w:line="240" w:lineRule="auto"/>
        <w:rPr>
          <w:rFonts w:ascii="Arial" w:eastAsia="Times New Roman" w:hAnsi="Arial" w:cs="Arial"/>
          <w:color w:val="222222"/>
          <w:sz w:val="19"/>
          <w:szCs w:val="19"/>
        </w:rPr>
      </w:pPr>
      <w:ins w:id="128" w:author="Michael Colvin" w:date="2016-12-12T08:35:00Z">
        <w:r>
          <w:rPr>
            <w:rFonts w:ascii="Arial" w:eastAsia="Times New Roman" w:hAnsi="Arial" w:cs="Arial"/>
            <w:color w:val="222222"/>
            <w:sz w:val="19"/>
            <w:szCs w:val="19"/>
          </w:rPr>
          <w:t xml:space="preserve">AUTHORS’ RESPSONSE: </w:t>
        </w:r>
      </w:ins>
      <w:ins w:id="129" w:author="Michael Colvin" w:date="2016-12-12T08:36:00Z">
        <w:r>
          <w:rPr>
            <w:rFonts w:ascii="Arial" w:eastAsia="Times New Roman" w:hAnsi="Arial" w:cs="Arial"/>
            <w:color w:val="222222"/>
            <w:sz w:val="19"/>
            <w:szCs w:val="19"/>
          </w:rPr>
          <w:t xml:space="preserve">THE PASSAGE HAS BEEN </w:t>
        </w:r>
      </w:ins>
      <w:del w:id="130" w:author="Michael Colvin" w:date="2016-12-12T08:36:00Z">
        <w:r w:rsidR="00860EA7" w:rsidDel="00B124C2">
          <w:rPr>
            <w:rFonts w:ascii="Arial" w:eastAsia="Times New Roman" w:hAnsi="Arial" w:cs="Arial"/>
            <w:color w:val="222222"/>
            <w:sz w:val="19"/>
            <w:szCs w:val="19"/>
          </w:rPr>
          <w:delText xml:space="preserve">NOW </w:delText>
        </w:r>
      </w:del>
      <w:ins w:id="131" w:author="Michael Colvin" w:date="2016-12-12T08:36:00Z">
        <w:r>
          <w:rPr>
            <w:rFonts w:ascii="Arial" w:eastAsia="Times New Roman" w:hAnsi="Arial" w:cs="Arial"/>
            <w:color w:val="222222"/>
            <w:sz w:val="19"/>
            <w:szCs w:val="19"/>
          </w:rPr>
          <w:t xml:space="preserve"> </w:t>
        </w:r>
      </w:ins>
      <w:r w:rsidR="00860EA7">
        <w:rPr>
          <w:rFonts w:ascii="Arial" w:eastAsia="Times New Roman" w:hAnsi="Arial" w:cs="Arial"/>
          <w:color w:val="222222"/>
          <w:sz w:val="19"/>
          <w:szCs w:val="19"/>
        </w:rPr>
        <w:t>CLARIFIED</w:t>
      </w:r>
      <w:ins w:id="132" w:author="Michael Colvin" w:date="2016-12-12T08:36:00Z">
        <w:r>
          <w:rPr>
            <w:rFonts w:ascii="Arial" w:eastAsia="Times New Roman" w:hAnsi="Arial" w:cs="Arial"/>
            <w:color w:val="222222"/>
            <w:sz w:val="19"/>
            <w:szCs w:val="19"/>
          </w:rPr>
          <w:t>.</w:t>
        </w:r>
      </w:ins>
    </w:p>
    <w:p w:rsidR="003338EC" w:rsidRDefault="00B32914" w:rsidP="00B32914">
      <w:pPr>
        <w:shd w:val="clear" w:color="auto" w:fill="FFFFFF"/>
        <w:spacing w:after="0" w:line="240" w:lineRule="auto"/>
        <w:rPr>
          <w:rFonts w:ascii="Arial" w:eastAsia="Times New Roman" w:hAnsi="Arial" w:cs="Arial"/>
          <w:color w:val="222222"/>
          <w:sz w:val="19"/>
          <w:szCs w:val="19"/>
        </w:rPr>
      </w:pPr>
      <w:r w:rsidRPr="00B32914">
        <w:rPr>
          <w:rFonts w:ascii="Arial" w:eastAsia="Times New Roman" w:hAnsi="Arial" w:cs="Arial"/>
          <w:color w:val="222222"/>
          <w:sz w:val="19"/>
          <w:szCs w:val="19"/>
        </w:rPr>
        <w:br/>
        <w:t>Line 149 – What distance?  Euclidean?</w:t>
      </w:r>
      <w:r w:rsidR="00944C75">
        <w:rPr>
          <w:rFonts w:ascii="Arial" w:eastAsia="Times New Roman" w:hAnsi="Arial" w:cs="Arial"/>
          <w:color w:val="222222"/>
          <w:sz w:val="19"/>
          <w:szCs w:val="19"/>
        </w:rPr>
        <w:t xml:space="preserve"> </w:t>
      </w:r>
    </w:p>
    <w:p w:rsidR="00B124C2" w:rsidRDefault="00B124C2" w:rsidP="00B32914">
      <w:pPr>
        <w:shd w:val="clear" w:color="auto" w:fill="FFFFFF"/>
        <w:spacing w:after="0" w:line="240" w:lineRule="auto"/>
        <w:rPr>
          <w:ins w:id="133" w:author="Michael Colvin" w:date="2016-12-12T08:36:00Z"/>
          <w:rFonts w:ascii="Arial" w:eastAsia="Times New Roman" w:hAnsi="Arial" w:cs="Arial"/>
          <w:color w:val="222222"/>
          <w:sz w:val="19"/>
          <w:szCs w:val="19"/>
        </w:rPr>
      </w:pPr>
    </w:p>
    <w:p w:rsidR="003338EC" w:rsidRDefault="00B124C2" w:rsidP="00B32914">
      <w:pPr>
        <w:shd w:val="clear" w:color="auto" w:fill="FFFFFF"/>
        <w:spacing w:after="0" w:line="240" w:lineRule="auto"/>
        <w:rPr>
          <w:rFonts w:ascii="Arial" w:eastAsia="Times New Roman" w:hAnsi="Arial" w:cs="Arial"/>
          <w:color w:val="222222"/>
          <w:sz w:val="19"/>
          <w:szCs w:val="19"/>
        </w:rPr>
      </w:pPr>
      <w:ins w:id="134" w:author="Michael Colvin" w:date="2016-12-12T08:36:00Z">
        <w:r>
          <w:rPr>
            <w:rFonts w:ascii="Arial" w:eastAsia="Times New Roman" w:hAnsi="Arial" w:cs="Arial"/>
            <w:color w:val="222222"/>
            <w:sz w:val="19"/>
            <w:szCs w:val="19"/>
          </w:rPr>
          <w:t xml:space="preserve">AUTHORS’ RESPSONSE: </w:t>
        </w:r>
      </w:ins>
      <w:r w:rsidR="00944C75">
        <w:rPr>
          <w:rFonts w:ascii="Arial" w:eastAsia="Times New Roman" w:hAnsi="Arial" w:cs="Arial"/>
          <w:color w:val="222222"/>
          <w:sz w:val="19"/>
          <w:szCs w:val="19"/>
        </w:rPr>
        <w:t>YES EUCLIDEAN. THIS INFORMATION IS GIVEN LATER IN THE LAST PARAGRAPH OF THE METHODS.</w:t>
      </w:r>
    </w:p>
    <w:p w:rsidR="003338EC" w:rsidRDefault="00B32914" w:rsidP="00B32914">
      <w:pPr>
        <w:shd w:val="clear" w:color="auto" w:fill="FFFFFF"/>
        <w:spacing w:after="0" w:line="240" w:lineRule="auto"/>
        <w:rPr>
          <w:rFonts w:ascii="Arial" w:eastAsia="Times New Roman" w:hAnsi="Arial" w:cs="Arial"/>
          <w:color w:val="222222"/>
          <w:sz w:val="19"/>
          <w:szCs w:val="19"/>
        </w:rPr>
      </w:pPr>
      <w:r w:rsidRPr="00B32914">
        <w:rPr>
          <w:rFonts w:ascii="Arial" w:eastAsia="Times New Roman" w:hAnsi="Arial" w:cs="Arial"/>
          <w:color w:val="222222"/>
          <w:sz w:val="19"/>
          <w:szCs w:val="19"/>
        </w:rPr>
        <w:br/>
        <w:t xml:space="preserve">Line 146-156:  Describe what were the factors included in the </w:t>
      </w:r>
      <w:proofErr w:type="spellStart"/>
      <w:r w:rsidRPr="00B32914">
        <w:rPr>
          <w:rFonts w:ascii="Arial" w:eastAsia="Times New Roman" w:hAnsi="Arial" w:cs="Arial"/>
          <w:color w:val="222222"/>
          <w:sz w:val="19"/>
          <w:szCs w:val="19"/>
        </w:rPr>
        <w:t>perMANOVA</w:t>
      </w:r>
      <w:proofErr w:type="spellEnd"/>
      <w:r w:rsidR="00944C75">
        <w:rPr>
          <w:rFonts w:ascii="Arial" w:eastAsia="Times New Roman" w:hAnsi="Arial" w:cs="Arial"/>
          <w:color w:val="222222"/>
          <w:sz w:val="19"/>
          <w:szCs w:val="19"/>
        </w:rPr>
        <w:t xml:space="preserve"> </w:t>
      </w:r>
    </w:p>
    <w:p w:rsidR="00B124C2" w:rsidRDefault="00B124C2" w:rsidP="00B32914">
      <w:pPr>
        <w:shd w:val="clear" w:color="auto" w:fill="FFFFFF"/>
        <w:spacing w:after="0" w:line="240" w:lineRule="auto"/>
        <w:rPr>
          <w:ins w:id="135" w:author="Michael Colvin" w:date="2016-12-12T08:36:00Z"/>
          <w:rFonts w:ascii="Arial" w:eastAsia="Times New Roman" w:hAnsi="Arial" w:cs="Arial"/>
          <w:color w:val="222222"/>
          <w:sz w:val="19"/>
          <w:szCs w:val="19"/>
        </w:rPr>
      </w:pPr>
    </w:p>
    <w:p w:rsidR="003338EC" w:rsidRDefault="00B124C2" w:rsidP="00B32914">
      <w:pPr>
        <w:shd w:val="clear" w:color="auto" w:fill="FFFFFF"/>
        <w:spacing w:after="0" w:line="240" w:lineRule="auto"/>
        <w:rPr>
          <w:rFonts w:ascii="Arial" w:eastAsia="Times New Roman" w:hAnsi="Arial" w:cs="Arial"/>
          <w:color w:val="222222"/>
          <w:sz w:val="19"/>
          <w:szCs w:val="19"/>
        </w:rPr>
      </w:pPr>
      <w:ins w:id="136" w:author="Michael Colvin" w:date="2016-12-12T08:36:00Z">
        <w:r>
          <w:rPr>
            <w:rFonts w:ascii="Arial" w:eastAsia="Times New Roman" w:hAnsi="Arial" w:cs="Arial"/>
            <w:color w:val="222222"/>
            <w:sz w:val="19"/>
            <w:szCs w:val="19"/>
          </w:rPr>
          <w:t xml:space="preserve">AUTHORS’ RESPSONSE: </w:t>
        </w:r>
        <w:r>
          <w:rPr>
            <w:rFonts w:ascii="Arial" w:eastAsia="Times New Roman" w:hAnsi="Arial" w:cs="Arial"/>
            <w:color w:val="222222"/>
            <w:sz w:val="19"/>
            <w:szCs w:val="19"/>
          </w:rPr>
          <w:t xml:space="preserve">A </w:t>
        </w:r>
      </w:ins>
      <w:r w:rsidR="00944C75">
        <w:rPr>
          <w:rFonts w:ascii="Arial" w:eastAsia="Times New Roman" w:hAnsi="Arial" w:cs="Arial"/>
          <w:color w:val="222222"/>
          <w:sz w:val="19"/>
          <w:szCs w:val="19"/>
        </w:rPr>
        <w:t>SINGLE FACTOR (REGULATION TYPE)</w:t>
      </w:r>
      <w:ins w:id="137" w:author="Michael Colvin" w:date="2016-12-12T08:36:00Z">
        <w:r>
          <w:rPr>
            <w:rFonts w:ascii="Arial" w:eastAsia="Times New Roman" w:hAnsi="Arial" w:cs="Arial"/>
            <w:color w:val="222222"/>
            <w:sz w:val="19"/>
            <w:szCs w:val="19"/>
          </w:rPr>
          <w:t xml:space="preserve"> WAS USED IN THE ANLAYSIS. THIS PASSAGE HAS BEEN</w:t>
        </w:r>
      </w:ins>
      <w:del w:id="138" w:author="Michael Colvin" w:date="2016-12-12T08:36:00Z">
        <w:r w:rsidR="00944C75" w:rsidDel="00B124C2">
          <w:rPr>
            <w:rFonts w:ascii="Arial" w:eastAsia="Times New Roman" w:hAnsi="Arial" w:cs="Arial"/>
            <w:color w:val="222222"/>
            <w:sz w:val="19"/>
            <w:szCs w:val="19"/>
          </w:rPr>
          <w:delText xml:space="preserve"> </w:delText>
        </w:r>
      </w:del>
      <w:ins w:id="139" w:author="Michael Colvin" w:date="2016-12-12T08:37:00Z">
        <w:r>
          <w:rPr>
            <w:rFonts w:ascii="Arial" w:eastAsia="Times New Roman" w:hAnsi="Arial" w:cs="Arial"/>
            <w:color w:val="222222"/>
            <w:sz w:val="19"/>
            <w:szCs w:val="19"/>
          </w:rPr>
          <w:t xml:space="preserve"> </w:t>
        </w:r>
      </w:ins>
      <w:r w:rsidR="00944C75">
        <w:rPr>
          <w:rFonts w:ascii="Arial" w:eastAsia="Times New Roman" w:hAnsi="Arial" w:cs="Arial"/>
          <w:color w:val="222222"/>
          <w:sz w:val="19"/>
          <w:szCs w:val="19"/>
        </w:rPr>
        <w:t>REWORDED</w:t>
      </w:r>
      <w:ins w:id="140" w:author="Michael Colvin" w:date="2016-12-12T08:36:00Z">
        <w:r>
          <w:rPr>
            <w:rFonts w:ascii="Arial" w:eastAsia="Times New Roman" w:hAnsi="Arial" w:cs="Arial"/>
            <w:color w:val="222222"/>
            <w:sz w:val="19"/>
            <w:szCs w:val="19"/>
          </w:rPr>
          <w:t xml:space="preserve"> </w:t>
        </w:r>
      </w:ins>
      <w:ins w:id="141" w:author="Michael Colvin" w:date="2016-12-12T08:37:00Z">
        <w:r>
          <w:rPr>
            <w:rFonts w:ascii="Arial" w:eastAsia="Times New Roman" w:hAnsi="Arial" w:cs="Arial"/>
            <w:color w:val="222222"/>
            <w:sz w:val="19"/>
            <w:szCs w:val="19"/>
          </w:rPr>
          <w:t>TO CLARIFY.</w:t>
        </w:r>
      </w:ins>
    </w:p>
    <w:p w:rsidR="003338EC" w:rsidRDefault="00B32914" w:rsidP="00B32914">
      <w:pPr>
        <w:shd w:val="clear" w:color="auto" w:fill="FFFFFF"/>
        <w:spacing w:after="0" w:line="240" w:lineRule="auto"/>
        <w:rPr>
          <w:rFonts w:ascii="Arial" w:eastAsia="Times New Roman" w:hAnsi="Arial" w:cs="Arial"/>
          <w:color w:val="222222"/>
          <w:sz w:val="19"/>
          <w:szCs w:val="19"/>
        </w:rPr>
      </w:pPr>
      <w:r w:rsidRPr="00B32914">
        <w:rPr>
          <w:rFonts w:ascii="Arial" w:eastAsia="Times New Roman" w:hAnsi="Arial" w:cs="Arial"/>
          <w:color w:val="222222"/>
          <w:sz w:val="19"/>
          <w:szCs w:val="19"/>
        </w:rPr>
        <w:br/>
        <w:t>Line 159 – Please clarify what you mean by “statistically indistinguishable internally but different over groups”</w:t>
      </w:r>
    </w:p>
    <w:p w:rsidR="003338EC" w:rsidRDefault="003338EC" w:rsidP="00B32914">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REWORDED</w:t>
      </w:r>
    </w:p>
    <w:p w:rsidR="003338EC" w:rsidRDefault="00B32914" w:rsidP="00B32914">
      <w:pPr>
        <w:shd w:val="clear" w:color="auto" w:fill="FFFFFF"/>
        <w:spacing w:after="0" w:line="240" w:lineRule="auto"/>
        <w:rPr>
          <w:rFonts w:ascii="Arial" w:eastAsia="Times New Roman" w:hAnsi="Arial" w:cs="Arial"/>
          <w:color w:val="222222"/>
          <w:sz w:val="19"/>
          <w:szCs w:val="19"/>
        </w:rPr>
      </w:pPr>
      <w:r w:rsidRPr="00B32914">
        <w:rPr>
          <w:rFonts w:ascii="Arial" w:eastAsia="Times New Roman" w:hAnsi="Arial" w:cs="Arial"/>
          <w:color w:val="222222"/>
          <w:sz w:val="19"/>
          <w:szCs w:val="19"/>
        </w:rPr>
        <w:br/>
        <w:t>Line 172 – specify “fish” per collection</w:t>
      </w:r>
    </w:p>
    <w:p w:rsidR="00B124C2" w:rsidRDefault="00B124C2" w:rsidP="00B32914">
      <w:pPr>
        <w:shd w:val="clear" w:color="auto" w:fill="FFFFFF"/>
        <w:spacing w:after="0" w:line="240" w:lineRule="auto"/>
        <w:rPr>
          <w:ins w:id="142" w:author="Michael Colvin" w:date="2016-12-12T08:39:00Z"/>
          <w:rFonts w:ascii="Arial" w:eastAsia="Times New Roman" w:hAnsi="Arial" w:cs="Arial"/>
          <w:color w:val="222222"/>
          <w:sz w:val="19"/>
          <w:szCs w:val="19"/>
        </w:rPr>
      </w:pPr>
    </w:p>
    <w:p w:rsidR="003338EC" w:rsidRDefault="00B124C2" w:rsidP="00B32914">
      <w:pPr>
        <w:shd w:val="clear" w:color="auto" w:fill="FFFFFF"/>
        <w:spacing w:after="0" w:line="240" w:lineRule="auto"/>
        <w:rPr>
          <w:rFonts w:ascii="Arial" w:eastAsia="Times New Roman" w:hAnsi="Arial" w:cs="Arial"/>
          <w:color w:val="222222"/>
          <w:sz w:val="19"/>
          <w:szCs w:val="19"/>
        </w:rPr>
      </w:pPr>
      <w:ins w:id="143" w:author="Michael Colvin" w:date="2016-12-12T08:39:00Z">
        <w:r>
          <w:rPr>
            <w:rFonts w:ascii="Arial" w:eastAsia="Times New Roman" w:hAnsi="Arial" w:cs="Arial"/>
            <w:color w:val="222222"/>
            <w:sz w:val="19"/>
            <w:szCs w:val="19"/>
          </w:rPr>
          <w:t xml:space="preserve">AUTHORS’ RESPSONSE: </w:t>
        </w:r>
        <w:r>
          <w:rPr>
            <w:rFonts w:ascii="Arial" w:eastAsia="Times New Roman" w:hAnsi="Arial" w:cs="Arial"/>
            <w:color w:val="222222"/>
            <w:sz w:val="19"/>
            <w:szCs w:val="19"/>
          </w:rPr>
          <w:t xml:space="preserve">THE SUGGESTED EDIT HAS BEEN </w:t>
        </w:r>
      </w:ins>
      <w:r w:rsidR="003338EC">
        <w:rPr>
          <w:rFonts w:ascii="Arial" w:eastAsia="Times New Roman" w:hAnsi="Arial" w:cs="Arial"/>
          <w:color w:val="222222"/>
          <w:sz w:val="19"/>
          <w:szCs w:val="19"/>
        </w:rPr>
        <w:t>DONE</w:t>
      </w:r>
    </w:p>
    <w:p w:rsidR="003338EC" w:rsidRPr="0093704A" w:rsidRDefault="00B32914" w:rsidP="00B32914">
      <w:pPr>
        <w:shd w:val="clear" w:color="auto" w:fill="FFFFFF"/>
        <w:spacing w:after="0" w:line="240" w:lineRule="auto"/>
        <w:rPr>
          <w:rFonts w:ascii="Arial" w:eastAsia="Times New Roman" w:hAnsi="Arial" w:cs="Arial"/>
          <w:color w:val="222222"/>
          <w:sz w:val="19"/>
          <w:szCs w:val="19"/>
        </w:rPr>
      </w:pPr>
      <w:r w:rsidRPr="00B32914">
        <w:rPr>
          <w:rFonts w:ascii="Arial" w:eastAsia="Times New Roman" w:hAnsi="Arial" w:cs="Arial"/>
          <w:color w:val="222222"/>
          <w:sz w:val="19"/>
          <w:szCs w:val="19"/>
        </w:rPr>
        <w:br/>
      </w:r>
      <w:r w:rsidRPr="0093704A">
        <w:rPr>
          <w:rFonts w:ascii="Arial" w:eastAsia="Times New Roman" w:hAnsi="Arial" w:cs="Arial"/>
          <w:color w:val="222222"/>
          <w:sz w:val="19"/>
          <w:szCs w:val="19"/>
        </w:rPr>
        <w:t>Line 178-180 – Years?</w:t>
      </w:r>
    </w:p>
    <w:p w:rsidR="00B124C2" w:rsidRDefault="00B124C2" w:rsidP="00B32914">
      <w:pPr>
        <w:shd w:val="clear" w:color="auto" w:fill="FFFFFF"/>
        <w:spacing w:after="0" w:line="240" w:lineRule="auto"/>
        <w:rPr>
          <w:ins w:id="144" w:author="Michael Colvin" w:date="2016-12-12T08:39:00Z"/>
          <w:rFonts w:ascii="Arial" w:eastAsia="Times New Roman" w:hAnsi="Arial" w:cs="Arial"/>
          <w:color w:val="222222"/>
          <w:sz w:val="19"/>
          <w:szCs w:val="19"/>
        </w:rPr>
      </w:pPr>
    </w:p>
    <w:p w:rsidR="0093704A" w:rsidRDefault="00B124C2" w:rsidP="00B32914">
      <w:pPr>
        <w:shd w:val="clear" w:color="auto" w:fill="FFFFFF"/>
        <w:spacing w:after="0" w:line="240" w:lineRule="auto"/>
        <w:rPr>
          <w:rFonts w:ascii="Arial" w:eastAsia="Times New Roman" w:hAnsi="Arial" w:cs="Arial"/>
          <w:color w:val="222222"/>
          <w:sz w:val="19"/>
          <w:szCs w:val="19"/>
        </w:rPr>
      </w:pPr>
      <w:ins w:id="145" w:author="Michael Colvin" w:date="2016-12-12T08:39:00Z">
        <w:r>
          <w:rPr>
            <w:rFonts w:ascii="Arial" w:eastAsia="Times New Roman" w:hAnsi="Arial" w:cs="Arial"/>
            <w:color w:val="222222"/>
            <w:sz w:val="19"/>
            <w:szCs w:val="19"/>
          </w:rPr>
          <w:t xml:space="preserve">AUTHORS’ RESPSONSE: </w:t>
        </w:r>
        <w:r>
          <w:rPr>
            <w:rFonts w:ascii="Arial" w:eastAsia="Times New Roman" w:hAnsi="Arial" w:cs="Arial"/>
            <w:color w:val="222222"/>
            <w:sz w:val="19"/>
            <w:szCs w:val="19"/>
          </w:rPr>
          <w:t xml:space="preserve">WE INSERTED </w:t>
        </w:r>
      </w:ins>
      <w:r w:rsidR="0093704A" w:rsidRPr="0093704A">
        <w:rPr>
          <w:rFonts w:ascii="Arial" w:eastAsia="Times New Roman" w:hAnsi="Arial" w:cs="Arial"/>
          <w:color w:val="222222"/>
          <w:sz w:val="19"/>
          <w:szCs w:val="19"/>
        </w:rPr>
        <w:t xml:space="preserve">YEARS </w:t>
      </w:r>
      <w:del w:id="146" w:author="Michael Colvin" w:date="2016-12-12T08:39:00Z">
        <w:r w:rsidR="0093704A" w:rsidRPr="0093704A" w:rsidDel="00B124C2">
          <w:rPr>
            <w:rFonts w:ascii="Arial" w:eastAsia="Times New Roman" w:hAnsi="Arial" w:cs="Arial"/>
            <w:color w:val="222222"/>
            <w:sz w:val="19"/>
            <w:szCs w:val="19"/>
          </w:rPr>
          <w:delText xml:space="preserve">ARE NOW INSERTED </w:delText>
        </w:r>
      </w:del>
      <w:r w:rsidR="0093704A" w:rsidRPr="0093704A">
        <w:rPr>
          <w:rFonts w:ascii="Arial" w:eastAsia="Times New Roman" w:hAnsi="Arial" w:cs="Arial"/>
          <w:color w:val="222222"/>
          <w:sz w:val="19"/>
          <w:szCs w:val="19"/>
        </w:rPr>
        <w:t>IN PARENTHESES</w:t>
      </w:r>
      <w:ins w:id="147" w:author="Michael Colvin" w:date="2016-12-12T08:39:00Z">
        <w:r>
          <w:rPr>
            <w:rFonts w:ascii="Arial" w:eastAsia="Times New Roman" w:hAnsi="Arial" w:cs="Arial"/>
            <w:color w:val="222222"/>
            <w:sz w:val="19"/>
            <w:szCs w:val="19"/>
          </w:rPr>
          <w:t>.</w:t>
        </w:r>
      </w:ins>
    </w:p>
    <w:p w:rsidR="00B32914" w:rsidRDefault="00B32914" w:rsidP="00B32914">
      <w:pPr>
        <w:shd w:val="clear" w:color="auto" w:fill="FFFFFF"/>
        <w:spacing w:after="0" w:line="240" w:lineRule="auto"/>
        <w:rPr>
          <w:rFonts w:ascii="Arial" w:eastAsia="Times New Roman" w:hAnsi="Arial" w:cs="Arial"/>
          <w:color w:val="222222"/>
          <w:sz w:val="19"/>
          <w:szCs w:val="19"/>
        </w:rPr>
      </w:pPr>
      <w:r w:rsidRPr="00B32914">
        <w:rPr>
          <w:rFonts w:ascii="Arial" w:eastAsia="Times New Roman" w:hAnsi="Arial" w:cs="Arial"/>
          <w:color w:val="222222"/>
          <w:sz w:val="19"/>
          <w:szCs w:val="19"/>
        </w:rPr>
        <w:br/>
        <w:t xml:space="preserve">Line 377:  Italicize b and </w:t>
      </w:r>
      <w:proofErr w:type="spellStart"/>
      <w:proofErr w:type="gramStart"/>
      <w:r w:rsidRPr="00B32914">
        <w:rPr>
          <w:rFonts w:ascii="Arial" w:eastAsia="Times New Roman" w:hAnsi="Arial" w:cs="Arial"/>
          <w:color w:val="222222"/>
          <w:sz w:val="19"/>
          <w:szCs w:val="19"/>
        </w:rPr>
        <w:t>Kn</w:t>
      </w:r>
      <w:proofErr w:type="spellEnd"/>
      <w:proofErr w:type="gramEnd"/>
      <w:r w:rsidRPr="00B32914">
        <w:rPr>
          <w:rFonts w:ascii="Arial" w:eastAsia="Times New Roman" w:hAnsi="Arial" w:cs="Arial"/>
          <w:color w:val="222222"/>
          <w:sz w:val="19"/>
          <w:szCs w:val="19"/>
        </w:rPr>
        <w:t xml:space="preserve"> is not defined in captions</w:t>
      </w:r>
      <w:r w:rsidR="003E1AAC">
        <w:rPr>
          <w:rFonts w:ascii="Arial" w:eastAsia="Times New Roman" w:hAnsi="Arial" w:cs="Arial"/>
          <w:color w:val="222222"/>
          <w:sz w:val="19"/>
          <w:szCs w:val="19"/>
        </w:rPr>
        <w:t xml:space="preserve"> </w:t>
      </w:r>
    </w:p>
    <w:p w:rsidR="00B124C2" w:rsidRDefault="00B124C2" w:rsidP="00B32914">
      <w:pPr>
        <w:shd w:val="clear" w:color="auto" w:fill="FFFFFF"/>
        <w:spacing w:after="0" w:line="240" w:lineRule="auto"/>
        <w:rPr>
          <w:ins w:id="148" w:author="Michael Colvin" w:date="2016-12-12T08:39:00Z"/>
          <w:rFonts w:ascii="Arial" w:eastAsia="Times New Roman" w:hAnsi="Arial" w:cs="Arial"/>
          <w:color w:val="222222"/>
          <w:sz w:val="19"/>
          <w:szCs w:val="19"/>
        </w:rPr>
      </w:pPr>
    </w:p>
    <w:p w:rsidR="003E1AAC" w:rsidRPr="00B32914" w:rsidRDefault="00B124C2" w:rsidP="00B32914">
      <w:pPr>
        <w:shd w:val="clear" w:color="auto" w:fill="FFFFFF"/>
        <w:spacing w:after="0" w:line="240" w:lineRule="auto"/>
        <w:rPr>
          <w:rFonts w:ascii="Arial" w:eastAsia="Times New Roman" w:hAnsi="Arial" w:cs="Arial"/>
          <w:color w:val="222222"/>
          <w:sz w:val="19"/>
          <w:szCs w:val="19"/>
        </w:rPr>
      </w:pPr>
      <w:ins w:id="149" w:author="Michael Colvin" w:date="2016-12-12T08:39:00Z">
        <w:r>
          <w:rPr>
            <w:rFonts w:ascii="Arial" w:eastAsia="Times New Roman" w:hAnsi="Arial" w:cs="Arial"/>
            <w:color w:val="222222"/>
            <w:sz w:val="19"/>
            <w:szCs w:val="19"/>
          </w:rPr>
          <w:t xml:space="preserve">AUTHORS’ RESPSONSE: </w:t>
        </w:r>
      </w:ins>
      <w:r w:rsidR="003E1AAC">
        <w:rPr>
          <w:rFonts w:ascii="Arial" w:eastAsia="Times New Roman" w:hAnsi="Arial" w:cs="Arial"/>
          <w:color w:val="222222"/>
          <w:sz w:val="19"/>
          <w:szCs w:val="19"/>
        </w:rPr>
        <w:t xml:space="preserve">NOW </w:t>
      </w:r>
      <w:del w:id="150" w:author="Michael Colvin" w:date="2016-12-12T08:17:00Z">
        <w:r w:rsidR="003E1AAC" w:rsidDel="00975000">
          <w:rPr>
            <w:rFonts w:ascii="Arial" w:eastAsia="Times New Roman" w:hAnsi="Arial" w:cs="Arial"/>
            <w:color w:val="222222"/>
            <w:sz w:val="19"/>
            <w:szCs w:val="19"/>
          </w:rPr>
          <w:delText xml:space="preserve">ITALIZED </w:delText>
        </w:r>
      </w:del>
      <w:ins w:id="151" w:author="Michael Colvin" w:date="2016-12-12T08:17:00Z">
        <w:r w:rsidR="00975000">
          <w:rPr>
            <w:rFonts w:ascii="Arial" w:eastAsia="Times New Roman" w:hAnsi="Arial" w:cs="Arial"/>
            <w:color w:val="222222"/>
            <w:sz w:val="19"/>
            <w:szCs w:val="19"/>
          </w:rPr>
          <w:t>ITALICIZED</w:t>
        </w:r>
        <w:r w:rsidR="00975000">
          <w:rPr>
            <w:rFonts w:ascii="Arial" w:eastAsia="Times New Roman" w:hAnsi="Arial" w:cs="Arial"/>
            <w:color w:val="222222"/>
            <w:sz w:val="19"/>
            <w:szCs w:val="19"/>
          </w:rPr>
          <w:t xml:space="preserve"> </w:t>
        </w:r>
      </w:ins>
      <w:r w:rsidR="003E1AAC">
        <w:rPr>
          <w:rFonts w:ascii="Arial" w:eastAsia="Times New Roman" w:hAnsi="Arial" w:cs="Arial"/>
          <w:color w:val="222222"/>
          <w:sz w:val="19"/>
          <w:szCs w:val="19"/>
        </w:rPr>
        <w:t>AND DEFINED, RESPECTIVELY</w:t>
      </w:r>
      <w:ins w:id="152" w:author="Michael Colvin" w:date="2016-12-12T08:40:00Z">
        <w:r>
          <w:rPr>
            <w:rFonts w:ascii="Arial" w:eastAsia="Times New Roman" w:hAnsi="Arial" w:cs="Arial"/>
            <w:color w:val="222222"/>
            <w:sz w:val="19"/>
            <w:szCs w:val="19"/>
          </w:rPr>
          <w:t>.</w:t>
        </w:r>
      </w:ins>
      <w:bookmarkStart w:id="153" w:name="_GoBack"/>
      <w:bookmarkEnd w:id="153"/>
    </w:p>
    <w:p w:rsidR="00BD5ED4" w:rsidRDefault="00BD5ED4"/>
    <w:sectPr w:rsidR="00BD5E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MjMwMjU1szQ3MzUwtjBW0lEKTi0uzszPAykwrAUAMRP7ASwAAAA="/>
  </w:docVars>
  <w:rsids>
    <w:rsidRoot w:val="00B32914"/>
    <w:rsid w:val="00047F71"/>
    <w:rsid w:val="00096653"/>
    <w:rsid w:val="000F76AB"/>
    <w:rsid w:val="00135E27"/>
    <w:rsid w:val="001665DE"/>
    <w:rsid w:val="001A50F0"/>
    <w:rsid w:val="001E369D"/>
    <w:rsid w:val="002D4897"/>
    <w:rsid w:val="003338EC"/>
    <w:rsid w:val="00355DC5"/>
    <w:rsid w:val="00365FFC"/>
    <w:rsid w:val="00390E28"/>
    <w:rsid w:val="00392D50"/>
    <w:rsid w:val="003C7C6A"/>
    <w:rsid w:val="003E1AAC"/>
    <w:rsid w:val="00451D9E"/>
    <w:rsid w:val="004B2FF1"/>
    <w:rsid w:val="00531D97"/>
    <w:rsid w:val="00657624"/>
    <w:rsid w:val="00675D79"/>
    <w:rsid w:val="0078151A"/>
    <w:rsid w:val="0079131B"/>
    <w:rsid w:val="007976DB"/>
    <w:rsid w:val="007E1D23"/>
    <w:rsid w:val="007E456A"/>
    <w:rsid w:val="0084534E"/>
    <w:rsid w:val="00860EA7"/>
    <w:rsid w:val="0093704A"/>
    <w:rsid w:val="00944C75"/>
    <w:rsid w:val="00975000"/>
    <w:rsid w:val="00987301"/>
    <w:rsid w:val="009932B8"/>
    <w:rsid w:val="009C0D41"/>
    <w:rsid w:val="00A01C24"/>
    <w:rsid w:val="00A167BD"/>
    <w:rsid w:val="00A40FDD"/>
    <w:rsid w:val="00A931C0"/>
    <w:rsid w:val="00B124C2"/>
    <w:rsid w:val="00B32914"/>
    <w:rsid w:val="00BD5ED4"/>
    <w:rsid w:val="00C15116"/>
    <w:rsid w:val="00C638A1"/>
    <w:rsid w:val="00C7408D"/>
    <w:rsid w:val="00CB65B4"/>
    <w:rsid w:val="00D20678"/>
    <w:rsid w:val="00D76D3E"/>
    <w:rsid w:val="00D84B60"/>
    <w:rsid w:val="00E3659A"/>
    <w:rsid w:val="00E900A5"/>
    <w:rsid w:val="00F26E4C"/>
    <w:rsid w:val="00F40BED"/>
    <w:rsid w:val="00FC12DF"/>
    <w:rsid w:val="00FF3B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51D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1D9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51D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1D9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804891">
      <w:bodyDiv w:val="1"/>
      <w:marLeft w:val="0"/>
      <w:marRight w:val="0"/>
      <w:marTop w:val="0"/>
      <w:marBottom w:val="0"/>
      <w:divBdr>
        <w:top w:val="none" w:sz="0" w:space="0" w:color="auto"/>
        <w:left w:val="none" w:sz="0" w:space="0" w:color="auto"/>
        <w:bottom w:val="none" w:sz="0" w:space="0" w:color="auto"/>
        <w:right w:val="none" w:sz="0" w:space="0" w:color="auto"/>
      </w:divBdr>
      <w:divsChild>
        <w:div w:id="1378894885">
          <w:marLeft w:val="0"/>
          <w:marRight w:val="0"/>
          <w:marTop w:val="0"/>
          <w:marBottom w:val="0"/>
          <w:divBdr>
            <w:top w:val="none" w:sz="0" w:space="0" w:color="auto"/>
            <w:left w:val="none" w:sz="0" w:space="0" w:color="auto"/>
            <w:bottom w:val="none" w:sz="0" w:space="0" w:color="auto"/>
            <w:right w:val="none" w:sz="0" w:space="0" w:color="auto"/>
          </w:divBdr>
          <w:divsChild>
            <w:div w:id="1179926011">
              <w:marLeft w:val="660"/>
              <w:marRight w:val="0"/>
              <w:marTop w:val="0"/>
              <w:marBottom w:val="0"/>
              <w:divBdr>
                <w:top w:val="none" w:sz="0" w:space="0" w:color="auto"/>
                <w:left w:val="none" w:sz="0" w:space="0" w:color="auto"/>
                <w:bottom w:val="none" w:sz="0" w:space="0" w:color="auto"/>
                <w:right w:val="none" w:sz="0" w:space="0" w:color="auto"/>
              </w:divBdr>
              <w:divsChild>
                <w:div w:id="2111075873">
                  <w:marLeft w:val="0"/>
                  <w:marRight w:val="0"/>
                  <w:marTop w:val="0"/>
                  <w:marBottom w:val="0"/>
                  <w:divBdr>
                    <w:top w:val="none" w:sz="0" w:space="0" w:color="auto"/>
                    <w:left w:val="none" w:sz="0" w:space="0" w:color="auto"/>
                    <w:bottom w:val="none" w:sz="0" w:space="0" w:color="auto"/>
                    <w:right w:val="none" w:sz="0" w:space="0" w:color="auto"/>
                  </w:divBdr>
                  <w:divsChild>
                    <w:div w:id="221908755">
                      <w:marLeft w:val="0"/>
                      <w:marRight w:val="0"/>
                      <w:marTop w:val="0"/>
                      <w:marBottom w:val="0"/>
                      <w:divBdr>
                        <w:top w:val="none" w:sz="0" w:space="0" w:color="auto"/>
                        <w:left w:val="none" w:sz="0" w:space="0" w:color="auto"/>
                        <w:bottom w:val="none" w:sz="0" w:space="0" w:color="auto"/>
                        <w:right w:val="none" w:sz="0" w:space="0" w:color="auto"/>
                      </w:divBdr>
                      <w:divsChild>
                        <w:div w:id="769618332">
                          <w:marLeft w:val="0"/>
                          <w:marRight w:val="0"/>
                          <w:marTop w:val="0"/>
                          <w:marBottom w:val="0"/>
                          <w:divBdr>
                            <w:top w:val="none" w:sz="0" w:space="0" w:color="auto"/>
                            <w:left w:val="none" w:sz="0" w:space="0" w:color="auto"/>
                            <w:bottom w:val="none" w:sz="0" w:space="0" w:color="auto"/>
                            <w:right w:val="none" w:sz="0" w:space="0" w:color="auto"/>
                          </w:divBdr>
                        </w:div>
                      </w:divsChild>
                    </w:div>
                    <w:div w:id="1786921758">
                      <w:marLeft w:val="-15"/>
                      <w:marRight w:val="0"/>
                      <w:marTop w:val="0"/>
                      <w:marBottom w:val="0"/>
                      <w:divBdr>
                        <w:top w:val="none" w:sz="0" w:space="0" w:color="auto"/>
                        <w:left w:val="none" w:sz="0" w:space="0" w:color="auto"/>
                        <w:bottom w:val="none" w:sz="0" w:space="0" w:color="auto"/>
                        <w:right w:val="none" w:sz="0" w:space="0" w:color="auto"/>
                      </w:divBdr>
                    </w:div>
                    <w:div w:id="1994485342">
                      <w:marLeft w:val="0"/>
                      <w:marRight w:val="0"/>
                      <w:marTop w:val="0"/>
                      <w:marBottom w:val="0"/>
                      <w:divBdr>
                        <w:top w:val="none" w:sz="0" w:space="0" w:color="auto"/>
                        <w:left w:val="none" w:sz="0" w:space="0" w:color="auto"/>
                        <w:bottom w:val="none" w:sz="0" w:space="0" w:color="auto"/>
                        <w:right w:val="none" w:sz="0" w:space="0" w:color="auto"/>
                      </w:divBdr>
                    </w:div>
                    <w:div w:id="1080100463">
                      <w:marLeft w:val="75"/>
                      <w:marRight w:val="0"/>
                      <w:marTop w:val="0"/>
                      <w:marBottom w:val="0"/>
                      <w:divBdr>
                        <w:top w:val="none" w:sz="0" w:space="0" w:color="auto"/>
                        <w:left w:val="none" w:sz="0" w:space="0" w:color="auto"/>
                        <w:bottom w:val="none" w:sz="0" w:space="0" w:color="auto"/>
                        <w:right w:val="none" w:sz="0" w:space="0" w:color="auto"/>
                      </w:divBdr>
                    </w:div>
                  </w:divsChild>
                </w:div>
                <w:div w:id="370686098">
                  <w:marLeft w:val="0"/>
                  <w:marRight w:val="225"/>
                  <w:marTop w:val="75"/>
                  <w:marBottom w:val="0"/>
                  <w:divBdr>
                    <w:top w:val="none" w:sz="0" w:space="0" w:color="auto"/>
                    <w:left w:val="none" w:sz="0" w:space="0" w:color="auto"/>
                    <w:bottom w:val="none" w:sz="0" w:space="0" w:color="auto"/>
                    <w:right w:val="none" w:sz="0" w:space="0" w:color="auto"/>
                  </w:divBdr>
                  <w:divsChild>
                    <w:div w:id="34700751">
                      <w:marLeft w:val="0"/>
                      <w:marRight w:val="0"/>
                      <w:marTop w:val="0"/>
                      <w:marBottom w:val="0"/>
                      <w:divBdr>
                        <w:top w:val="none" w:sz="0" w:space="0" w:color="auto"/>
                        <w:left w:val="none" w:sz="0" w:space="0" w:color="auto"/>
                        <w:bottom w:val="none" w:sz="0" w:space="0" w:color="auto"/>
                        <w:right w:val="none" w:sz="0" w:space="0" w:color="auto"/>
                      </w:divBdr>
                    </w:div>
                  </w:divsChild>
                </w:div>
                <w:div w:id="902986802">
                  <w:marLeft w:val="0"/>
                  <w:marRight w:val="0"/>
                  <w:marTop w:val="225"/>
                  <w:marBottom w:val="225"/>
                  <w:divBdr>
                    <w:top w:val="none" w:sz="0" w:space="0" w:color="auto"/>
                    <w:left w:val="none" w:sz="0" w:space="0" w:color="auto"/>
                    <w:bottom w:val="none" w:sz="0" w:space="0" w:color="auto"/>
                    <w:right w:val="none" w:sz="0" w:space="0" w:color="auto"/>
                  </w:divBdr>
                  <w:divsChild>
                    <w:div w:id="153912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8473864">
      <w:bodyDiv w:val="1"/>
      <w:marLeft w:val="0"/>
      <w:marRight w:val="0"/>
      <w:marTop w:val="0"/>
      <w:marBottom w:val="0"/>
      <w:divBdr>
        <w:top w:val="none" w:sz="0" w:space="0" w:color="auto"/>
        <w:left w:val="none" w:sz="0" w:space="0" w:color="auto"/>
        <w:bottom w:val="none" w:sz="0" w:space="0" w:color="auto"/>
        <w:right w:val="none" w:sz="0" w:space="0" w:color="auto"/>
      </w:divBdr>
      <w:divsChild>
        <w:div w:id="2087992621">
          <w:marLeft w:val="0"/>
          <w:marRight w:val="0"/>
          <w:marTop w:val="0"/>
          <w:marBottom w:val="0"/>
          <w:divBdr>
            <w:top w:val="none" w:sz="0" w:space="0" w:color="auto"/>
            <w:left w:val="none" w:sz="0" w:space="0" w:color="auto"/>
            <w:bottom w:val="none" w:sz="0" w:space="0" w:color="auto"/>
            <w:right w:val="none" w:sz="0" w:space="0" w:color="auto"/>
          </w:divBdr>
          <w:divsChild>
            <w:div w:id="1694379998">
              <w:marLeft w:val="660"/>
              <w:marRight w:val="0"/>
              <w:marTop w:val="0"/>
              <w:marBottom w:val="0"/>
              <w:divBdr>
                <w:top w:val="none" w:sz="0" w:space="0" w:color="auto"/>
                <w:left w:val="none" w:sz="0" w:space="0" w:color="auto"/>
                <w:bottom w:val="none" w:sz="0" w:space="0" w:color="auto"/>
                <w:right w:val="none" w:sz="0" w:space="0" w:color="auto"/>
              </w:divBdr>
              <w:divsChild>
                <w:div w:id="1804225896">
                  <w:marLeft w:val="0"/>
                  <w:marRight w:val="0"/>
                  <w:marTop w:val="0"/>
                  <w:marBottom w:val="0"/>
                  <w:divBdr>
                    <w:top w:val="none" w:sz="0" w:space="0" w:color="auto"/>
                    <w:left w:val="none" w:sz="0" w:space="0" w:color="auto"/>
                    <w:bottom w:val="none" w:sz="0" w:space="0" w:color="auto"/>
                    <w:right w:val="none" w:sz="0" w:space="0" w:color="auto"/>
                  </w:divBdr>
                  <w:divsChild>
                    <w:div w:id="869032935">
                      <w:marLeft w:val="0"/>
                      <w:marRight w:val="0"/>
                      <w:marTop w:val="0"/>
                      <w:marBottom w:val="0"/>
                      <w:divBdr>
                        <w:top w:val="none" w:sz="0" w:space="0" w:color="auto"/>
                        <w:left w:val="none" w:sz="0" w:space="0" w:color="auto"/>
                        <w:bottom w:val="none" w:sz="0" w:space="0" w:color="auto"/>
                        <w:right w:val="none" w:sz="0" w:space="0" w:color="auto"/>
                      </w:divBdr>
                      <w:divsChild>
                        <w:div w:id="1603100173">
                          <w:marLeft w:val="0"/>
                          <w:marRight w:val="0"/>
                          <w:marTop w:val="0"/>
                          <w:marBottom w:val="0"/>
                          <w:divBdr>
                            <w:top w:val="none" w:sz="0" w:space="0" w:color="auto"/>
                            <w:left w:val="none" w:sz="0" w:space="0" w:color="auto"/>
                            <w:bottom w:val="none" w:sz="0" w:space="0" w:color="auto"/>
                            <w:right w:val="none" w:sz="0" w:space="0" w:color="auto"/>
                          </w:divBdr>
                        </w:div>
                      </w:divsChild>
                    </w:div>
                    <w:div w:id="1116175541">
                      <w:marLeft w:val="-15"/>
                      <w:marRight w:val="0"/>
                      <w:marTop w:val="0"/>
                      <w:marBottom w:val="0"/>
                      <w:divBdr>
                        <w:top w:val="none" w:sz="0" w:space="0" w:color="auto"/>
                        <w:left w:val="none" w:sz="0" w:space="0" w:color="auto"/>
                        <w:bottom w:val="none" w:sz="0" w:space="0" w:color="auto"/>
                        <w:right w:val="none" w:sz="0" w:space="0" w:color="auto"/>
                      </w:divBdr>
                    </w:div>
                    <w:div w:id="1526944090">
                      <w:marLeft w:val="0"/>
                      <w:marRight w:val="0"/>
                      <w:marTop w:val="0"/>
                      <w:marBottom w:val="0"/>
                      <w:divBdr>
                        <w:top w:val="none" w:sz="0" w:space="0" w:color="auto"/>
                        <w:left w:val="none" w:sz="0" w:space="0" w:color="auto"/>
                        <w:bottom w:val="none" w:sz="0" w:space="0" w:color="auto"/>
                        <w:right w:val="none" w:sz="0" w:space="0" w:color="auto"/>
                      </w:divBdr>
                    </w:div>
                    <w:div w:id="443235247">
                      <w:marLeft w:val="75"/>
                      <w:marRight w:val="0"/>
                      <w:marTop w:val="0"/>
                      <w:marBottom w:val="0"/>
                      <w:divBdr>
                        <w:top w:val="none" w:sz="0" w:space="0" w:color="auto"/>
                        <w:left w:val="none" w:sz="0" w:space="0" w:color="auto"/>
                        <w:bottom w:val="none" w:sz="0" w:space="0" w:color="auto"/>
                        <w:right w:val="none" w:sz="0" w:space="0" w:color="auto"/>
                      </w:divBdr>
                    </w:div>
                  </w:divsChild>
                </w:div>
                <w:div w:id="504514234">
                  <w:marLeft w:val="0"/>
                  <w:marRight w:val="225"/>
                  <w:marTop w:val="75"/>
                  <w:marBottom w:val="0"/>
                  <w:divBdr>
                    <w:top w:val="none" w:sz="0" w:space="0" w:color="auto"/>
                    <w:left w:val="none" w:sz="0" w:space="0" w:color="auto"/>
                    <w:bottom w:val="none" w:sz="0" w:space="0" w:color="auto"/>
                    <w:right w:val="none" w:sz="0" w:space="0" w:color="auto"/>
                  </w:divBdr>
                  <w:divsChild>
                    <w:div w:id="1080760566">
                      <w:marLeft w:val="0"/>
                      <w:marRight w:val="0"/>
                      <w:marTop w:val="0"/>
                      <w:marBottom w:val="0"/>
                      <w:divBdr>
                        <w:top w:val="none" w:sz="0" w:space="0" w:color="auto"/>
                        <w:left w:val="none" w:sz="0" w:space="0" w:color="auto"/>
                        <w:bottom w:val="none" w:sz="0" w:space="0" w:color="auto"/>
                        <w:right w:val="none" w:sz="0" w:space="0" w:color="auto"/>
                      </w:divBdr>
                    </w:div>
                  </w:divsChild>
                </w:div>
                <w:div w:id="2076926542">
                  <w:marLeft w:val="0"/>
                  <w:marRight w:val="0"/>
                  <w:marTop w:val="225"/>
                  <w:marBottom w:val="225"/>
                  <w:divBdr>
                    <w:top w:val="none" w:sz="0" w:space="0" w:color="auto"/>
                    <w:left w:val="none" w:sz="0" w:space="0" w:color="auto"/>
                    <w:bottom w:val="none" w:sz="0" w:space="0" w:color="auto"/>
                    <w:right w:val="none" w:sz="0" w:space="0" w:color="auto"/>
                  </w:divBdr>
                  <w:divsChild>
                    <w:div w:id="207816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317273">
      <w:bodyDiv w:val="1"/>
      <w:marLeft w:val="0"/>
      <w:marRight w:val="0"/>
      <w:marTop w:val="0"/>
      <w:marBottom w:val="0"/>
      <w:divBdr>
        <w:top w:val="none" w:sz="0" w:space="0" w:color="auto"/>
        <w:left w:val="none" w:sz="0" w:space="0" w:color="auto"/>
        <w:bottom w:val="none" w:sz="0" w:space="0" w:color="auto"/>
        <w:right w:val="none" w:sz="0" w:space="0" w:color="auto"/>
      </w:divBdr>
      <w:divsChild>
        <w:div w:id="261377967">
          <w:marLeft w:val="0"/>
          <w:marRight w:val="0"/>
          <w:marTop w:val="0"/>
          <w:marBottom w:val="0"/>
          <w:divBdr>
            <w:top w:val="none" w:sz="0" w:space="0" w:color="auto"/>
            <w:left w:val="none" w:sz="0" w:space="0" w:color="auto"/>
            <w:bottom w:val="none" w:sz="0" w:space="0" w:color="auto"/>
            <w:right w:val="none" w:sz="0" w:space="0" w:color="auto"/>
          </w:divBdr>
          <w:divsChild>
            <w:div w:id="123348758">
              <w:marLeft w:val="660"/>
              <w:marRight w:val="0"/>
              <w:marTop w:val="0"/>
              <w:marBottom w:val="0"/>
              <w:divBdr>
                <w:top w:val="none" w:sz="0" w:space="0" w:color="auto"/>
                <w:left w:val="none" w:sz="0" w:space="0" w:color="auto"/>
                <w:bottom w:val="none" w:sz="0" w:space="0" w:color="auto"/>
                <w:right w:val="none" w:sz="0" w:space="0" w:color="auto"/>
              </w:divBdr>
              <w:divsChild>
                <w:div w:id="1419908229">
                  <w:marLeft w:val="0"/>
                  <w:marRight w:val="0"/>
                  <w:marTop w:val="0"/>
                  <w:marBottom w:val="0"/>
                  <w:divBdr>
                    <w:top w:val="none" w:sz="0" w:space="0" w:color="auto"/>
                    <w:left w:val="none" w:sz="0" w:space="0" w:color="auto"/>
                    <w:bottom w:val="none" w:sz="0" w:space="0" w:color="auto"/>
                    <w:right w:val="none" w:sz="0" w:space="0" w:color="auto"/>
                  </w:divBdr>
                  <w:divsChild>
                    <w:div w:id="1751199807">
                      <w:marLeft w:val="0"/>
                      <w:marRight w:val="0"/>
                      <w:marTop w:val="0"/>
                      <w:marBottom w:val="0"/>
                      <w:divBdr>
                        <w:top w:val="none" w:sz="0" w:space="0" w:color="auto"/>
                        <w:left w:val="none" w:sz="0" w:space="0" w:color="auto"/>
                        <w:bottom w:val="none" w:sz="0" w:space="0" w:color="auto"/>
                        <w:right w:val="none" w:sz="0" w:space="0" w:color="auto"/>
                      </w:divBdr>
                      <w:divsChild>
                        <w:div w:id="509180285">
                          <w:marLeft w:val="0"/>
                          <w:marRight w:val="0"/>
                          <w:marTop w:val="0"/>
                          <w:marBottom w:val="0"/>
                          <w:divBdr>
                            <w:top w:val="none" w:sz="0" w:space="0" w:color="auto"/>
                            <w:left w:val="none" w:sz="0" w:space="0" w:color="auto"/>
                            <w:bottom w:val="none" w:sz="0" w:space="0" w:color="auto"/>
                            <w:right w:val="none" w:sz="0" w:space="0" w:color="auto"/>
                          </w:divBdr>
                        </w:div>
                      </w:divsChild>
                    </w:div>
                    <w:div w:id="100689554">
                      <w:marLeft w:val="-15"/>
                      <w:marRight w:val="0"/>
                      <w:marTop w:val="0"/>
                      <w:marBottom w:val="0"/>
                      <w:divBdr>
                        <w:top w:val="none" w:sz="0" w:space="0" w:color="auto"/>
                        <w:left w:val="none" w:sz="0" w:space="0" w:color="auto"/>
                        <w:bottom w:val="none" w:sz="0" w:space="0" w:color="auto"/>
                        <w:right w:val="none" w:sz="0" w:space="0" w:color="auto"/>
                      </w:divBdr>
                    </w:div>
                    <w:div w:id="488329931">
                      <w:marLeft w:val="0"/>
                      <w:marRight w:val="0"/>
                      <w:marTop w:val="0"/>
                      <w:marBottom w:val="0"/>
                      <w:divBdr>
                        <w:top w:val="none" w:sz="0" w:space="0" w:color="auto"/>
                        <w:left w:val="none" w:sz="0" w:space="0" w:color="auto"/>
                        <w:bottom w:val="none" w:sz="0" w:space="0" w:color="auto"/>
                        <w:right w:val="none" w:sz="0" w:space="0" w:color="auto"/>
                      </w:divBdr>
                    </w:div>
                    <w:div w:id="1368991132">
                      <w:marLeft w:val="75"/>
                      <w:marRight w:val="0"/>
                      <w:marTop w:val="0"/>
                      <w:marBottom w:val="0"/>
                      <w:divBdr>
                        <w:top w:val="none" w:sz="0" w:space="0" w:color="auto"/>
                        <w:left w:val="none" w:sz="0" w:space="0" w:color="auto"/>
                        <w:bottom w:val="none" w:sz="0" w:space="0" w:color="auto"/>
                        <w:right w:val="none" w:sz="0" w:space="0" w:color="auto"/>
                      </w:divBdr>
                    </w:div>
                  </w:divsChild>
                </w:div>
                <w:div w:id="326905505">
                  <w:marLeft w:val="0"/>
                  <w:marRight w:val="225"/>
                  <w:marTop w:val="75"/>
                  <w:marBottom w:val="0"/>
                  <w:divBdr>
                    <w:top w:val="none" w:sz="0" w:space="0" w:color="auto"/>
                    <w:left w:val="none" w:sz="0" w:space="0" w:color="auto"/>
                    <w:bottom w:val="none" w:sz="0" w:space="0" w:color="auto"/>
                    <w:right w:val="none" w:sz="0" w:space="0" w:color="auto"/>
                  </w:divBdr>
                  <w:divsChild>
                    <w:div w:id="894853741">
                      <w:marLeft w:val="0"/>
                      <w:marRight w:val="0"/>
                      <w:marTop w:val="0"/>
                      <w:marBottom w:val="0"/>
                      <w:divBdr>
                        <w:top w:val="none" w:sz="0" w:space="0" w:color="auto"/>
                        <w:left w:val="none" w:sz="0" w:space="0" w:color="auto"/>
                        <w:bottom w:val="none" w:sz="0" w:space="0" w:color="auto"/>
                        <w:right w:val="none" w:sz="0" w:space="0" w:color="auto"/>
                      </w:divBdr>
                    </w:div>
                  </w:divsChild>
                </w:div>
                <w:div w:id="1101072134">
                  <w:marLeft w:val="0"/>
                  <w:marRight w:val="0"/>
                  <w:marTop w:val="225"/>
                  <w:marBottom w:val="225"/>
                  <w:divBdr>
                    <w:top w:val="none" w:sz="0" w:space="0" w:color="auto"/>
                    <w:left w:val="none" w:sz="0" w:space="0" w:color="auto"/>
                    <w:bottom w:val="none" w:sz="0" w:space="0" w:color="auto"/>
                    <w:right w:val="none" w:sz="0" w:space="0" w:color="auto"/>
                  </w:divBdr>
                  <w:divsChild>
                    <w:div w:id="189052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4730174">
      <w:bodyDiv w:val="1"/>
      <w:marLeft w:val="0"/>
      <w:marRight w:val="0"/>
      <w:marTop w:val="0"/>
      <w:marBottom w:val="0"/>
      <w:divBdr>
        <w:top w:val="none" w:sz="0" w:space="0" w:color="auto"/>
        <w:left w:val="none" w:sz="0" w:space="0" w:color="auto"/>
        <w:bottom w:val="none" w:sz="0" w:space="0" w:color="auto"/>
        <w:right w:val="none" w:sz="0" w:space="0" w:color="auto"/>
      </w:divBdr>
      <w:divsChild>
        <w:div w:id="423260376">
          <w:marLeft w:val="0"/>
          <w:marRight w:val="0"/>
          <w:marTop w:val="0"/>
          <w:marBottom w:val="0"/>
          <w:divBdr>
            <w:top w:val="none" w:sz="0" w:space="0" w:color="auto"/>
            <w:left w:val="none" w:sz="0" w:space="0" w:color="auto"/>
            <w:bottom w:val="none" w:sz="0" w:space="0" w:color="auto"/>
            <w:right w:val="none" w:sz="0" w:space="0" w:color="auto"/>
          </w:divBdr>
          <w:divsChild>
            <w:div w:id="372661549">
              <w:marLeft w:val="660"/>
              <w:marRight w:val="0"/>
              <w:marTop w:val="0"/>
              <w:marBottom w:val="0"/>
              <w:divBdr>
                <w:top w:val="none" w:sz="0" w:space="0" w:color="auto"/>
                <w:left w:val="none" w:sz="0" w:space="0" w:color="auto"/>
                <w:bottom w:val="none" w:sz="0" w:space="0" w:color="auto"/>
                <w:right w:val="none" w:sz="0" w:space="0" w:color="auto"/>
              </w:divBdr>
              <w:divsChild>
                <w:div w:id="701710712">
                  <w:marLeft w:val="0"/>
                  <w:marRight w:val="0"/>
                  <w:marTop w:val="0"/>
                  <w:marBottom w:val="0"/>
                  <w:divBdr>
                    <w:top w:val="none" w:sz="0" w:space="0" w:color="auto"/>
                    <w:left w:val="none" w:sz="0" w:space="0" w:color="auto"/>
                    <w:bottom w:val="none" w:sz="0" w:space="0" w:color="auto"/>
                    <w:right w:val="none" w:sz="0" w:space="0" w:color="auto"/>
                  </w:divBdr>
                  <w:divsChild>
                    <w:div w:id="2827550">
                      <w:marLeft w:val="0"/>
                      <w:marRight w:val="0"/>
                      <w:marTop w:val="0"/>
                      <w:marBottom w:val="0"/>
                      <w:divBdr>
                        <w:top w:val="none" w:sz="0" w:space="0" w:color="auto"/>
                        <w:left w:val="none" w:sz="0" w:space="0" w:color="auto"/>
                        <w:bottom w:val="none" w:sz="0" w:space="0" w:color="auto"/>
                        <w:right w:val="none" w:sz="0" w:space="0" w:color="auto"/>
                      </w:divBdr>
                      <w:divsChild>
                        <w:div w:id="794522325">
                          <w:marLeft w:val="0"/>
                          <w:marRight w:val="0"/>
                          <w:marTop w:val="0"/>
                          <w:marBottom w:val="0"/>
                          <w:divBdr>
                            <w:top w:val="none" w:sz="0" w:space="0" w:color="auto"/>
                            <w:left w:val="none" w:sz="0" w:space="0" w:color="auto"/>
                            <w:bottom w:val="none" w:sz="0" w:space="0" w:color="auto"/>
                            <w:right w:val="none" w:sz="0" w:space="0" w:color="auto"/>
                          </w:divBdr>
                        </w:div>
                      </w:divsChild>
                    </w:div>
                    <w:div w:id="1914701910">
                      <w:marLeft w:val="-15"/>
                      <w:marRight w:val="0"/>
                      <w:marTop w:val="0"/>
                      <w:marBottom w:val="0"/>
                      <w:divBdr>
                        <w:top w:val="none" w:sz="0" w:space="0" w:color="auto"/>
                        <w:left w:val="none" w:sz="0" w:space="0" w:color="auto"/>
                        <w:bottom w:val="none" w:sz="0" w:space="0" w:color="auto"/>
                        <w:right w:val="none" w:sz="0" w:space="0" w:color="auto"/>
                      </w:divBdr>
                    </w:div>
                    <w:div w:id="1387996647">
                      <w:marLeft w:val="0"/>
                      <w:marRight w:val="0"/>
                      <w:marTop w:val="0"/>
                      <w:marBottom w:val="0"/>
                      <w:divBdr>
                        <w:top w:val="none" w:sz="0" w:space="0" w:color="auto"/>
                        <w:left w:val="none" w:sz="0" w:space="0" w:color="auto"/>
                        <w:bottom w:val="none" w:sz="0" w:space="0" w:color="auto"/>
                        <w:right w:val="none" w:sz="0" w:space="0" w:color="auto"/>
                      </w:divBdr>
                    </w:div>
                    <w:div w:id="701907944">
                      <w:marLeft w:val="75"/>
                      <w:marRight w:val="0"/>
                      <w:marTop w:val="0"/>
                      <w:marBottom w:val="0"/>
                      <w:divBdr>
                        <w:top w:val="none" w:sz="0" w:space="0" w:color="auto"/>
                        <w:left w:val="none" w:sz="0" w:space="0" w:color="auto"/>
                        <w:bottom w:val="none" w:sz="0" w:space="0" w:color="auto"/>
                        <w:right w:val="none" w:sz="0" w:space="0" w:color="auto"/>
                      </w:divBdr>
                    </w:div>
                  </w:divsChild>
                </w:div>
                <w:div w:id="1718623648">
                  <w:marLeft w:val="0"/>
                  <w:marRight w:val="225"/>
                  <w:marTop w:val="75"/>
                  <w:marBottom w:val="0"/>
                  <w:divBdr>
                    <w:top w:val="none" w:sz="0" w:space="0" w:color="auto"/>
                    <w:left w:val="none" w:sz="0" w:space="0" w:color="auto"/>
                    <w:bottom w:val="none" w:sz="0" w:space="0" w:color="auto"/>
                    <w:right w:val="none" w:sz="0" w:space="0" w:color="auto"/>
                  </w:divBdr>
                  <w:divsChild>
                    <w:div w:id="914359389">
                      <w:marLeft w:val="0"/>
                      <w:marRight w:val="0"/>
                      <w:marTop w:val="0"/>
                      <w:marBottom w:val="0"/>
                      <w:divBdr>
                        <w:top w:val="none" w:sz="0" w:space="0" w:color="auto"/>
                        <w:left w:val="none" w:sz="0" w:space="0" w:color="auto"/>
                        <w:bottom w:val="none" w:sz="0" w:space="0" w:color="auto"/>
                        <w:right w:val="none" w:sz="0" w:space="0" w:color="auto"/>
                      </w:divBdr>
                    </w:div>
                  </w:divsChild>
                </w:div>
                <w:div w:id="1655374952">
                  <w:marLeft w:val="0"/>
                  <w:marRight w:val="0"/>
                  <w:marTop w:val="225"/>
                  <w:marBottom w:val="225"/>
                  <w:divBdr>
                    <w:top w:val="none" w:sz="0" w:space="0" w:color="auto"/>
                    <w:left w:val="none" w:sz="0" w:space="0" w:color="auto"/>
                    <w:bottom w:val="none" w:sz="0" w:space="0" w:color="auto"/>
                    <w:right w:val="none" w:sz="0" w:space="0" w:color="auto"/>
                  </w:divBdr>
                  <w:divsChild>
                    <w:div w:id="31649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n.Daugherty@tpwd.texas.gov" TargetMode="External"/><Relationship Id="rId3" Type="http://schemas.openxmlformats.org/officeDocument/2006/relationships/settings" Target="settings.xml"/><Relationship Id="rId7" Type="http://schemas.openxmlformats.org/officeDocument/2006/relationships/hyperlink" Target="https://mc.manuscriptcentral.com/najf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mc.manuscriptcentral.com/najfm?URL_MASK=ca9312a8b6e14f14af575cdbf7a1cb48" TargetMode="External"/><Relationship Id="rId5" Type="http://schemas.openxmlformats.org/officeDocument/2006/relationships/image" Target="media/image1.gi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7</Pages>
  <Words>2721</Words>
  <Characters>15511</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 Miranda</dc:creator>
  <cp:lastModifiedBy>Michael Colvin</cp:lastModifiedBy>
  <cp:revision>5</cp:revision>
  <dcterms:created xsi:type="dcterms:W3CDTF">2016-12-12T14:13:00Z</dcterms:created>
  <dcterms:modified xsi:type="dcterms:W3CDTF">2016-12-12T14:40:00Z</dcterms:modified>
</cp:coreProperties>
</file>