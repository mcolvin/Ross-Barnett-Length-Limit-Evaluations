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A2D7F5" w14:textId="16A7AA50" w:rsidR="005B3F2B" w:rsidRPr="00C75C63" w:rsidRDefault="00CC33ED" w:rsidP="00F05F37">
      <w:pPr>
        <w:spacing w:after="0" w:line="480" w:lineRule="auto"/>
        <w:jc w:val="center"/>
        <w:rPr>
          <w:rFonts w:ascii="Arial" w:hAnsi="Arial" w:cs="Arial"/>
          <w:b/>
          <w:sz w:val="28"/>
          <w:szCs w:val="28"/>
        </w:rPr>
      </w:pPr>
      <w:r w:rsidRPr="00C75C63">
        <w:rPr>
          <w:rFonts w:ascii="Arial" w:hAnsi="Arial" w:cs="Arial"/>
          <w:b/>
          <w:sz w:val="28"/>
          <w:szCs w:val="28"/>
        </w:rPr>
        <w:t>Length</w:t>
      </w:r>
      <w:r w:rsidR="00FB1C9C">
        <w:rPr>
          <w:rFonts w:ascii="Arial" w:hAnsi="Arial" w:cs="Arial"/>
          <w:b/>
          <w:sz w:val="28"/>
          <w:szCs w:val="28"/>
        </w:rPr>
        <w:t xml:space="preserve"> </w:t>
      </w:r>
      <w:r w:rsidR="005B3F2B" w:rsidRPr="00C75C63">
        <w:rPr>
          <w:rFonts w:ascii="Arial" w:hAnsi="Arial" w:cs="Arial"/>
          <w:b/>
          <w:sz w:val="28"/>
          <w:szCs w:val="28"/>
        </w:rPr>
        <w:t>L</w:t>
      </w:r>
      <w:r w:rsidRPr="00C75C63">
        <w:rPr>
          <w:rFonts w:ascii="Arial" w:hAnsi="Arial" w:cs="Arial"/>
          <w:b/>
          <w:sz w:val="28"/>
          <w:szCs w:val="28"/>
        </w:rPr>
        <w:t xml:space="preserve">imits </w:t>
      </w:r>
      <w:r w:rsidR="005B3F2B" w:rsidRPr="00C75C63">
        <w:rPr>
          <w:rFonts w:ascii="Arial" w:hAnsi="Arial" w:cs="Arial"/>
          <w:b/>
          <w:sz w:val="28"/>
          <w:szCs w:val="28"/>
        </w:rPr>
        <w:t>Fail to</w:t>
      </w:r>
      <w:r w:rsidR="0088362B" w:rsidRPr="00C75C63">
        <w:rPr>
          <w:rFonts w:ascii="Arial" w:hAnsi="Arial" w:cs="Arial"/>
          <w:b/>
          <w:sz w:val="28"/>
          <w:szCs w:val="28"/>
        </w:rPr>
        <w:t xml:space="preserve"> </w:t>
      </w:r>
      <w:r w:rsidR="005B3F2B" w:rsidRPr="00C75C63">
        <w:rPr>
          <w:rFonts w:ascii="Arial" w:hAnsi="Arial" w:cs="Arial"/>
          <w:b/>
          <w:sz w:val="28"/>
          <w:szCs w:val="28"/>
        </w:rPr>
        <w:t>R</w:t>
      </w:r>
      <w:r w:rsidR="0088362B" w:rsidRPr="00C75C63">
        <w:rPr>
          <w:rFonts w:ascii="Arial" w:hAnsi="Arial" w:cs="Arial"/>
          <w:b/>
          <w:sz w:val="28"/>
          <w:szCs w:val="28"/>
        </w:rPr>
        <w:t xml:space="preserve">estructure a </w:t>
      </w:r>
      <w:r w:rsidR="005B3F2B" w:rsidRPr="00C75C63">
        <w:rPr>
          <w:rFonts w:ascii="Arial" w:hAnsi="Arial" w:cs="Arial"/>
          <w:b/>
          <w:sz w:val="28"/>
          <w:szCs w:val="28"/>
        </w:rPr>
        <w:t>L</w:t>
      </w:r>
      <w:r w:rsidR="0088362B" w:rsidRPr="00C75C63">
        <w:rPr>
          <w:rFonts w:ascii="Arial" w:hAnsi="Arial" w:cs="Arial"/>
          <w:b/>
          <w:sz w:val="28"/>
          <w:szCs w:val="28"/>
        </w:rPr>
        <w:t xml:space="preserve">argemouth </w:t>
      </w:r>
      <w:r w:rsidR="005B3F2B" w:rsidRPr="00C75C63">
        <w:rPr>
          <w:rFonts w:ascii="Arial" w:hAnsi="Arial" w:cs="Arial"/>
          <w:b/>
          <w:sz w:val="28"/>
          <w:szCs w:val="28"/>
        </w:rPr>
        <w:t>B</w:t>
      </w:r>
      <w:r w:rsidR="0088362B" w:rsidRPr="00C75C63">
        <w:rPr>
          <w:rFonts w:ascii="Arial" w:hAnsi="Arial" w:cs="Arial"/>
          <w:b/>
          <w:sz w:val="28"/>
          <w:szCs w:val="28"/>
        </w:rPr>
        <w:t xml:space="preserve">ass </w:t>
      </w:r>
      <w:r w:rsidR="005B3F2B" w:rsidRPr="00C75C63">
        <w:rPr>
          <w:rFonts w:ascii="Arial" w:hAnsi="Arial" w:cs="Arial"/>
          <w:b/>
          <w:sz w:val="28"/>
          <w:szCs w:val="28"/>
        </w:rPr>
        <w:t>P</w:t>
      </w:r>
      <w:r w:rsidR="0088362B" w:rsidRPr="00C75C63">
        <w:rPr>
          <w:rFonts w:ascii="Arial" w:hAnsi="Arial" w:cs="Arial"/>
          <w:b/>
          <w:sz w:val="28"/>
          <w:szCs w:val="28"/>
        </w:rPr>
        <w:t>opulation:</w:t>
      </w:r>
    </w:p>
    <w:p w14:paraId="7E43ABB1" w14:textId="2D56C3F8" w:rsidR="00DD3C50" w:rsidRPr="003946DC" w:rsidRDefault="00B766FC" w:rsidP="00F05F37">
      <w:pPr>
        <w:spacing w:after="0" w:line="480" w:lineRule="auto"/>
        <w:jc w:val="center"/>
        <w:rPr>
          <w:rFonts w:ascii="Arial" w:hAnsi="Arial" w:cs="Arial"/>
          <w:b/>
          <w:sz w:val="28"/>
          <w:szCs w:val="28"/>
        </w:rPr>
      </w:pPr>
      <w:r w:rsidRPr="00C75C63">
        <w:rPr>
          <w:rFonts w:ascii="Arial" w:hAnsi="Arial" w:cs="Arial"/>
          <w:b/>
          <w:sz w:val="28"/>
          <w:szCs w:val="28"/>
        </w:rPr>
        <w:t>A</w:t>
      </w:r>
      <w:r w:rsidR="00341CCE" w:rsidRPr="00C75C63">
        <w:rPr>
          <w:rFonts w:ascii="Arial" w:hAnsi="Arial" w:cs="Arial"/>
          <w:b/>
          <w:sz w:val="28"/>
          <w:szCs w:val="28"/>
        </w:rPr>
        <w:t xml:space="preserve"> </w:t>
      </w:r>
      <w:r w:rsidR="004B47D4" w:rsidRPr="00C75C63">
        <w:rPr>
          <w:rFonts w:ascii="Arial" w:hAnsi="Arial" w:cs="Arial"/>
          <w:b/>
          <w:sz w:val="28"/>
          <w:szCs w:val="28"/>
        </w:rPr>
        <w:t>2</w:t>
      </w:r>
      <w:r w:rsidR="00996D7E">
        <w:rPr>
          <w:rFonts w:ascii="Arial" w:hAnsi="Arial" w:cs="Arial"/>
          <w:b/>
          <w:sz w:val="28"/>
          <w:szCs w:val="28"/>
        </w:rPr>
        <w:t>8</w:t>
      </w:r>
      <w:r w:rsidR="004B47D4" w:rsidRPr="00C75C63">
        <w:rPr>
          <w:rFonts w:ascii="Arial" w:hAnsi="Arial" w:cs="Arial"/>
          <w:b/>
          <w:sz w:val="28"/>
          <w:szCs w:val="28"/>
        </w:rPr>
        <w:t xml:space="preserve">-year </w:t>
      </w:r>
      <w:r w:rsidR="005B3F2B" w:rsidRPr="00C75C63">
        <w:rPr>
          <w:rFonts w:ascii="Arial" w:hAnsi="Arial" w:cs="Arial"/>
          <w:b/>
          <w:sz w:val="28"/>
          <w:szCs w:val="28"/>
        </w:rPr>
        <w:t>C</w:t>
      </w:r>
      <w:r w:rsidR="00CC33ED" w:rsidRPr="00C75C63">
        <w:rPr>
          <w:rFonts w:ascii="Arial" w:hAnsi="Arial" w:cs="Arial"/>
          <w:b/>
          <w:sz w:val="28"/>
          <w:szCs w:val="28"/>
        </w:rPr>
        <w:t xml:space="preserve">ase </w:t>
      </w:r>
      <w:r w:rsidR="005B3F2B" w:rsidRPr="00C75C63">
        <w:rPr>
          <w:rFonts w:ascii="Arial" w:hAnsi="Arial" w:cs="Arial"/>
          <w:b/>
          <w:sz w:val="28"/>
          <w:szCs w:val="28"/>
        </w:rPr>
        <w:t>H</w:t>
      </w:r>
      <w:r w:rsidR="00CC33ED" w:rsidRPr="00C75C63">
        <w:rPr>
          <w:rFonts w:ascii="Arial" w:hAnsi="Arial" w:cs="Arial"/>
          <w:b/>
          <w:sz w:val="28"/>
          <w:szCs w:val="28"/>
        </w:rPr>
        <w:t>istory</w:t>
      </w:r>
    </w:p>
    <w:p w14:paraId="051E8F67" w14:textId="77777777" w:rsidR="009374AB" w:rsidRDefault="009374AB" w:rsidP="00F05F37">
      <w:pPr>
        <w:spacing w:after="0" w:line="480" w:lineRule="auto"/>
        <w:rPr>
          <w:rFonts w:ascii="Times New Roman" w:hAnsi="Times New Roman" w:cs="Times New Roman"/>
          <w:sz w:val="24"/>
          <w:szCs w:val="24"/>
        </w:rPr>
      </w:pPr>
    </w:p>
    <w:p w14:paraId="00701DB1" w14:textId="77777777" w:rsidR="00CA1780" w:rsidRDefault="00CA1780" w:rsidP="00F05F37">
      <w:pPr>
        <w:spacing w:after="0" w:line="480" w:lineRule="auto"/>
        <w:rPr>
          <w:rFonts w:ascii="Times New Roman" w:hAnsi="Times New Roman" w:cs="Times New Roman"/>
          <w:sz w:val="24"/>
          <w:szCs w:val="24"/>
        </w:rPr>
      </w:pPr>
      <w:r>
        <w:rPr>
          <w:rFonts w:ascii="Times New Roman" w:hAnsi="Times New Roman" w:cs="Times New Roman"/>
          <w:sz w:val="24"/>
          <w:szCs w:val="24"/>
        </w:rPr>
        <w:t>L.E. Miranda</w:t>
      </w:r>
      <w:r w:rsidR="00F05F37">
        <w:rPr>
          <w:rFonts w:ascii="Times New Roman" w:hAnsi="Times New Roman" w:cs="Times New Roman"/>
          <w:sz w:val="24"/>
          <w:szCs w:val="24"/>
        </w:rPr>
        <w:t>*</w:t>
      </w:r>
    </w:p>
    <w:p w14:paraId="682FB669" w14:textId="77777777" w:rsidR="00B8148E" w:rsidRDefault="00CA1780" w:rsidP="00F05F37">
      <w:pPr>
        <w:spacing w:after="0" w:line="480" w:lineRule="auto"/>
        <w:rPr>
          <w:rFonts w:ascii="Times New Roman" w:hAnsi="Times New Roman" w:cs="Times New Roman"/>
          <w:i/>
          <w:sz w:val="24"/>
          <w:szCs w:val="24"/>
        </w:rPr>
      </w:pPr>
      <w:r w:rsidRPr="00CA1780">
        <w:rPr>
          <w:rFonts w:ascii="Times New Roman" w:hAnsi="Times New Roman" w:cs="Times New Roman"/>
          <w:i/>
          <w:sz w:val="24"/>
          <w:szCs w:val="24"/>
        </w:rPr>
        <w:t xml:space="preserve">U.S. Geological Survey, Mississippi Cooperative </w:t>
      </w:r>
      <w:r w:rsidRPr="002A6DCA">
        <w:rPr>
          <w:rFonts w:ascii="Times New Roman" w:hAnsi="Times New Roman" w:cs="Times New Roman"/>
          <w:i/>
          <w:noProof/>
          <w:sz w:val="24"/>
          <w:szCs w:val="24"/>
        </w:rPr>
        <w:t>Fish</w:t>
      </w:r>
      <w:r w:rsidRPr="00CA1780">
        <w:rPr>
          <w:rFonts w:ascii="Times New Roman" w:hAnsi="Times New Roman" w:cs="Times New Roman"/>
          <w:i/>
          <w:sz w:val="24"/>
          <w:szCs w:val="24"/>
        </w:rPr>
        <w:t xml:space="preserve"> and Wildlife Research Unit, P.O. Box 9691, Mississippi State, Mississippi 39762, USA</w:t>
      </w:r>
    </w:p>
    <w:p w14:paraId="0975D34F" w14:textId="77777777" w:rsidR="00CA1780" w:rsidRDefault="00CA1780" w:rsidP="00F05F37">
      <w:pPr>
        <w:spacing w:after="0" w:line="480" w:lineRule="auto"/>
        <w:rPr>
          <w:rFonts w:ascii="Times New Roman" w:hAnsi="Times New Roman" w:cs="Times New Roman"/>
          <w:i/>
          <w:sz w:val="24"/>
          <w:szCs w:val="24"/>
        </w:rPr>
      </w:pPr>
    </w:p>
    <w:p w14:paraId="083831A1" w14:textId="7CC6366D" w:rsidR="00CA1780" w:rsidRDefault="00E0617C" w:rsidP="00F05F37">
      <w:pPr>
        <w:spacing w:after="0" w:line="480" w:lineRule="auto"/>
        <w:rPr>
          <w:rFonts w:ascii="Times New Roman" w:hAnsi="Times New Roman" w:cs="Times New Roman"/>
          <w:sz w:val="24"/>
          <w:szCs w:val="24"/>
        </w:rPr>
      </w:pPr>
      <w:r w:rsidRPr="00E0617C">
        <w:rPr>
          <w:rFonts w:ascii="Times New Roman" w:hAnsi="Times New Roman" w:cs="Times New Roman"/>
          <w:sz w:val="24"/>
          <w:szCs w:val="24"/>
        </w:rPr>
        <w:t>M.E. Colvin</w:t>
      </w:r>
      <w:r w:rsidR="00F05F37">
        <w:rPr>
          <w:rFonts w:ascii="Times New Roman" w:hAnsi="Times New Roman" w:cs="Times New Roman"/>
          <w:sz w:val="24"/>
          <w:szCs w:val="24"/>
        </w:rPr>
        <w:t>,</w:t>
      </w:r>
      <w:r w:rsidRPr="00E0617C">
        <w:rPr>
          <w:rFonts w:ascii="Times New Roman" w:hAnsi="Times New Roman" w:cs="Times New Roman"/>
          <w:sz w:val="24"/>
          <w:szCs w:val="24"/>
        </w:rPr>
        <w:t xml:space="preserve"> A.C. Shamaskin</w:t>
      </w:r>
    </w:p>
    <w:p w14:paraId="6ED49C3E" w14:textId="77777777" w:rsidR="00E0617C" w:rsidRPr="00E0617C" w:rsidRDefault="00E0617C" w:rsidP="00F05F37">
      <w:pPr>
        <w:spacing w:after="0" w:line="480" w:lineRule="auto"/>
        <w:rPr>
          <w:rFonts w:ascii="Times New Roman" w:hAnsi="Times New Roman" w:cs="Times New Roman"/>
          <w:i/>
          <w:sz w:val="24"/>
          <w:szCs w:val="24"/>
        </w:rPr>
      </w:pPr>
      <w:r w:rsidRPr="00E0617C">
        <w:rPr>
          <w:rFonts w:ascii="Times New Roman" w:hAnsi="Times New Roman" w:cs="Times New Roman"/>
          <w:i/>
          <w:sz w:val="24"/>
          <w:szCs w:val="24"/>
        </w:rPr>
        <w:t xml:space="preserve">Department of </w:t>
      </w:r>
      <w:r w:rsidR="00B766FC" w:rsidRPr="00E0617C">
        <w:rPr>
          <w:rFonts w:ascii="Times New Roman" w:hAnsi="Times New Roman" w:cs="Times New Roman"/>
          <w:i/>
          <w:sz w:val="24"/>
          <w:szCs w:val="24"/>
        </w:rPr>
        <w:t>Wildlife</w:t>
      </w:r>
      <w:r w:rsidRPr="00E0617C">
        <w:rPr>
          <w:rFonts w:ascii="Times New Roman" w:hAnsi="Times New Roman" w:cs="Times New Roman"/>
          <w:i/>
          <w:sz w:val="24"/>
          <w:szCs w:val="24"/>
        </w:rPr>
        <w:t>, Fisheries, and Aquaculture, P.O. Box 9690, Mississippi State, Mississippi 39762, USA</w:t>
      </w:r>
    </w:p>
    <w:p w14:paraId="6D7ADD8C" w14:textId="77777777" w:rsidR="00E0617C" w:rsidRDefault="00E0617C" w:rsidP="00F05F37">
      <w:pPr>
        <w:spacing w:after="0" w:line="480" w:lineRule="auto"/>
        <w:rPr>
          <w:rFonts w:ascii="Times New Roman" w:hAnsi="Times New Roman" w:cs="Times New Roman"/>
          <w:sz w:val="24"/>
          <w:szCs w:val="24"/>
        </w:rPr>
      </w:pPr>
    </w:p>
    <w:p w14:paraId="1D923AC6" w14:textId="77777777" w:rsidR="00E0617C" w:rsidRDefault="00E0617C" w:rsidP="00F05F37">
      <w:pPr>
        <w:spacing w:after="0" w:line="480" w:lineRule="auto"/>
        <w:rPr>
          <w:rFonts w:ascii="Times New Roman" w:hAnsi="Times New Roman" w:cs="Times New Roman"/>
          <w:sz w:val="24"/>
          <w:szCs w:val="24"/>
        </w:rPr>
      </w:pPr>
      <w:r>
        <w:rPr>
          <w:rFonts w:ascii="Times New Roman" w:hAnsi="Times New Roman" w:cs="Times New Roman"/>
          <w:sz w:val="24"/>
          <w:szCs w:val="24"/>
        </w:rPr>
        <w:t>L.</w:t>
      </w:r>
      <w:r w:rsidR="005B3F2B">
        <w:rPr>
          <w:rFonts w:ascii="Times New Roman" w:hAnsi="Times New Roman" w:cs="Times New Roman"/>
          <w:sz w:val="24"/>
          <w:szCs w:val="24"/>
        </w:rPr>
        <w:t>A.</w:t>
      </w:r>
      <w:r>
        <w:rPr>
          <w:rFonts w:ascii="Times New Roman" w:hAnsi="Times New Roman" w:cs="Times New Roman"/>
          <w:sz w:val="24"/>
          <w:szCs w:val="24"/>
        </w:rPr>
        <w:t xml:space="preserve"> Bull, T. Holman, R. Jones</w:t>
      </w:r>
    </w:p>
    <w:p w14:paraId="0DE57B99" w14:textId="77777777" w:rsidR="00E0617C" w:rsidRPr="00E0617C" w:rsidRDefault="00E0617C" w:rsidP="00F05F37">
      <w:pPr>
        <w:spacing w:after="0" w:line="480" w:lineRule="auto"/>
        <w:rPr>
          <w:rFonts w:ascii="Times New Roman" w:hAnsi="Times New Roman" w:cs="Times New Roman"/>
          <w:i/>
          <w:sz w:val="24"/>
          <w:szCs w:val="24"/>
        </w:rPr>
      </w:pPr>
      <w:r w:rsidRPr="00E0617C">
        <w:rPr>
          <w:rFonts w:ascii="Times New Roman" w:hAnsi="Times New Roman" w:cs="Times New Roman"/>
          <w:i/>
          <w:sz w:val="24"/>
          <w:szCs w:val="24"/>
        </w:rPr>
        <w:t>Mississippi Department of Wildlife, Fisheries, and Parks, P.O. Box 451, Jackson, Mississippi 39205, USA</w:t>
      </w:r>
    </w:p>
    <w:p w14:paraId="37C362DE" w14:textId="77777777" w:rsidR="00E0617C" w:rsidRPr="00E0617C" w:rsidRDefault="00E0617C" w:rsidP="00F05F37">
      <w:pPr>
        <w:spacing w:after="0" w:line="480" w:lineRule="auto"/>
        <w:rPr>
          <w:rFonts w:ascii="Times New Roman" w:hAnsi="Times New Roman" w:cs="Times New Roman"/>
          <w:sz w:val="24"/>
          <w:szCs w:val="24"/>
        </w:rPr>
      </w:pPr>
    </w:p>
    <w:p w14:paraId="5DB4A0A9" w14:textId="77777777" w:rsidR="00F05F37" w:rsidRDefault="00F05F37">
      <w:pPr>
        <w:rPr>
          <w:rFonts w:ascii="Times New Roman" w:hAnsi="Times New Roman" w:cs="Times New Roman"/>
          <w:sz w:val="24"/>
          <w:szCs w:val="24"/>
        </w:rPr>
      </w:pPr>
    </w:p>
    <w:p w14:paraId="75844E34" w14:textId="77777777" w:rsidR="00F05F37" w:rsidRDefault="00F05F37">
      <w:pPr>
        <w:rPr>
          <w:rFonts w:ascii="Times New Roman" w:hAnsi="Times New Roman" w:cs="Times New Roman"/>
          <w:sz w:val="24"/>
          <w:szCs w:val="24"/>
        </w:rPr>
      </w:pPr>
      <w:r w:rsidRPr="00F05F37">
        <w:rPr>
          <w:rFonts w:ascii="Times New Roman" w:hAnsi="Times New Roman" w:cs="Times New Roman"/>
          <w:sz w:val="24"/>
          <w:szCs w:val="24"/>
        </w:rPr>
        <w:t xml:space="preserve">*Corresponding author: </w:t>
      </w:r>
      <w:r>
        <w:rPr>
          <w:rFonts w:ascii="Times New Roman" w:hAnsi="Times New Roman" w:cs="Times New Roman"/>
          <w:sz w:val="24"/>
          <w:szCs w:val="24"/>
        </w:rPr>
        <w:t>smiranda@usgs.gov</w:t>
      </w:r>
    </w:p>
    <w:p w14:paraId="6FB926C9" w14:textId="77777777" w:rsidR="00F05F37" w:rsidRDefault="00F05F37">
      <w:pPr>
        <w:rPr>
          <w:rFonts w:ascii="Times New Roman" w:hAnsi="Times New Roman" w:cs="Times New Roman"/>
          <w:sz w:val="24"/>
          <w:szCs w:val="24"/>
        </w:rPr>
      </w:pPr>
    </w:p>
    <w:p w14:paraId="2D11DDA3" w14:textId="77777777" w:rsidR="00F05F37" w:rsidRDefault="00F05F37">
      <w:pPr>
        <w:rPr>
          <w:rFonts w:ascii="Times New Roman" w:hAnsi="Times New Roman" w:cs="Times New Roman"/>
          <w:i/>
          <w:sz w:val="24"/>
          <w:szCs w:val="24"/>
        </w:rPr>
      </w:pPr>
    </w:p>
    <w:p w14:paraId="2170905B" w14:textId="77777777" w:rsidR="00F05F37" w:rsidRDefault="00F05F37">
      <w:pPr>
        <w:rPr>
          <w:rFonts w:ascii="Times New Roman" w:hAnsi="Times New Roman" w:cs="Times New Roman"/>
          <w:i/>
          <w:sz w:val="24"/>
          <w:szCs w:val="24"/>
        </w:rPr>
      </w:pPr>
    </w:p>
    <w:p w14:paraId="765EBA3D" w14:textId="173592F9" w:rsidR="005B3F2B" w:rsidRPr="00F05F37" w:rsidRDefault="005B3F2B">
      <w:pPr>
        <w:rPr>
          <w:rFonts w:ascii="Times New Roman" w:hAnsi="Times New Roman" w:cs="Times New Roman"/>
          <w:i/>
          <w:sz w:val="24"/>
          <w:szCs w:val="24"/>
        </w:rPr>
      </w:pPr>
      <w:r w:rsidRPr="00F05F37">
        <w:rPr>
          <w:rFonts w:ascii="Times New Roman" w:hAnsi="Times New Roman" w:cs="Times New Roman"/>
          <w:i/>
          <w:sz w:val="24"/>
          <w:szCs w:val="24"/>
        </w:rPr>
        <w:br w:type="page"/>
      </w:r>
    </w:p>
    <w:p w14:paraId="2B1BA56E" w14:textId="77777777" w:rsidR="00F05F37" w:rsidRPr="00F05F37" w:rsidRDefault="00B8148E" w:rsidP="00F05F37">
      <w:pPr>
        <w:spacing w:after="0" w:line="480" w:lineRule="auto"/>
        <w:rPr>
          <w:rFonts w:ascii="Times New Roman" w:hAnsi="Times New Roman" w:cs="Times New Roman"/>
          <w:i/>
          <w:sz w:val="24"/>
          <w:szCs w:val="24"/>
        </w:rPr>
      </w:pPr>
      <w:r w:rsidRPr="00F05F37">
        <w:rPr>
          <w:rFonts w:ascii="Times New Roman" w:hAnsi="Times New Roman" w:cs="Times New Roman"/>
          <w:i/>
          <w:sz w:val="24"/>
          <w:szCs w:val="24"/>
        </w:rPr>
        <w:lastRenderedPageBreak/>
        <w:t>Abstract</w:t>
      </w:r>
    </w:p>
    <w:p w14:paraId="03BF0F7C" w14:textId="1105BA47" w:rsidR="00F51BE9" w:rsidRDefault="00B8148E" w:rsidP="0097743E">
      <w:pPr>
        <w:spacing w:after="0" w:line="480" w:lineRule="auto"/>
        <w:ind w:firstLine="720"/>
        <w:rPr>
          <w:rFonts w:ascii="Times New Roman" w:hAnsi="Times New Roman" w:cs="Times New Roman"/>
          <w:sz w:val="24"/>
          <w:szCs w:val="24"/>
        </w:rPr>
      </w:pPr>
      <w:r w:rsidRPr="00B8148E">
        <w:rPr>
          <w:rFonts w:ascii="Times New Roman" w:hAnsi="Times New Roman" w:cs="Times New Roman"/>
          <w:sz w:val="24"/>
          <w:szCs w:val="24"/>
        </w:rPr>
        <w:t xml:space="preserve">Length limits </w:t>
      </w:r>
      <w:r w:rsidR="00880EE0">
        <w:rPr>
          <w:rFonts w:ascii="Times New Roman" w:hAnsi="Times New Roman" w:cs="Times New Roman"/>
          <w:sz w:val="24"/>
          <w:szCs w:val="24"/>
        </w:rPr>
        <w:t>have been</w:t>
      </w:r>
      <w:r w:rsidRPr="00B8148E">
        <w:rPr>
          <w:rFonts w:ascii="Times New Roman" w:hAnsi="Times New Roman" w:cs="Times New Roman"/>
          <w:sz w:val="24"/>
          <w:szCs w:val="24"/>
        </w:rPr>
        <w:t xml:space="preserve"> implemented </w:t>
      </w:r>
      <w:ins w:id="0" w:author="Steve Miranda" w:date="2016-12-08T12:05:00Z">
        <w:r w:rsidR="00A45033">
          <w:rPr>
            <w:rFonts w:ascii="Times New Roman" w:hAnsi="Times New Roman" w:cs="Times New Roman"/>
            <w:sz w:val="24"/>
            <w:szCs w:val="24"/>
          </w:rPr>
          <w:t xml:space="preserve">by fisheries management agencies </w:t>
        </w:r>
      </w:ins>
      <w:r w:rsidRPr="00B8148E">
        <w:rPr>
          <w:rFonts w:ascii="Times New Roman" w:hAnsi="Times New Roman" w:cs="Times New Roman"/>
          <w:sz w:val="24"/>
          <w:szCs w:val="24"/>
        </w:rPr>
        <w:t xml:space="preserve">to </w:t>
      </w:r>
      <w:r w:rsidR="008921BE">
        <w:rPr>
          <w:rFonts w:ascii="Times New Roman" w:hAnsi="Times New Roman" w:cs="Times New Roman"/>
          <w:sz w:val="24"/>
          <w:szCs w:val="24"/>
        </w:rPr>
        <w:t>achieve</w:t>
      </w:r>
      <w:r w:rsidR="008921BE" w:rsidRPr="00B8148E">
        <w:rPr>
          <w:rFonts w:ascii="Times New Roman" w:hAnsi="Times New Roman" w:cs="Times New Roman"/>
          <w:sz w:val="24"/>
          <w:szCs w:val="24"/>
        </w:rPr>
        <w:t xml:space="preserve"> </w:t>
      </w:r>
      <w:r w:rsidRPr="00B8148E">
        <w:rPr>
          <w:rFonts w:ascii="Times New Roman" w:hAnsi="Times New Roman" w:cs="Times New Roman"/>
          <w:sz w:val="24"/>
          <w:szCs w:val="24"/>
        </w:rPr>
        <w:t xml:space="preserve">population density, size structure, and angler satisfaction objectives. </w:t>
      </w:r>
      <w:r>
        <w:rPr>
          <w:rFonts w:ascii="Times New Roman" w:hAnsi="Times New Roman" w:cs="Times New Roman"/>
          <w:sz w:val="24"/>
          <w:szCs w:val="24"/>
        </w:rPr>
        <w:t>By</w:t>
      </w:r>
      <w:r w:rsidRPr="00B8148E">
        <w:rPr>
          <w:rFonts w:ascii="Times New Roman" w:hAnsi="Times New Roman" w:cs="Times New Roman"/>
          <w:sz w:val="24"/>
          <w:szCs w:val="24"/>
        </w:rPr>
        <w:t xml:space="preserve"> redirecting harvest towards or away from </w:t>
      </w:r>
      <w:ins w:id="1" w:author="Steve Miranda" w:date="2016-12-08T12:06:00Z">
        <w:r w:rsidR="00A45033">
          <w:rPr>
            <w:rFonts w:ascii="Times New Roman" w:hAnsi="Times New Roman" w:cs="Times New Roman"/>
            <w:sz w:val="24"/>
            <w:szCs w:val="24"/>
          </w:rPr>
          <w:t>particular</w:t>
        </w:r>
      </w:ins>
      <w:del w:id="2" w:author="Steve Miranda" w:date="2016-12-08T12:06:00Z">
        <w:r w:rsidR="00A45033" w:rsidDel="00A45033">
          <w:rPr>
            <w:rFonts w:ascii="Times New Roman" w:hAnsi="Times New Roman" w:cs="Times New Roman"/>
            <w:sz w:val="24"/>
            <w:szCs w:val="24"/>
          </w:rPr>
          <w:delText>key</w:delText>
        </w:r>
      </w:del>
      <w:r w:rsidR="00A45033">
        <w:rPr>
          <w:rFonts w:ascii="Times New Roman" w:hAnsi="Times New Roman" w:cs="Times New Roman"/>
          <w:sz w:val="24"/>
          <w:szCs w:val="24"/>
        </w:rPr>
        <w:t xml:space="preserve"> </w:t>
      </w:r>
      <w:r w:rsidR="00AF7D17">
        <w:rPr>
          <w:rFonts w:ascii="Times New Roman" w:hAnsi="Times New Roman" w:cs="Times New Roman"/>
          <w:sz w:val="24"/>
          <w:szCs w:val="24"/>
        </w:rPr>
        <w:t>length</w:t>
      </w:r>
      <w:r w:rsidRPr="00B8148E">
        <w:rPr>
          <w:rFonts w:ascii="Times New Roman" w:hAnsi="Times New Roman" w:cs="Times New Roman"/>
          <w:sz w:val="24"/>
          <w:szCs w:val="24"/>
        </w:rPr>
        <w:t xml:space="preserve"> or age groups, length limits rely on </w:t>
      </w:r>
      <w:r w:rsidR="00245FA9">
        <w:rPr>
          <w:rFonts w:ascii="Times New Roman" w:hAnsi="Times New Roman" w:cs="Times New Roman"/>
          <w:sz w:val="24"/>
          <w:szCs w:val="24"/>
        </w:rPr>
        <w:t>harvest</w:t>
      </w:r>
      <w:r w:rsidRPr="00B8148E">
        <w:rPr>
          <w:rFonts w:ascii="Times New Roman" w:hAnsi="Times New Roman" w:cs="Times New Roman"/>
          <w:sz w:val="24"/>
          <w:szCs w:val="24"/>
        </w:rPr>
        <w:t xml:space="preserve"> </w:t>
      </w:r>
      <w:ins w:id="3" w:author="Steve Miranda" w:date="2016-12-08T12:07:00Z">
        <w:r w:rsidR="00A45033">
          <w:rPr>
            <w:rFonts w:ascii="Times New Roman" w:hAnsi="Times New Roman" w:cs="Times New Roman"/>
            <w:sz w:val="24"/>
            <w:szCs w:val="24"/>
          </w:rPr>
          <w:t xml:space="preserve">by anglers </w:t>
        </w:r>
      </w:ins>
      <w:r w:rsidRPr="00B8148E">
        <w:rPr>
          <w:rFonts w:ascii="Times New Roman" w:hAnsi="Times New Roman" w:cs="Times New Roman"/>
          <w:sz w:val="24"/>
          <w:szCs w:val="24"/>
        </w:rPr>
        <w:t xml:space="preserve">to </w:t>
      </w:r>
      <w:r w:rsidR="00B766FC">
        <w:rPr>
          <w:rFonts w:ascii="Times New Roman" w:hAnsi="Times New Roman" w:cs="Times New Roman"/>
          <w:sz w:val="24"/>
          <w:szCs w:val="24"/>
        </w:rPr>
        <w:t>main</w:t>
      </w:r>
      <w:r w:rsidRPr="00B8148E">
        <w:rPr>
          <w:rFonts w:ascii="Times New Roman" w:hAnsi="Times New Roman" w:cs="Times New Roman"/>
          <w:sz w:val="24"/>
          <w:szCs w:val="24"/>
        </w:rPr>
        <w:t xml:space="preserve">tain </w:t>
      </w:r>
      <w:r>
        <w:rPr>
          <w:rFonts w:ascii="Times New Roman" w:hAnsi="Times New Roman" w:cs="Times New Roman"/>
          <w:sz w:val="24"/>
          <w:szCs w:val="24"/>
        </w:rPr>
        <w:t>a</w:t>
      </w:r>
      <w:r w:rsidRPr="00B8148E">
        <w:rPr>
          <w:rFonts w:ascii="Times New Roman" w:hAnsi="Times New Roman" w:cs="Times New Roman"/>
          <w:sz w:val="24"/>
          <w:szCs w:val="24"/>
        </w:rPr>
        <w:t xml:space="preserve"> </w:t>
      </w:r>
      <w:r w:rsidR="00B766FC">
        <w:rPr>
          <w:rFonts w:ascii="Times New Roman" w:hAnsi="Times New Roman" w:cs="Times New Roman"/>
          <w:sz w:val="24"/>
          <w:szCs w:val="24"/>
        </w:rPr>
        <w:t>population</w:t>
      </w:r>
      <w:r w:rsidRPr="00B8148E">
        <w:rPr>
          <w:rFonts w:ascii="Times New Roman" w:hAnsi="Times New Roman" w:cs="Times New Roman"/>
          <w:sz w:val="24"/>
          <w:szCs w:val="24"/>
        </w:rPr>
        <w:t xml:space="preserve"> </w:t>
      </w:r>
      <w:r w:rsidR="00F51BE9">
        <w:rPr>
          <w:rFonts w:ascii="Times New Roman" w:hAnsi="Times New Roman" w:cs="Times New Roman"/>
          <w:sz w:val="24"/>
          <w:szCs w:val="24"/>
        </w:rPr>
        <w:t xml:space="preserve">at or </w:t>
      </w:r>
      <w:r w:rsidRPr="00B8148E">
        <w:rPr>
          <w:rFonts w:ascii="Times New Roman" w:hAnsi="Times New Roman" w:cs="Times New Roman"/>
          <w:sz w:val="24"/>
          <w:szCs w:val="24"/>
        </w:rPr>
        <w:t xml:space="preserve">near </w:t>
      </w:r>
      <w:r w:rsidR="00B766FC">
        <w:rPr>
          <w:rFonts w:ascii="Times New Roman" w:hAnsi="Times New Roman" w:cs="Times New Roman"/>
          <w:sz w:val="24"/>
          <w:szCs w:val="24"/>
        </w:rPr>
        <w:t>a desired stat</w:t>
      </w:r>
      <w:r w:rsidR="008921BE">
        <w:rPr>
          <w:rFonts w:ascii="Times New Roman" w:hAnsi="Times New Roman" w:cs="Times New Roman"/>
          <w:sz w:val="24"/>
          <w:szCs w:val="24"/>
        </w:rPr>
        <w:t>e</w:t>
      </w:r>
      <w:r w:rsidR="00B766FC">
        <w:rPr>
          <w:rFonts w:ascii="Times New Roman" w:hAnsi="Times New Roman" w:cs="Times New Roman"/>
          <w:sz w:val="24"/>
          <w:szCs w:val="24"/>
        </w:rPr>
        <w:t xml:space="preserve">. The </w:t>
      </w:r>
      <w:r w:rsidR="00880EE0">
        <w:rPr>
          <w:rFonts w:ascii="Times New Roman" w:hAnsi="Times New Roman" w:cs="Times New Roman"/>
          <w:sz w:val="24"/>
          <w:szCs w:val="24"/>
        </w:rPr>
        <w:t xml:space="preserve">fish population </w:t>
      </w:r>
      <w:r w:rsidRPr="00B8148E">
        <w:rPr>
          <w:rFonts w:ascii="Times New Roman" w:hAnsi="Times New Roman" w:cs="Times New Roman"/>
          <w:sz w:val="24"/>
          <w:szCs w:val="24"/>
        </w:rPr>
        <w:t xml:space="preserve">changes </w:t>
      </w:r>
      <w:r w:rsidR="00B766FC">
        <w:rPr>
          <w:rFonts w:ascii="Times New Roman" w:hAnsi="Times New Roman" w:cs="Times New Roman"/>
          <w:sz w:val="24"/>
          <w:szCs w:val="24"/>
        </w:rPr>
        <w:t xml:space="preserve">that follow </w:t>
      </w:r>
      <w:ins w:id="4" w:author="Michael Colvin" w:date="2016-12-12T07:56:00Z">
        <w:r w:rsidR="002A6DCA">
          <w:rPr>
            <w:rFonts w:ascii="Times New Roman" w:hAnsi="Times New Roman" w:cs="Times New Roman"/>
            <w:sz w:val="24"/>
            <w:szCs w:val="24"/>
          </w:rPr>
          <w:t xml:space="preserve">the </w:t>
        </w:r>
      </w:ins>
      <w:r w:rsidR="00AF7D17">
        <w:rPr>
          <w:rFonts w:ascii="Times New Roman" w:hAnsi="Times New Roman" w:cs="Times New Roman"/>
          <w:sz w:val="24"/>
          <w:szCs w:val="24"/>
        </w:rPr>
        <w:t xml:space="preserve">implementation of </w:t>
      </w:r>
      <w:r w:rsidR="00B766FC">
        <w:rPr>
          <w:rFonts w:ascii="Times New Roman" w:hAnsi="Times New Roman" w:cs="Times New Roman"/>
          <w:sz w:val="24"/>
          <w:szCs w:val="24"/>
        </w:rPr>
        <w:t>harvest regulation</w:t>
      </w:r>
      <w:r w:rsidR="00CB7AE8">
        <w:rPr>
          <w:rFonts w:ascii="Times New Roman" w:hAnsi="Times New Roman" w:cs="Times New Roman"/>
          <w:sz w:val="24"/>
          <w:szCs w:val="24"/>
        </w:rPr>
        <w:t>s</w:t>
      </w:r>
      <w:r w:rsidR="00B766FC">
        <w:rPr>
          <w:rFonts w:ascii="Times New Roman" w:hAnsi="Times New Roman" w:cs="Times New Roman"/>
          <w:sz w:val="24"/>
          <w:szCs w:val="24"/>
        </w:rPr>
        <w:t xml:space="preserve"> </w:t>
      </w:r>
      <w:r w:rsidRPr="00B8148E">
        <w:rPr>
          <w:rFonts w:ascii="Times New Roman" w:hAnsi="Times New Roman" w:cs="Times New Roman"/>
          <w:sz w:val="24"/>
          <w:szCs w:val="24"/>
        </w:rPr>
        <w:t>may take several years</w:t>
      </w:r>
      <w:r w:rsidR="00245FA9">
        <w:rPr>
          <w:rFonts w:ascii="Times New Roman" w:hAnsi="Times New Roman" w:cs="Times New Roman"/>
          <w:sz w:val="24"/>
          <w:szCs w:val="24"/>
        </w:rPr>
        <w:t xml:space="preserve"> to</w:t>
      </w:r>
      <w:r w:rsidR="00245FA9" w:rsidRPr="00245FA9">
        <w:rPr>
          <w:rFonts w:ascii="Times New Roman" w:hAnsi="Times New Roman" w:cs="Times New Roman"/>
          <w:sz w:val="24"/>
          <w:szCs w:val="24"/>
        </w:rPr>
        <w:t xml:space="preserve"> </w:t>
      </w:r>
      <w:r w:rsidR="00962E76">
        <w:rPr>
          <w:rFonts w:ascii="Times New Roman" w:hAnsi="Times New Roman" w:cs="Times New Roman"/>
          <w:sz w:val="24"/>
          <w:szCs w:val="24"/>
        </w:rPr>
        <w:t>manifest</w:t>
      </w:r>
      <w:r w:rsidR="00880EE0">
        <w:rPr>
          <w:rFonts w:ascii="Times New Roman" w:hAnsi="Times New Roman" w:cs="Times New Roman"/>
          <w:sz w:val="24"/>
          <w:szCs w:val="24"/>
        </w:rPr>
        <w:t>,</w:t>
      </w:r>
      <w:r w:rsidRPr="00B8148E">
        <w:rPr>
          <w:rFonts w:ascii="Times New Roman" w:hAnsi="Times New Roman" w:cs="Times New Roman"/>
          <w:sz w:val="24"/>
          <w:szCs w:val="24"/>
        </w:rPr>
        <w:t xml:space="preserve"> </w:t>
      </w:r>
      <w:r w:rsidR="00B766FC">
        <w:rPr>
          <w:rFonts w:ascii="Times New Roman" w:hAnsi="Times New Roman" w:cs="Times New Roman"/>
          <w:sz w:val="24"/>
          <w:szCs w:val="24"/>
        </w:rPr>
        <w:t>so</w:t>
      </w:r>
      <w:r w:rsidR="00880EE0">
        <w:rPr>
          <w:rFonts w:ascii="Times New Roman" w:hAnsi="Times New Roman" w:cs="Times New Roman"/>
          <w:sz w:val="24"/>
          <w:szCs w:val="24"/>
        </w:rPr>
        <w:t xml:space="preserve"> </w:t>
      </w:r>
      <w:r w:rsidR="008921BE" w:rsidRPr="00880EE0">
        <w:rPr>
          <w:rFonts w:ascii="Times New Roman" w:hAnsi="Times New Roman" w:cs="Times New Roman"/>
          <w:sz w:val="24"/>
          <w:szCs w:val="24"/>
        </w:rPr>
        <w:t>long-</w:t>
      </w:r>
      <w:r w:rsidR="008921BE">
        <w:rPr>
          <w:rFonts w:ascii="Times New Roman" w:hAnsi="Times New Roman" w:cs="Times New Roman"/>
          <w:sz w:val="24"/>
          <w:szCs w:val="24"/>
        </w:rPr>
        <w:t>term</w:t>
      </w:r>
      <w:r w:rsidR="008921BE" w:rsidRPr="00880EE0">
        <w:rPr>
          <w:rFonts w:ascii="Times New Roman" w:hAnsi="Times New Roman" w:cs="Times New Roman"/>
          <w:sz w:val="24"/>
          <w:szCs w:val="24"/>
        </w:rPr>
        <w:t xml:space="preserve"> </w:t>
      </w:r>
      <w:r w:rsidR="008921BE">
        <w:rPr>
          <w:rFonts w:ascii="Times New Roman" w:hAnsi="Times New Roman" w:cs="Times New Roman"/>
          <w:sz w:val="24"/>
          <w:szCs w:val="24"/>
        </w:rPr>
        <w:t>monitoring</w:t>
      </w:r>
      <w:r w:rsidR="008921BE" w:rsidRPr="00880EE0">
        <w:rPr>
          <w:rFonts w:ascii="Times New Roman" w:hAnsi="Times New Roman" w:cs="Times New Roman"/>
          <w:sz w:val="24"/>
          <w:szCs w:val="24"/>
        </w:rPr>
        <w:t xml:space="preserve"> </w:t>
      </w:r>
      <w:r w:rsidR="003946DC">
        <w:rPr>
          <w:rFonts w:ascii="Times New Roman" w:hAnsi="Times New Roman" w:cs="Times New Roman"/>
          <w:sz w:val="24"/>
          <w:szCs w:val="24"/>
        </w:rPr>
        <w:t xml:space="preserve">may be </w:t>
      </w:r>
      <w:r w:rsidR="008921BE" w:rsidRPr="00880EE0">
        <w:rPr>
          <w:rFonts w:ascii="Times New Roman" w:hAnsi="Times New Roman" w:cs="Times New Roman"/>
          <w:sz w:val="24"/>
          <w:szCs w:val="24"/>
        </w:rPr>
        <w:t>needed</w:t>
      </w:r>
      <w:r w:rsidR="008921BE" w:rsidRPr="00B8148E">
        <w:rPr>
          <w:rFonts w:ascii="Times New Roman" w:hAnsi="Times New Roman" w:cs="Times New Roman"/>
          <w:sz w:val="24"/>
          <w:szCs w:val="24"/>
        </w:rPr>
        <w:t xml:space="preserve"> </w:t>
      </w:r>
      <w:r w:rsidRPr="00B8148E">
        <w:rPr>
          <w:rFonts w:ascii="Times New Roman" w:hAnsi="Times New Roman" w:cs="Times New Roman"/>
          <w:sz w:val="24"/>
          <w:szCs w:val="24"/>
        </w:rPr>
        <w:t xml:space="preserve">to </w:t>
      </w:r>
      <w:r w:rsidR="00880EE0">
        <w:rPr>
          <w:rFonts w:ascii="Times New Roman" w:hAnsi="Times New Roman" w:cs="Times New Roman"/>
          <w:sz w:val="24"/>
          <w:szCs w:val="24"/>
        </w:rPr>
        <w:t xml:space="preserve">adequately </w:t>
      </w:r>
      <w:r w:rsidRPr="00B8148E">
        <w:rPr>
          <w:rFonts w:ascii="Times New Roman" w:hAnsi="Times New Roman" w:cs="Times New Roman"/>
          <w:sz w:val="24"/>
          <w:szCs w:val="24"/>
        </w:rPr>
        <w:t>evaluate length</w:t>
      </w:r>
      <w:r w:rsidR="00FB1C9C">
        <w:rPr>
          <w:rFonts w:ascii="Times New Roman" w:hAnsi="Times New Roman" w:cs="Times New Roman"/>
          <w:sz w:val="24"/>
          <w:szCs w:val="24"/>
        </w:rPr>
        <w:t xml:space="preserve"> </w:t>
      </w:r>
      <w:r w:rsidRPr="00B8148E">
        <w:rPr>
          <w:rFonts w:ascii="Times New Roman" w:hAnsi="Times New Roman" w:cs="Times New Roman"/>
          <w:sz w:val="24"/>
          <w:szCs w:val="24"/>
        </w:rPr>
        <w:t xml:space="preserve">limits. We </w:t>
      </w:r>
      <w:r w:rsidR="00245FA9">
        <w:rPr>
          <w:rFonts w:ascii="Times New Roman" w:hAnsi="Times New Roman" w:cs="Times New Roman"/>
          <w:sz w:val="24"/>
          <w:szCs w:val="24"/>
        </w:rPr>
        <w:t xml:space="preserve">used an innovative application of cluster analysis to </w:t>
      </w:r>
      <w:r w:rsidR="003946DC">
        <w:rPr>
          <w:rFonts w:ascii="Times New Roman" w:hAnsi="Times New Roman" w:cs="Times New Roman"/>
          <w:sz w:val="24"/>
          <w:szCs w:val="24"/>
        </w:rPr>
        <w:t xml:space="preserve">facilitate </w:t>
      </w:r>
      <w:r w:rsidR="003946DC" w:rsidRPr="00B8148E">
        <w:rPr>
          <w:rFonts w:ascii="Times New Roman" w:hAnsi="Times New Roman" w:cs="Times New Roman"/>
          <w:sz w:val="24"/>
          <w:szCs w:val="24"/>
        </w:rPr>
        <w:t>evaluat</w:t>
      </w:r>
      <w:r w:rsidR="003946DC">
        <w:rPr>
          <w:rFonts w:ascii="Times New Roman" w:hAnsi="Times New Roman" w:cs="Times New Roman"/>
          <w:sz w:val="24"/>
          <w:szCs w:val="24"/>
        </w:rPr>
        <w:t>ion of</w:t>
      </w:r>
      <w:r w:rsidR="003946DC" w:rsidRPr="00B8148E">
        <w:rPr>
          <w:rFonts w:ascii="Times New Roman" w:hAnsi="Times New Roman" w:cs="Times New Roman"/>
          <w:sz w:val="24"/>
          <w:szCs w:val="24"/>
        </w:rPr>
        <w:t xml:space="preserve"> </w:t>
      </w:r>
      <w:r w:rsidRPr="00B8148E">
        <w:rPr>
          <w:rFonts w:ascii="Times New Roman" w:hAnsi="Times New Roman" w:cs="Times New Roman"/>
          <w:sz w:val="24"/>
          <w:szCs w:val="24"/>
        </w:rPr>
        <w:t>the effect</w:t>
      </w:r>
      <w:r w:rsidR="003946DC">
        <w:rPr>
          <w:rFonts w:ascii="Times New Roman" w:hAnsi="Times New Roman" w:cs="Times New Roman"/>
          <w:sz w:val="24"/>
          <w:szCs w:val="24"/>
        </w:rPr>
        <w:t>s</w:t>
      </w:r>
      <w:r w:rsidRPr="00B8148E">
        <w:rPr>
          <w:rFonts w:ascii="Times New Roman" w:hAnsi="Times New Roman" w:cs="Times New Roman"/>
          <w:sz w:val="24"/>
          <w:szCs w:val="24"/>
        </w:rPr>
        <w:t xml:space="preserve"> of three consecutive length limits on a </w:t>
      </w:r>
      <w:r w:rsidR="00B766FC">
        <w:rPr>
          <w:rFonts w:ascii="Times New Roman" w:hAnsi="Times New Roman" w:cs="Times New Roman"/>
          <w:sz w:val="24"/>
          <w:szCs w:val="24"/>
        </w:rPr>
        <w:t>L</w:t>
      </w:r>
      <w:r w:rsidRPr="00B8148E">
        <w:rPr>
          <w:rFonts w:ascii="Times New Roman" w:hAnsi="Times New Roman" w:cs="Times New Roman"/>
          <w:sz w:val="24"/>
          <w:szCs w:val="24"/>
        </w:rPr>
        <w:t xml:space="preserve">argemouth </w:t>
      </w:r>
      <w:r w:rsidR="00B766FC">
        <w:rPr>
          <w:rFonts w:ascii="Times New Roman" w:hAnsi="Times New Roman" w:cs="Times New Roman"/>
          <w:sz w:val="24"/>
          <w:szCs w:val="24"/>
        </w:rPr>
        <w:t>B</w:t>
      </w:r>
      <w:r w:rsidRPr="00B8148E">
        <w:rPr>
          <w:rFonts w:ascii="Times New Roman" w:hAnsi="Times New Roman" w:cs="Times New Roman"/>
          <w:sz w:val="24"/>
          <w:szCs w:val="24"/>
        </w:rPr>
        <w:t xml:space="preserve">ass </w:t>
      </w:r>
      <w:proofErr w:type="spellStart"/>
      <w:r w:rsidRPr="00B8148E">
        <w:rPr>
          <w:rFonts w:ascii="Times New Roman" w:hAnsi="Times New Roman" w:cs="Times New Roman"/>
          <w:i/>
          <w:sz w:val="24"/>
          <w:szCs w:val="24"/>
        </w:rPr>
        <w:t>Micropterus</w:t>
      </w:r>
      <w:proofErr w:type="spellEnd"/>
      <w:r w:rsidRPr="00B8148E">
        <w:rPr>
          <w:rFonts w:ascii="Times New Roman" w:hAnsi="Times New Roman" w:cs="Times New Roman"/>
          <w:i/>
          <w:sz w:val="24"/>
          <w:szCs w:val="24"/>
        </w:rPr>
        <w:t xml:space="preserve"> </w:t>
      </w:r>
      <w:proofErr w:type="spellStart"/>
      <w:r w:rsidRPr="00B8148E">
        <w:rPr>
          <w:rFonts w:ascii="Times New Roman" w:hAnsi="Times New Roman" w:cs="Times New Roman"/>
          <w:i/>
          <w:sz w:val="24"/>
          <w:szCs w:val="24"/>
        </w:rPr>
        <w:t>salmoides</w:t>
      </w:r>
      <w:proofErr w:type="spellEnd"/>
      <w:r w:rsidRPr="00B8148E">
        <w:rPr>
          <w:rFonts w:ascii="Times New Roman" w:hAnsi="Times New Roman" w:cs="Times New Roman"/>
          <w:sz w:val="24"/>
          <w:szCs w:val="24"/>
        </w:rPr>
        <w:t xml:space="preserve"> population over a 2</w:t>
      </w:r>
      <w:r w:rsidR="00996D7E">
        <w:rPr>
          <w:rFonts w:ascii="Times New Roman" w:hAnsi="Times New Roman" w:cs="Times New Roman"/>
          <w:sz w:val="24"/>
          <w:szCs w:val="24"/>
        </w:rPr>
        <w:t>8</w:t>
      </w:r>
      <w:r w:rsidRPr="00B8148E">
        <w:rPr>
          <w:rFonts w:ascii="Times New Roman" w:hAnsi="Times New Roman" w:cs="Times New Roman"/>
          <w:sz w:val="24"/>
          <w:szCs w:val="24"/>
        </w:rPr>
        <w:t xml:space="preserve">-year </w:t>
      </w:r>
      <w:r w:rsidR="00B766FC">
        <w:rPr>
          <w:rFonts w:ascii="Times New Roman" w:hAnsi="Times New Roman" w:cs="Times New Roman"/>
          <w:sz w:val="24"/>
          <w:szCs w:val="24"/>
        </w:rPr>
        <w:t>period</w:t>
      </w:r>
      <w:r w:rsidRPr="00B8148E">
        <w:rPr>
          <w:rFonts w:ascii="Times New Roman" w:hAnsi="Times New Roman" w:cs="Times New Roman"/>
          <w:sz w:val="24"/>
          <w:szCs w:val="24"/>
        </w:rPr>
        <w:t xml:space="preserve"> in Ross Barnett Reservoir, Mississippi</w:t>
      </w:r>
      <w:r>
        <w:rPr>
          <w:rFonts w:ascii="Times New Roman" w:hAnsi="Times New Roman" w:cs="Times New Roman"/>
          <w:sz w:val="24"/>
          <w:szCs w:val="24"/>
        </w:rPr>
        <w:t>.</w:t>
      </w:r>
      <w:r w:rsidRPr="00B8148E">
        <w:t xml:space="preserve"> </w:t>
      </w:r>
      <w:r>
        <w:rPr>
          <w:rFonts w:ascii="Times New Roman" w:hAnsi="Times New Roman" w:cs="Times New Roman"/>
          <w:sz w:val="24"/>
          <w:szCs w:val="24"/>
        </w:rPr>
        <w:t xml:space="preserve">A 13-16-in protected slot </w:t>
      </w:r>
      <w:r w:rsidR="00B766FC">
        <w:rPr>
          <w:rFonts w:ascii="Times New Roman" w:hAnsi="Times New Roman" w:cs="Times New Roman"/>
          <w:sz w:val="24"/>
          <w:szCs w:val="24"/>
        </w:rPr>
        <w:t xml:space="preserve">length </w:t>
      </w:r>
      <w:r w:rsidRPr="00B8148E">
        <w:rPr>
          <w:rFonts w:ascii="Times New Roman" w:hAnsi="Times New Roman" w:cs="Times New Roman"/>
          <w:sz w:val="24"/>
          <w:szCs w:val="24"/>
        </w:rPr>
        <w:t>limit</w:t>
      </w:r>
      <w:r w:rsidR="00880EE0">
        <w:rPr>
          <w:rFonts w:ascii="Times New Roman" w:hAnsi="Times New Roman" w:cs="Times New Roman"/>
          <w:sz w:val="24"/>
          <w:szCs w:val="24"/>
        </w:rPr>
        <w:t xml:space="preserve"> (10 years)</w:t>
      </w:r>
      <w:r>
        <w:rPr>
          <w:rFonts w:ascii="Times New Roman" w:hAnsi="Times New Roman" w:cs="Times New Roman"/>
          <w:sz w:val="24"/>
          <w:szCs w:val="24"/>
        </w:rPr>
        <w:t xml:space="preserve">, </w:t>
      </w:r>
      <w:r w:rsidR="00D354EF">
        <w:rPr>
          <w:rFonts w:ascii="Times New Roman" w:hAnsi="Times New Roman" w:cs="Times New Roman"/>
          <w:sz w:val="24"/>
          <w:szCs w:val="24"/>
        </w:rPr>
        <w:t xml:space="preserve">followed by </w:t>
      </w:r>
      <w:r>
        <w:rPr>
          <w:rFonts w:ascii="Times New Roman" w:hAnsi="Times New Roman" w:cs="Times New Roman"/>
          <w:sz w:val="24"/>
          <w:szCs w:val="24"/>
        </w:rPr>
        <w:t>a 15-in minimum</w:t>
      </w:r>
      <w:r w:rsidR="00880EE0">
        <w:rPr>
          <w:rFonts w:ascii="Times New Roman" w:hAnsi="Times New Roman" w:cs="Times New Roman"/>
          <w:sz w:val="24"/>
          <w:szCs w:val="24"/>
        </w:rPr>
        <w:t xml:space="preserve"> </w:t>
      </w:r>
      <w:r w:rsidR="00B766FC">
        <w:rPr>
          <w:rFonts w:ascii="Times New Roman" w:hAnsi="Times New Roman" w:cs="Times New Roman"/>
          <w:sz w:val="24"/>
          <w:szCs w:val="24"/>
        </w:rPr>
        <w:t xml:space="preserve">length limit </w:t>
      </w:r>
      <w:r w:rsidR="00880EE0">
        <w:rPr>
          <w:rFonts w:ascii="Times New Roman" w:hAnsi="Times New Roman" w:cs="Times New Roman"/>
          <w:sz w:val="24"/>
          <w:szCs w:val="24"/>
        </w:rPr>
        <w:t>(11 years)</w:t>
      </w:r>
      <w:r>
        <w:rPr>
          <w:rFonts w:ascii="Times New Roman" w:hAnsi="Times New Roman" w:cs="Times New Roman"/>
          <w:sz w:val="24"/>
          <w:szCs w:val="24"/>
        </w:rPr>
        <w:t xml:space="preserve">, </w:t>
      </w:r>
      <w:r w:rsidR="00AF7D17">
        <w:rPr>
          <w:rFonts w:ascii="Times New Roman" w:hAnsi="Times New Roman" w:cs="Times New Roman"/>
          <w:sz w:val="24"/>
          <w:szCs w:val="24"/>
        </w:rPr>
        <w:t xml:space="preserve">followed </w:t>
      </w:r>
      <w:r w:rsidR="00D354EF">
        <w:rPr>
          <w:rFonts w:ascii="Times New Roman" w:hAnsi="Times New Roman" w:cs="Times New Roman"/>
          <w:sz w:val="24"/>
          <w:szCs w:val="24"/>
        </w:rPr>
        <w:t xml:space="preserve">by </w:t>
      </w:r>
      <w:r>
        <w:rPr>
          <w:rFonts w:ascii="Times New Roman" w:hAnsi="Times New Roman" w:cs="Times New Roman"/>
          <w:sz w:val="24"/>
          <w:szCs w:val="24"/>
        </w:rPr>
        <w:t xml:space="preserve">a 12-in minimum length limit </w:t>
      </w:r>
      <w:r w:rsidR="00880EE0">
        <w:rPr>
          <w:rFonts w:ascii="Times New Roman" w:hAnsi="Times New Roman" w:cs="Times New Roman"/>
          <w:sz w:val="24"/>
          <w:szCs w:val="24"/>
        </w:rPr>
        <w:t>(</w:t>
      </w:r>
      <w:r w:rsidR="00996D7E">
        <w:rPr>
          <w:rFonts w:ascii="Times New Roman" w:hAnsi="Times New Roman" w:cs="Times New Roman"/>
          <w:sz w:val="24"/>
          <w:szCs w:val="24"/>
        </w:rPr>
        <w:t>7</w:t>
      </w:r>
      <w:r w:rsidR="00880EE0">
        <w:rPr>
          <w:rFonts w:ascii="Times New Roman" w:hAnsi="Times New Roman" w:cs="Times New Roman"/>
          <w:sz w:val="24"/>
          <w:szCs w:val="24"/>
        </w:rPr>
        <w:t xml:space="preserve"> years) </w:t>
      </w:r>
      <w:r w:rsidRPr="00B8148E">
        <w:rPr>
          <w:rFonts w:ascii="Times New Roman" w:hAnsi="Times New Roman" w:cs="Times New Roman"/>
          <w:sz w:val="24"/>
          <w:szCs w:val="24"/>
        </w:rPr>
        <w:t xml:space="preserve">failed to restructure the </w:t>
      </w:r>
      <w:r w:rsidR="00D42716">
        <w:rPr>
          <w:rFonts w:ascii="Times New Roman" w:hAnsi="Times New Roman" w:cs="Times New Roman"/>
          <w:sz w:val="24"/>
          <w:szCs w:val="24"/>
        </w:rPr>
        <w:t>L</w:t>
      </w:r>
      <w:r w:rsidR="00D42716" w:rsidRPr="00B8148E">
        <w:rPr>
          <w:rFonts w:ascii="Times New Roman" w:hAnsi="Times New Roman" w:cs="Times New Roman"/>
          <w:sz w:val="24"/>
          <w:szCs w:val="24"/>
        </w:rPr>
        <w:t xml:space="preserve">argemouth </w:t>
      </w:r>
      <w:r w:rsidR="00D42716">
        <w:rPr>
          <w:rFonts w:ascii="Times New Roman" w:hAnsi="Times New Roman" w:cs="Times New Roman"/>
          <w:sz w:val="24"/>
          <w:szCs w:val="24"/>
        </w:rPr>
        <w:t>B</w:t>
      </w:r>
      <w:r w:rsidR="00D42716" w:rsidRPr="00B8148E">
        <w:rPr>
          <w:rFonts w:ascii="Times New Roman" w:hAnsi="Times New Roman" w:cs="Times New Roman"/>
          <w:sz w:val="24"/>
          <w:szCs w:val="24"/>
        </w:rPr>
        <w:t xml:space="preserve">ass </w:t>
      </w:r>
      <w:r w:rsidRPr="00B8148E">
        <w:rPr>
          <w:rFonts w:ascii="Times New Roman" w:hAnsi="Times New Roman" w:cs="Times New Roman"/>
          <w:sz w:val="24"/>
          <w:szCs w:val="24"/>
        </w:rPr>
        <w:t xml:space="preserve">population due to </w:t>
      </w:r>
      <w:r w:rsidR="008921BE">
        <w:rPr>
          <w:rFonts w:ascii="Times New Roman" w:hAnsi="Times New Roman" w:cs="Times New Roman"/>
          <w:sz w:val="24"/>
          <w:szCs w:val="24"/>
        </w:rPr>
        <w:t xml:space="preserve">what we suggest was </w:t>
      </w:r>
      <w:r w:rsidR="00AF7D17">
        <w:rPr>
          <w:rFonts w:ascii="Times New Roman" w:hAnsi="Times New Roman" w:cs="Times New Roman"/>
          <w:sz w:val="24"/>
          <w:szCs w:val="24"/>
        </w:rPr>
        <w:t>expansion</w:t>
      </w:r>
      <w:r w:rsidR="008921BE">
        <w:rPr>
          <w:rFonts w:ascii="Times New Roman" w:hAnsi="Times New Roman" w:cs="Times New Roman"/>
          <w:sz w:val="24"/>
          <w:szCs w:val="24"/>
        </w:rPr>
        <w:t xml:space="preserve"> of </w:t>
      </w:r>
      <w:r w:rsidRPr="00B8148E">
        <w:rPr>
          <w:rFonts w:ascii="Times New Roman" w:hAnsi="Times New Roman" w:cs="Times New Roman"/>
          <w:sz w:val="24"/>
          <w:szCs w:val="24"/>
        </w:rPr>
        <w:t xml:space="preserve">voluntary catch-and-release attitude that </w:t>
      </w:r>
      <w:r w:rsidR="00AF7D17">
        <w:rPr>
          <w:rFonts w:ascii="Times New Roman" w:hAnsi="Times New Roman" w:cs="Times New Roman"/>
          <w:sz w:val="24"/>
          <w:szCs w:val="24"/>
        </w:rPr>
        <w:t xml:space="preserve">started </w:t>
      </w:r>
      <w:r w:rsidR="00F51BE9">
        <w:rPr>
          <w:rFonts w:ascii="Times New Roman" w:hAnsi="Times New Roman" w:cs="Times New Roman"/>
          <w:sz w:val="24"/>
          <w:szCs w:val="24"/>
        </w:rPr>
        <w:t>in the first decade of</w:t>
      </w:r>
      <w:r>
        <w:rPr>
          <w:rFonts w:ascii="Times New Roman" w:hAnsi="Times New Roman" w:cs="Times New Roman"/>
          <w:sz w:val="24"/>
          <w:szCs w:val="24"/>
        </w:rPr>
        <w:t xml:space="preserve"> the study period</w:t>
      </w:r>
      <w:r w:rsidRPr="00B8148E">
        <w:rPr>
          <w:rFonts w:ascii="Times New Roman" w:hAnsi="Times New Roman" w:cs="Times New Roman"/>
          <w:sz w:val="24"/>
          <w:szCs w:val="24"/>
        </w:rPr>
        <w:t xml:space="preserve">. </w:t>
      </w:r>
      <w:r w:rsidR="00D354EF">
        <w:rPr>
          <w:rFonts w:ascii="Times New Roman" w:hAnsi="Times New Roman" w:cs="Times New Roman"/>
          <w:sz w:val="24"/>
          <w:szCs w:val="24"/>
        </w:rPr>
        <w:t xml:space="preserve">Various population metrics shifted </w:t>
      </w:r>
      <w:r w:rsidR="00D354EF" w:rsidRPr="00D354EF">
        <w:rPr>
          <w:rFonts w:ascii="Times New Roman" w:hAnsi="Times New Roman" w:cs="Times New Roman"/>
          <w:sz w:val="24"/>
          <w:szCs w:val="24"/>
        </w:rPr>
        <w:t xml:space="preserve">towards </w:t>
      </w:r>
      <w:r w:rsidR="00880EE0">
        <w:rPr>
          <w:rFonts w:ascii="Times New Roman" w:hAnsi="Times New Roman" w:cs="Times New Roman"/>
          <w:sz w:val="24"/>
          <w:szCs w:val="24"/>
        </w:rPr>
        <w:t>values</w:t>
      </w:r>
      <w:r w:rsidR="00D354EF" w:rsidRPr="00D354EF">
        <w:rPr>
          <w:rFonts w:ascii="Times New Roman" w:hAnsi="Times New Roman" w:cs="Times New Roman"/>
          <w:sz w:val="24"/>
          <w:szCs w:val="24"/>
        </w:rPr>
        <w:t xml:space="preserve"> expected in </w:t>
      </w:r>
      <w:r w:rsidR="00880EE0">
        <w:rPr>
          <w:rFonts w:ascii="Times New Roman" w:hAnsi="Times New Roman" w:cs="Times New Roman"/>
          <w:sz w:val="24"/>
          <w:szCs w:val="24"/>
        </w:rPr>
        <w:t xml:space="preserve">an </w:t>
      </w:r>
      <w:del w:id="5" w:author="Michael Colvin" w:date="2016-12-12T09:14:00Z">
        <w:r w:rsidR="00D354EF" w:rsidRPr="00D354EF" w:rsidDel="00967D14">
          <w:rPr>
            <w:rFonts w:ascii="Times New Roman" w:hAnsi="Times New Roman" w:cs="Times New Roman"/>
            <w:sz w:val="24"/>
            <w:szCs w:val="24"/>
          </w:rPr>
          <w:delText xml:space="preserve">unfished </w:delText>
        </w:r>
      </w:del>
      <w:ins w:id="6" w:author="Michael Colvin" w:date="2016-12-12T09:14:00Z">
        <w:r w:rsidR="00967D14">
          <w:rPr>
            <w:rFonts w:ascii="Times New Roman" w:hAnsi="Times New Roman" w:cs="Times New Roman"/>
            <w:sz w:val="24"/>
            <w:szCs w:val="24"/>
          </w:rPr>
          <w:t>unharvested</w:t>
        </w:r>
        <w:r w:rsidR="00967D14" w:rsidRPr="00D354EF">
          <w:rPr>
            <w:rFonts w:ascii="Times New Roman" w:hAnsi="Times New Roman" w:cs="Times New Roman"/>
            <w:sz w:val="24"/>
            <w:szCs w:val="24"/>
          </w:rPr>
          <w:t xml:space="preserve"> </w:t>
        </w:r>
      </w:ins>
      <w:r w:rsidR="00D354EF" w:rsidRPr="00D354EF">
        <w:rPr>
          <w:rFonts w:ascii="Times New Roman" w:hAnsi="Times New Roman" w:cs="Times New Roman"/>
          <w:sz w:val="24"/>
          <w:szCs w:val="24"/>
        </w:rPr>
        <w:t>population</w:t>
      </w:r>
      <w:r w:rsidR="00D354EF">
        <w:rPr>
          <w:rFonts w:ascii="Times New Roman" w:hAnsi="Times New Roman" w:cs="Times New Roman"/>
          <w:sz w:val="24"/>
          <w:szCs w:val="24"/>
        </w:rPr>
        <w:t xml:space="preserve">, </w:t>
      </w:r>
      <w:r w:rsidR="00880EE0">
        <w:rPr>
          <w:rFonts w:ascii="Times New Roman" w:hAnsi="Times New Roman" w:cs="Times New Roman"/>
          <w:sz w:val="24"/>
          <w:szCs w:val="24"/>
        </w:rPr>
        <w:t>and</w:t>
      </w:r>
      <w:r w:rsidR="00D354EF" w:rsidRPr="00D354EF">
        <w:rPr>
          <w:rFonts w:ascii="Times New Roman" w:hAnsi="Times New Roman" w:cs="Times New Roman"/>
          <w:sz w:val="24"/>
          <w:szCs w:val="24"/>
        </w:rPr>
        <w:t xml:space="preserve"> the observed </w:t>
      </w:r>
      <w:r w:rsidR="00D354EF">
        <w:rPr>
          <w:rFonts w:ascii="Times New Roman" w:hAnsi="Times New Roman" w:cs="Times New Roman"/>
          <w:sz w:val="24"/>
          <w:szCs w:val="24"/>
        </w:rPr>
        <w:t>shift</w:t>
      </w:r>
      <w:r w:rsidR="00D354EF" w:rsidRPr="00D354EF">
        <w:rPr>
          <w:rFonts w:ascii="Times New Roman" w:hAnsi="Times New Roman" w:cs="Times New Roman"/>
          <w:sz w:val="24"/>
          <w:szCs w:val="24"/>
        </w:rPr>
        <w:t xml:space="preserve">s can be </w:t>
      </w:r>
      <w:r w:rsidR="00880EE0">
        <w:rPr>
          <w:rFonts w:ascii="Times New Roman" w:hAnsi="Times New Roman" w:cs="Times New Roman"/>
          <w:sz w:val="24"/>
          <w:szCs w:val="24"/>
        </w:rPr>
        <w:t>attributed to a</w:t>
      </w:r>
      <w:r w:rsidR="00D354EF" w:rsidRPr="00D354EF">
        <w:rPr>
          <w:rFonts w:ascii="Times New Roman" w:hAnsi="Times New Roman" w:cs="Times New Roman"/>
          <w:sz w:val="24"/>
          <w:szCs w:val="24"/>
        </w:rPr>
        <w:t xml:space="preserve"> harvest deficit created by </w:t>
      </w:r>
      <w:r w:rsidR="008921BE">
        <w:rPr>
          <w:rFonts w:ascii="Times New Roman" w:hAnsi="Times New Roman" w:cs="Times New Roman"/>
          <w:sz w:val="24"/>
          <w:szCs w:val="24"/>
        </w:rPr>
        <w:t>the</w:t>
      </w:r>
      <w:r w:rsidR="008921BE" w:rsidRPr="00D354EF">
        <w:rPr>
          <w:rFonts w:ascii="Times New Roman" w:hAnsi="Times New Roman" w:cs="Times New Roman"/>
          <w:sz w:val="24"/>
          <w:szCs w:val="24"/>
        </w:rPr>
        <w:t xml:space="preserve"> </w:t>
      </w:r>
      <w:r w:rsidR="00D354EF" w:rsidRPr="00D354EF">
        <w:rPr>
          <w:rFonts w:ascii="Times New Roman" w:hAnsi="Times New Roman" w:cs="Times New Roman"/>
          <w:sz w:val="24"/>
          <w:szCs w:val="24"/>
        </w:rPr>
        <w:t>prevailing catch</w:t>
      </w:r>
      <w:r w:rsidR="00245FA9">
        <w:rPr>
          <w:rFonts w:ascii="Times New Roman" w:hAnsi="Times New Roman" w:cs="Times New Roman"/>
          <w:sz w:val="24"/>
          <w:szCs w:val="24"/>
        </w:rPr>
        <w:t>-</w:t>
      </w:r>
      <w:r w:rsidR="00D354EF" w:rsidRPr="00D354EF">
        <w:rPr>
          <w:rFonts w:ascii="Times New Roman" w:hAnsi="Times New Roman" w:cs="Times New Roman"/>
          <w:sz w:val="24"/>
          <w:szCs w:val="24"/>
        </w:rPr>
        <w:t>and</w:t>
      </w:r>
      <w:r w:rsidR="00245FA9">
        <w:rPr>
          <w:rFonts w:ascii="Times New Roman" w:hAnsi="Times New Roman" w:cs="Times New Roman"/>
          <w:sz w:val="24"/>
          <w:szCs w:val="24"/>
        </w:rPr>
        <w:t>-</w:t>
      </w:r>
      <w:r w:rsidR="00D354EF" w:rsidRPr="00D354EF">
        <w:rPr>
          <w:rFonts w:ascii="Times New Roman" w:hAnsi="Times New Roman" w:cs="Times New Roman"/>
          <w:sz w:val="24"/>
          <w:szCs w:val="24"/>
        </w:rPr>
        <w:t xml:space="preserve">release attitude. </w:t>
      </w:r>
      <w:ins w:id="7" w:author="Steve Miranda" w:date="2016-12-04T06:17:00Z">
        <w:r w:rsidR="005B1C01" w:rsidRPr="005B1C01">
          <w:rPr>
            <w:rFonts w:ascii="Times New Roman" w:hAnsi="Times New Roman" w:cs="Times New Roman"/>
            <w:sz w:val="24"/>
            <w:szCs w:val="24"/>
          </w:rPr>
          <w:t xml:space="preserve">Largemouth Bass harvest regulations may </w:t>
        </w:r>
      </w:ins>
      <w:ins w:id="8" w:author="Steve Miranda" w:date="2016-12-04T06:18:00Z">
        <w:r w:rsidR="005B1C01">
          <w:rPr>
            <w:rFonts w:ascii="Times New Roman" w:hAnsi="Times New Roman" w:cs="Times New Roman"/>
            <w:sz w:val="24"/>
            <w:szCs w:val="24"/>
          </w:rPr>
          <w:t>no longer</w:t>
        </w:r>
      </w:ins>
      <w:ins w:id="9" w:author="Steve Miranda" w:date="2016-12-04T06:17:00Z">
        <w:r w:rsidR="005B1C01" w:rsidRPr="005B1C01">
          <w:rPr>
            <w:rFonts w:ascii="Times New Roman" w:hAnsi="Times New Roman" w:cs="Times New Roman"/>
            <w:sz w:val="24"/>
            <w:szCs w:val="24"/>
          </w:rPr>
          <w:t xml:space="preserve"> be relevant in </w:t>
        </w:r>
      </w:ins>
      <w:ins w:id="10" w:author="Steve Miranda" w:date="2016-12-04T06:20:00Z">
        <w:r w:rsidR="005B1C01">
          <w:rPr>
            <w:rFonts w:ascii="Times New Roman" w:hAnsi="Times New Roman" w:cs="Times New Roman"/>
            <w:sz w:val="24"/>
            <w:szCs w:val="24"/>
          </w:rPr>
          <w:t>many</w:t>
        </w:r>
      </w:ins>
      <w:ins w:id="11" w:author="Steve Miranda" w:date="2016-12-04T06:17:00Z">
        <w:r w:rsidR="005B1C01" w:rsidRPr="005B1C01">
          <w:rPr>
            <w:rFonts w:ascii="Times New Roman" w:hAnsi="Times New Roman" w:cs="Times New Roman"/>
            <w:sz w:val="24"/>
            <w:szCs w:val="24"/>
          </w:rPr>
          <w:t xml:space="preserve"> waters</w:t>
        </w:r>
      </w:ins>
      <w:ins w:id="12" w:author="Steve Miranda" w:date="2016-12-04T06:19:00Z">
        <w:r w:rsidR="005B1C01">
          <w:rPr>
            <w:rFonts w:ascii="Times New Roman" w:hAnsi="Times New Roman" w:cs="Times New Roman"/>
            <w:sz w:val="24"/>
            <w:szCs w:val="24"/>
          </w:rPr>
          <w:t xml:space="preserve">. The </w:t>
        </w:r>
      </w:ins>
      <w:ins w:id="13" w:author="Steve Miranda" w:date="2016-12-04T06:17:00Z">
        <w:r w:rsidR="005B1C01" w:rsidRPr="005B1C01">
          <w:rPr>
            <w:rFonts w:ascii="Times New Roman" w:hAnsi="Times New Roman" w:cs="Times New Roman"/>
            <w:sz w:val="24"/>
            <w:szCs w:val="24"/>
          </w:rPr>
          <w:t xml:space="preserve">utility </w:t>
        </w:r>
      </w:ins>
      <w:ins w:id="14" w:author="Steve Miranda" w:date="2016-12-04T06:21:00Z">
        <w:r w:rsidR="005B1C01">
          <w:rPr>
            <w:rFonts w:ascii="Times New Roman" w:hAnsi="Times New Roman" w:cs="Times New Roman"/>
            <w:sz w:val="24"/>
            <w:szCs w:val="24"/>
          </w:rPr>
          <w:t xml:space="preserve">of regulations </w:t>
        </w:r>
      </w:ins>
      <w:ins w:id="15" w:author="Steve Miranda" w:date="2016-12-04T06:17:00Z">
        <w:r w:rsidR="005B1C01" w:rsidRPr="005B1C01">
          <w:rPr>
            <w:rFonts w:ascii="Times New Roman" w:hAnsi="Times New Roman" w:cs="Times New Roman"/>
            <w:sz w:val="24"/>
            <w:szCs w:val="24"/>
          </w:rPr>
          <w:t>for restructuring Largemouth Bass populations is largely dependent</w:t>
        </w:r>
        <w:r w:rsidR="005B1C01" w:rsidRPr="005B1C01">
          <w:rPr>
            <w:rFonts w:ascii="Times New Roman" w:hAnsi="Times New Roman" w:cs="Times New Roman"/>
            <w:sz w:val="24"/>
            <w:szCs w:val="24"/>
            <w:rPrChange w:id="16" w:author="Steve Miranda" w:date="2016-12-04T06:22:00Z">
              <w:rPr>
                <w:rFonts w:ascii="Times New Roman" w:hAnsi="Times New Roman" w:cs="Times New Roman"/>
                <w:sz w:val="24"/>
                <w:szCs w:val="24"/>
                <w:highlight w:val="yellow"/>
              </w:rPr>
            </w:rPrChange>
          </w:rPr>
          <w:t xml:space="preserve"> </w:t>
        </w:r>
      </w:ins>
      <w:r w:rsidR="00F51BE9" w:rsidRPr="005B1C01">
        <w:rPr>
          <w:rFonts w:ascii="Times New Roman" w:hAnsi="Times New Roman" w:cs="Times New Roman"/>
          <w:sz w:val="24"/>
          <w:szCs w:val="24"/>
          <w:rPrChange w:id="17" w:author="Steve Miranda" w:date="2016-12-04T06:22:00Z">
            <w:rPr>
              <w:rFonts w:ascii="Times New Roman" w:hAnsi="Times New Roman" w:cs="Times New Roman"/>
              <w:sz w:val="24"/>
              <w:szCs w:val="24"/>
              <w:highlight w:val="yellow"/>
            </w:rPr>
          </w:rPrChange>
        </w:rPr>
        <w:t xml:space="preserve">on </w:t>
      </w:r>
      <w:ins w:id="18" w:author="Steve Miranda" w:date="2016-12-04T06:13:00Z">
        <w:r w:rsidR="0097743E" w:rsidRPr="005B1C01">
          <w:rPr>
            <w:rFonts w:ascii="Times New Roman" w:hAnsi="Times New Roman" w:cs="Times New Roman"/>
            <w:sz w:val="24"/>
            <w:szCs w:val="24"/>
            <w:rPrChange w:id="19" w:author="Steve Miranda" w:date="2016-12-04T06:22:00Z">
              <w:rPr>
                <w:rFonts w:ascii="Times New Roman" w:hAnsi="Times New Roman" w:cs="Times New Roman"/>
                <w:sz w:val="24"/>
                <w:szCs w:val="24"/>
                <w:highlight w:val="yellow"/>
              </w:rPr>
            </w:rPrChange>
          </w:rPr>
          <w:t xml:space="preserve">harvesting </w:t>
        </w:r>
      </w:ins>
      <w:r w:rsidR="00F51BE9" w:rsidRPr="005B1C01">
        <w:rPr>
          <w:rFonts w:ascii="Times New Roman" w:hAnsi="Times New Roman" w:cs="Times New Roman"/>
          <w:sz w:val="24"/>
          <w:szCs w:val="24"/>
          <w:rPrChange w:id="20" w:author="Steve Miranda" w:date="2016-12-04T06:22:00Z">
            <w:rPr>
              <w:rFonts w:ascii="Times New Roman" w:hAnsi="Times New Roman" w:cs="Times New Roman"/>
              <w:sz w:val="24"/>
              <w:szCs w:val="24"/>
              <w:highlight w:val="yellow"/>
            </w:rPr>
          </w:rPrChange>
        </w:rPr>
        <w:t xml:space="preserve">attitudes </w:t>
      </w:r>
      <w:ins w:id="21" w:author="Steve Miranda" w:date="2016-12-04T06:11:00Z">
        <w:r w:rsidR="0097743E" w:rsidRPr="005B1C01">
          <w:rPr>
            <w:rFonts w:ascii="Times New Roman" w:hAnsi="Times New Roman" w:cs="Times New Roman"/>
            <w:sz w:val="24"/>
            <w:szCs w:val="24"/>
            <w:rPrChange w:id="22" w:author="Steve Miranda" w:date="2016-12-04T06:22:00Z">
              <w:rPr>
                <w:rFonts w:ascii="Times New Roman" w:hAnsi="Times New Roman" w:cs="Times New Roman"/>
                <w:sz w:val="24"/>
                <w:szCs w:val="24"/>
                <w:highlight w:val="yellow"/>
              </w:rPr>
            </w:rPrChange>
          </w:rPr>
          <w:t>that</w:t>
        </w:r>
      </w:ins>
      <w:ins w:id="23" w:author="Steve Miranda" w:date="2016-12-04T06:10:00Z">
        <w:r w:rsidR="0097743E" w:rsidRPr="005B1C01">
          <w:rPr>
            <w:rFonts w:ascii="Times New Roman" w:hAnsi="Times New Roman" w:cs="Times New Roman"/>
            <w:sz w:val="24"/>
            <w:szCs w:val="24"/>
          </w:rPr>
          <w:t xml:space="preserve"> vary </w:t>
        </w:r>
      </w:ins>
      <w:ins w:id="24" w:author="Steve Miranda" w:date="2016-12-04T06:14:00Z">
        <w:r w:rsidR="005B1C01" w:rsidRPr="005B1C01">
          <w:rPr>
            <w:rFonts w:ascii="Times New Roman" w:hAnsi="Times New Roman" w:cs="Times New Roman"/>
            <w:sz w:val="24"/>
            <w:szCs w:val="24"/>
          </w:rPr>
          <w:t>geographically</w:t>
        </w:r>
      </w:ins>
      <w:ins w:id="25" w:author="Steve Miranda" w:date="2016-12-04T06:10:00Z">
        <w:r w:rsidR="0097743E" w:rsidRPr="005B1C01">
          <w:rPr>
            <w:rFonts w:ascii="Times New Roman" w:hAnsi="Times New Roman" w:cs="Times New Roman"/>
            <w:sz w:val="24"/>
            <w:szCs w:val="24"/>
          </w:rPr>
          <w:t xml:space="preserve"> depending on cultural characteristics and d</w:t>
        </w:r>
        <w:r w:rsidR="0097743E" w:rsidRPr="0097743E">
          <w:rPr>
            <w:rFonts w:ascii="Times New Roman" w:hAnsi="Times New Roman" w:cs="Times New Roman"/>
            <w:sz w:val="24"/>
            <w:szCs w:val="24"/>
          </w:rPr>
          <w:t>emographics</w:t>
        </w:r>
      </w:ins>
      <w:ins w:id="26" w:author="Steve Miranda" w:date="2016-12-04T06:12:00Z">
        <w:r w:rsidR="0097743E">
          <w:rPr>
            <w:rFonts w:ascii="Times New Roman" w:hAnsi="Times New Roman" w:cs="Times New Roman"/>
            <w:sz w:val="24"/>
            <w:szCs w:val="24"/>
          </w:rPr>
          <w:t>.</w:t>
        </w:r>
      </w:ins>
      <w:ins w:id="27" w:author="Steve Miranda" w:date="2016-12-04T06:10:00Z">
        <w:r w:rsidR="0097743E" w:rsidRPr="0097743E">
          <w:rPr>
            <w:rFonts w:ascii="Times New Roman" w:hAnsi="Times New Roman" w:cs="Times New Roman"/>
            <w:sz w:val="24"/>
            <w:szCs w:val="24"/>
          </w:rPr>
          <w:t xml:space="preserve"> </w:t>
        </w:r>
      </w:ins>
      <w:r w:rsidR="00F51BE9">
        <w:rPr>
          <w:rFonts w:ascii="Times New Roman" w:hAnsi="Times New Roman" w:cs="Times New Roman"/>
          <w:sz w:val="24"/>
          <w:szCs w:val="24"/>
        </w:rPr>
        <w:br w:type="page"/>
      </w:r>
    </w:p>
    <w:p w14:paraId="53C1CA6F" w14:textId="1D4C89E9" w:rsidR="00DD3C50" w:rsidRDefault="00DD3C50" w:rsidP="00F05F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Output controls are the most frequently applied approach to </w:t>
      </w:r>
      <w:r w:rsidRPr="00A534C1">
        <w:rPr>
          <w:rFonts w:ascii="Times New Roman" w:hAnsi="Times New Roman" w:cs="Times New Roman"/>
          <w:noProof/>
          <w:sz w:val="24"/>
          <w:szCs w:val="24"/>
        </w:rPr>
        <w:t>regulate</w:t>
      </w:r>
      <w:r>
        <w:rPr>
          <w:rFonts w:ascii="Times New Roman" w:hAnsi="Times New Roman" w:cs="Times New Roman"/>
          <w:sz w:val="24"/>
          <w:szCs w:val="24"/>
        </w:rPr>
        <w:t xml:space="preserve"> </w:t>
      </w:r>
      <w:del w:id="28" w:author="Steve Miranda" w:date="2016-12-06T11:52:00Z">
        <w:r w:rsidDel="00FE470B">
          <w:rPr>
            <w:rFonts w:ascii="Times New Roman" w:hAnsi="Times New Roman" w:cs="Times New Roman"/>
            <w:sz w:val="24"/>
            <w:szCs w:val="24"/>
          </w:rPr>
          <w:delText>catch</w:delText>
        </w:r>
      </w:del>
      <w:ins w:id="29" w:author="Steve Miranda" w:date="2016-12-06T11:52:00Z">
        <w:r w:rsidR="00FE470B">
          <w:rPr>
            <w:rFonts w:ascii="Times New Roman" w:hAnsi="Times New Roman" w:cs="Times New Roman"/>
            <w:sz w:val="24"/>
            <w:szCs w:val="24"/>
          </w:rPr>
          <w:t>harvest</w:t>
        </w:r>
      </w:ins>
      <w:r>
        <w:rPr>
          <w:rFonts w:ascii="Times New Roman" w:hAnsi="Times New Roman" w:cs="Times New Roman"/>
          <w:sz w:val="24"/>
          <w:szCs w:val="24"/>
        </w:rPr>
        <w:t>, prevent biological overfishing, and conserve inland freshwater fisheries</w:t>
      </w:r>
      <w:r w:rsidR="007577D4">
        <w:rPr>
          <w:rFonts w:ascii="Times New Roman" w:hAnsi="Times New Roman" w:cs="Times New Roman"/>
          <w:sz w:val="24"/>
          <w:szCs w:val="24"/>
        </w:rPr>
        <w:t xml:space="preserve"> (</w:t>
      </w:r>
      <w:proofErr w:type="spellStart"/>
      <w:r w:rsidR="00806C28">
        <w:rPr>
          <w:rFonts w:ascii="Times New Roman" w:hAnsi="Times New Roman" w:cs="Times New Roman"/>
          <w:sz w:val="24"/>
          <w:szCs w:val="24"/>
        </w:rPr>
        <w:t>Isermann</w:t>
      </w:r>
      <w:proofErr w:type="spellEnd"/>
      <w:r w:rsidR="00806C28">
        <w:rPr>
          <w:rFonts w:ascii="Times New Roman" w:hAnsi="Times New Roman" w:cs="Times New Roman"/>
          <w:sz w:val="24"/>
          <w:szCs w:val="24"/>
        </w:rPr>
        <w:t xml:space="preserve"> and </w:t>
      </w:r>
      <w:proofErr w:type="spellStart"/>
      <w:r w:rsidR="00806C28">
        <w:rPr>
          <w:rFonts w:ascii="Times New Roman" w:hAnsi="Times New Roman" w:cs="Times New Roman"/>
          <w:sz w:val="24"/>
          <w:szCs w:val="24"/>
        </w:rPr>
        <w:t>Paukert</w:t>
      </w:r>
      <w:proofErr w:type="spellEnd"/>
      <w:r w:rsidR="00806C28">
        <w:rPr>
          <w:rFonts w:ascii="Times New Roman" w:hAnsi="Times New Roman" w:cs="Times New Roman"/>
          <w:sz w:val="24"/>
          <w:szCs w:val="24"/>
        </w:rPr>
        <w:t xml:space="preserve"> 2010</w:t>
      </w:r>
      <w:r w:rsidR="007577D4">
        <w:rPr>
          <w:rFonts w:ascii="Times New Roman" w:hAnsi="Times New Roman" w:cs="Times New Roman"/>
          <w:sz w:val="24"/>
          <w:szCs w:val="24"/>
        </w:rPr>
        <w:t>)</w:t>
      </w:r>
      <w:r>
        <w:rPr>
          <w:rFonts w:ascii="Times New Roman" w:hAnsi="Times New Roman" w:cs="Times New Roman"/>
          <w:sz w:val="24"/>
          <w:szCs w:val="24"/>
        </w:rPr>
        <w:t xml:space="preserve">. </w:t>
      </w:r>
      <w:r w:rsidR="007577D4">
        <w:rPr>
          <w:rFonts w:ascii="Times New Roman" w:hAnsi="Times New Roman" w:cs="Times New Roman"/>
          <w:sz w:val="24"/>
          <w:szCs w:val="24"/>
        </w:rPr>
        <w:t xml:space="preserve"> </w:t>
      </w:r>
      <w:r>
        <w:rPr>
          <w:rFonts w:ascii="Times New Roman" w:hAnsi="Times New Roman" w:cs="Times New Roman"/>
          <w:sz w:val="24"/>
          <w:szCs w:val="24"/>
        </w:rPr>
        <w:t xml:space="preserve">Length-limit restrictions are a common output control for </w:t>
      </w:r>
      <w:r w:rsidR="008A7816">
        <w:rPr>
          <w:rFonts w:ascii="Times New Roman" w:hAnsi="Times New Roman" w:cs="Times New Roman"/>
          <w:sz w:val="24"/>
          <w:szCs w:val="24"/>
        </w:rPr>
        <w:t xml:space="preserve">many </w:t>
      </w:r>
      <w:r w:rsidRPr="00A534C1">
        <w:rPr>
          <w:rFonts w:ascii="Times New Roman" w:hAnsi="Times New Roman" w:cs="Times New Roman"/>
          <w:noProof/>
          <w:sz w:val="24"/>
          <w:szCs w:val="24"/>
        </w:rPr>
        <w:t>sport</w:t>
      </w:r>
      <w:r>
        <w:rPr>
          <w:rFonts w:ascii="Times New Roman" w:hAnsi="Times New Roman" w:cs="Times New Roman"/>
          <w:sz w:val="24"/>
          <w:szCs w:val="24"/>
        </w:rPr>
        <w:t xml:space="preserve"> fish, </w:t>
      </w:r>
      <w:r w:rsidR="00D15BC4">
        <w:rPr>
          <w:rFonts w:ascii="Times New Roman" w:hAnsi="Times New Roman" w:cs="Times New Roman"/>
          <w:sz w:val="24"/>
          <w:szCs w:val="24"/>
        </w:rPr>
        <w:t xml:space="preserve">including Largemouth Bass </w:t>
      </w:r>
      <w:proofErr w:type="spellStart"/>
      <w:r w:rsidR="00D15BC4" w:rsidRPr="00D15BC4">
        <w:rPr>
          <w:rFonts w:ascii="Times New Roman" w:hAnsi="Times New Roman" w:cs="Times New Roman"/>
          <w:i/>
          <w:sz w:val="24"/>
          <w:szCs w:val="24"/>
        </w:rPr>
        <w:t>Micropte</w:t>
      </w:r>
      <w:ins w:id="30" w:author="Michael Colvin" w:date="2016-12-12T07:57:00Z">
        <w:r w:rsidR="002A6DCA">
          <w:rPr>
            <w:rFonts w:ascii="Times New Roman" w:hAnsi="Times New Roman" w:cs="Times New Roman"/>
            <w:i/>
            <w:sz w:val="24"/>
            <w:szCs w:val="24"/>
          </w:rPr>
          <w:t>r</w:t>
        </w:r>
      </w:ins>
      <w:r w:rsidR="00D15BC4" w:rsidRPr="00D15BC4">
        <w:rPr>
          <w:rFonts w:ascii="Times New Roman" w:hAnsi="Times New Roman" w:cs="Times New Roman"/>
          <w:i/>
          <w:sz w:val="24"/>
          <w:szCs w:val="24"/>
        </w:rPr>
        <w:t>us</w:t>
      </w:r>
      <w:proofErr w:type="spellEnd"/>
      <w:r w:rsidR="00D15BC4" w:rsidRPr="00D15BC4">
        <w:rPr>
          <w:rFonts w:ascii="Times New Roman" w:hAnsi="Times New Roman" w:cs="Times New Roman"/>
          <w:i/>
          <w:sz w:val="24"/>
          <w:szCs w:val="24"/>
        </w:rPr>
        <w:t xml:space="preserve"> </w:t>
      </w:r>
      <w:proofErr w:type="spellStart"/>
      <w:r w:rsidR="00D15BC4" w:rsidRPr="00D15BC4">
        <w:rPr>
          <w:rFonts w:ascii="Times New Roman" w:hAnsi="Times New Roman" w:cs="Times New Roman"/>
          <w:i/>
          <w:sz w:val="24"/>
          <w:szCs w:val="24"/>
        </w:rPr>
        <w:t>salmoides</w:t>
      </w:r>
      <w:proofErr w:type="spellEnd"/>
      <w:r w:rsidR="00D15BC4">
        <w:rPr>
          <w:rFonts w:ascii="Times New Roman" w:hAnsi="Times New Roman" w:cs="Times New Roman"/>
          <w:sz w:val="24"/>
          <w:szCs w:val="24"/>
        </w:rPr>
        <w:t xml:space="preserve">, </w:t>
      </w:r>
      <w:r>
        <w:rPr>
          <w:rFonts w:ascii="Times New Roman" w:hAnsi="Times New Roman" w:cs="Times New Roman"/>
          <w:sz w:val="24"/>
          <w:szCs w:val="24"/>
        </w:rPr>
        <w:t xml:space="preserve">providing managers a way to limit </w:t>
      </w:r>
      <w:r w:rsidR="008A7816">
        <w:rPr>
          <w:rFonts w:ascii="Times New Roman" w:hAnsi="Times New Roman" w:cs="Times New Roman"/>
          <w:sz w:val="24"/>
          <w:szCs w:val="24"/>
        </w:rPr>
        <w:t>harvest</w:t>
      </w:r>
      <w:r>
        <w:rPr>
          <w:rFonts w:ascii="Times New Roman" w:hAnsi="Times New Roman" w:cs="Times New Roman"/>
          <w:sz w:val="24"/>
          <w:szCs w:val="24"/>
        </w:rPr>
        <w:t xml:space="preserve">.  Regulating harvest by length is relatively easy to implement and enforce, </w:t>
      </w:r>
      <w:r w:rsidRPr="00A534C1">
        <w:rPr>
          <w:rFonts w:ascii="Times New Roman" w:hAnsi="Times New Roman" w:cs="Times New Roman"/>
          <w:noProof/>
          <w:sz w:val="24"/>
          <w:szCs w:val="24"/>
        </w:rPr>
        <w:t>relative to</w:t>
      </w:r>
      <w:r>
        <w:rPr>
          <w:rFonts w:ascii="Times New Roman" w:hAnsi="Times New Roman" w:cs="Times New Roman"/>
          <w:sz w:val="24"/>
          <w:szCs w:val="24"/>
        </w:rPr>
        <w:t xml:space="preserve"> input controls (e.g., effort restrictions).  In theory, length-limit restrictions may be used to influence population density and size structure.  Fo</w:t>
      </w:r>
      <w:r w:rsidR="00574E5A">
        <w:rPr>
          <w:rFonts w:ascii="Times New Roman" w:hAnsi="Times New Roman" w:cs="Times New Roman"/>
          <w:sz w:val="24"/>
          <w:szCs w:val="24"/>
        </w:rPr>
        <w:t xml:space="preserve">r example, increasing a minimum </w:t>
      </w:r>
      <w:r>
        <w:rPr>
          <w:rFonts w:ascii="Times New Roman" w:hAnsi="Times New Roman" w:cs="Times New Roman"/>
          <w:sz w:val="24"/>
          <w:szCs w:val="24"/>
        </w:rPr>
        <w:t>length limit (MLL) should increase the abundance of fish below the MLL by protecting those fish from harvest</w:t>
      </w:r>
      <w:r w:rsidR="007577D4">
        <w:rPr>
          <w:rFonts w:ascii="Times New Roman" w:hAnsi="Times New Roman" w:cs="Times New Roman"/>
          <w:sz w:val="24"/>
          <w:szCs w:val="24"/>
        </w:rPr>
        <w:t xml:space="preserve"> (</w:t>
      </w:r>
      <w:proofErr w:type="spellStart"/>
      <w:r w:rsidR="007577D4">
        <w:rPr>
          <w:rFonts w:ascii="Times New Roman" w:hAnsi="Times New Roman" w:cs="Times New Roman"/>
          <w:sz w:val="24"/>
          <w:szCs w:val="24"/>
        </w:rPr>
        <w:t>Oele</w:t>
      </w:r>
      <w:proofErr w:type="spellEnd"/>
      <w:r w:rsidR="007577D4">
        <w:rPr>
          <w:rFonts w:ascii="Times New Roman" w:hAnsi="Times New Roman" w:cs="Times New Roman"/>
          <w:sz w:val="24"/>
          <w:szCs w:val="24"/>
        </w:rPr>
        <w:t xml:space="preserve"> et al. 2016)</w:t>
      </w:r>
      <w:r>
        <w:rPr>
          <w:rFonts w:ascii="Times New Roman" w:hAnsi="Times New Roman" w:cs="Times New Roman"/>
          <w:sz w:val="24"/>
          <w:szCs w:val="24"/>
        </w:rPr>
        <w:t xml:space="preserve">.  </w:t>
      </w:r>
      <w:r w:rsidRPr="00F7199C">
        <w:rPr>
          <w:rFonts w:ascii="Times New Roman" w:hAnsi="Times New Roman" w:cs="Times New Roman"/>
          <w:noProof/>
          <w:sz w:val="24"/>
          <w:szCs w:val="24"/>
        </w:rPr>
        <w:t>Similarly</w:t>
      </w:r>
      <w:r>
        <w:rPr>
          <w:rFonts w:ascii="Times New Roman" w:hAnsi="Times New Roman" w:cs="Times New Roman"/>
          <w:noProof/>
          <w:sz w:val="24"/>
          <w:szCs w:val="24"/>
        </w:rPr>
        <w:t>,</w:t>
      </w:r>
      <w:r>
        <w:rPr>
          <w:rFonts w:ascii="Times New Roman" w:hAnsi="Times New Roman" w:cs="Times New Roman"/>
          <w:sz w:val="24"/>
          <w:szCs w:val="24"/>
        </w:rPr>
        <w:t xml:space="preserve"> a protected-slot </w:t>
      </w:r>
      <w:r w:rsidR="007D0479">
        <w:rPr>
          <w:rFonts w:ascii="Times New Roman" w:hAnsi="Times New Roman" w:cs="Times New Roman"/>
          <w:sz w:val="24"/>
          <w:szCs w:val="24"/>
        </w:rPr>
        <w:t xml:space="preserve">length </w:t>
      </w:r>
      <w:r>
        <w:rPr>
          <w:rFonts w:ascii="Times New Roman" w:hAnsi="Times New Roman" w:cs="Times New Roman"/>
          <w:sz w:val="24"/>
          <w:szCs w:val="24"/>
        </w:rPr>
        <w:t xml:space="preserve">limit </w:t>
      </w:r>
      <w:r w:rsidR="007D0479">
        <w:rPr>
          <w:rFonts w:ascii="Times New Roman" w:hAnsi="Times New Roman" w:cs="Times New Roman"/>
          <w:sz w:val="24"/>
          <w:szCs w:val="24"/>
        </w:rPr>
        <w:t xml:space="preserve">(SLL) </w:t>
      </w:r>
      <w:r>
        <w:rPr>
          <w:rFonts w:ascii="Times New Roman" w:hAnsi="Times New Roman" w:cs="Times New Roman"/>
          <w:sz w:val="24"/>
          <w:szCs w:val="24"/>
        </w:rPr>
        <w:t xml:space="preserve">should increase the number of fish in a population by restricting harvest to fish </w:t>
      </w:r>
      <w:del w:id="31" w:author="Steve Miranda" w:date="2016-12-06T11:53:00Z">
        <w:r w:rsidDel="00FE470B">
          <w:rPr>
            <w:rFonts w:ascii="Times New Roman" w:hAnsi="Times New Roman" w:cs="Times New Roman"/>
            <w:sz w:val="24"/>
            <w:szCs w:val="24"/>
          </w:rPr>
          <w:delText>below and above</w:delText>
        </w:r>
      </w:del>
      <w:ins w:id="32" w:author="Steve Miranda" w:date="2016-12-06T11:53:00Z">
        <w:r w:rsidR="00FE470B">
          <w:rPr>
            <w:rFonts w:ascii="Times New Roman" w:hAnsi="Times New Roman" w:cs="Times New Roman"/>
            <w:sz w:val="24"/>
            <w:szCs w:val="24"/>
          </w:rPr>
          <w:t>within</w:t>
        </w:r>
      </w:ins>
      <w:r>
        <w:rPr>
          <w:rFonts w:ascii="Times New Roman" w:hAnsi="Times New Roman" w:cs="Times New Roman"/>
          <w:sz w:val="24"/>
          <w:szCs w:val="24"/>
        </w:rPr>
        <w:t xml:space="preserve"> the </w:t>
      </w:r>
      <w:r w:rsidR="007D0479">
        <w:rPr>
          <w:rFonts w:ascii="Times New Roman" w:hAnsi="Times New Roman" w:cs="Times New Roman"/>
          <w:sz w:val="24"/>
          <w:szCs w:val="24"/>
        </w:rPr>
        <w:t>SLL</w:t>
      </w:r>
      <w:r>
        <w:rPr>
          <w:rFonts w:ascii="Times New Roman" w:hAnsi="Times New Roman" w:cs="Times New Roman"/>
          <w:sz w:val="24"/>
          <w:szCs w:val="24"/>
        </w:rPr>
        <w:t xml:space="preserve">.  </w:t>
      </w:r>
      <w:r w:rsidR="00962E76">
        <w:rPr>
          <w:rFonts w:ascii="Times New Roman" w:hAnsi="Times New Roman" w:cs="Times New Roman"/>
          <w:sz w:val="24"/>
          <w:szCs w:val="24"/>
        </w:rPr>
        <w:t>However, u</w:t>
      </w:r>
      <w:r>
        <w:rPr>
          <w:rFonts w:ascii="Times New Roman" w:hAnsi="Times New Roman" w:cs="Times New Roman"/>
          <w:sz w:val="24"/>
          <w:szCs w:val="24"/>
        </w:rPr>
        <w:t xml:space="preserve">sing length restrictions to meet management objectives </w:t>
      </w:r>
      <w:r w:rsidR="00F160E6">
        <w:rPr>
          <w:rFonts w:ascii="Times New Roman" w:hAnsi="Times New Roman" w:cs="Times New Roman"/>
          <w:sz w:val="24"/>
          <w:szCs w:val="24"/>
        </w:rPr>
        <w:t>for</w:t>
      </w:r>
      <w:r>
        <w:rPr>
          <w:rFonts w:ascii="Times New Roman" w:hAnsi="Times New Roman" w:cs="Times New Roman"/>
          <w:sz w:val="24"/>
          <w:szCs w:val="24"/>
        </w:rPr>
        <w:t xml:space="preserve"> fish population</w:t>
      </w:r>
      <w:r w:rsidR="00476C7F">
        <w:rPr>
          <w:rFonts w:ascii="Times New Roman" w:hAnsi="Times New Roman" w:cs="Times New Roman"/>
          <w:sz w:val="24"/>
          <w:szCs w:val="24"/>
        </w:rPr>
        <w:t>s</w:t>
      </w:r>
      <w:r>
        <w:rPr>
          <w:rFonts w:ascii="Times New Roman" w:hAnsi="Times New Roman" w:cs="Times New Roman"/>
          <w:sz w:val="24"/>
          <w:szCs w:val="24"/>
        </w:rPr>
        <w:t xml:space="preserve"> (e.g., </w:t>
      </w:r>
      <w:r w:rsidR="008A7816">
        <w:rPr>
          <w:rFonts w:ascii="Times New Roman" w:hAnsi="Times New Roman" w:cs="Times New Roman"/>
          <w:sz w:val="24"/>
          <w:szCs w:val="24"/>
        </w:rPr>
        <w:t xml:space="preserve">increase numbers, </w:t>
      </w:r>
      <w:r w:rsidR="00AF7D17">
        <w:rPr>
          <w:rFonts w:ascii="Times New Roman" w:hAnsi="Times New Roman" w:cs="Times New Roman"/>
          <w:sz w:val="24"/>
          <w:szCs w:val="24"/>
        </w:rPr>
        <w:t>alter</w:t>
      </w:r>
      <w:r w:rsidR="00476C7F">
        <w:rPr>
          <w:rFonts w:ascii="Times New Roman" w:hAnsi="Times New Roman" w:cs="Times New Roman"/>
          <w:sz w:val="24"/>
          <w:szCs w:val="24"/>
        </w:rPr>
        <w:t xml:space="preserve"> </w:t>
      </w:r>
      <w:r>
        <w:rPr>
          <w:rFonts w:ascii="Times New Roman" w:hAnsi="Times New Roman" w:cs="Times New Roman"/>
          <w:sz w:val="24"/>
          <w:szCs w:val="24"/>
        </w:rPr>
        <w:t xml:space="preserve">size structure, </w:t>
      </w:r>
      <w:r w:rsidR="00476C7F">
        <w:rPr>
          <w:rFonts w:ascii="Times New Roman" w:hAnsi="Times New Roman" w:cs="Times New Roman"/>
          <w:sz w:val="24"/>
          <w:szCs w:val="24"/>
        </w:rPr>
        <w:t xml:space="preserve">protect </w:t>
      </w:r>
      <w:proofErr w:type="spellStart"/>
      <w:r>
        <w:rPr>
          <w:rFonts w:ascii="Times New Roman" w:hAnsi="Times New Roman" w:cs="Times New Roman"/>
          <w:sz w:val="24"/>
          <w:szCs w:val="24"/>
        </w:rPr>
        <w:t>spawner</w:t>
      </w:r>
      <w:r w:rsidR="00476C7F">
        <w:rPr>
          <w:rFonts w:ascii="Times New Roman" w:hAnsi="Times New Roman" w:cs="Times New Roman"/>
          <w:sz w:val="24"/>
          <w:szCs w:val="24"/>
        </w:rPr>
        <w:t>s</w:t>
      </w:r>
      <w:proofErr w:type="spellEnd"/>
      <w:r>
        <w:rPr>
          <w:rFonts w:ascii="Times New Roman" w:hAnsi="Times New Roman" w:cs="Times New Roman"/>
          <w:sz w:val="24"/>
          <w:szCs w:val="24"/>
        </w:rPr>
        <w:t xml:space="preserve">) assumes anglers </w:t>
      </w:r>
      <w:r w:rsidR="00AF7D17">
        <w:rPr>
          <w:rFonts w:ascii="Times New Roman" w:hAnsi="Times New Roman" w:cs="Times New Roman"/>
          <w:sz w:val="24"/>
          <w:szCs w:val="24"/>
        </w:rPr>
        <w:t xml:space="preserve">will </w:t>
      </w:r>
      <w:r>
        <w:rPr>
          <w:rFonts w:ascii="Times New Roman" w:hAnsi="Times New Roman" w:cs="Times New Roman"/>
          <w:sz w:val="24"/>
          <w:szCs w:val="24"/>
        </w:rPr>
        <w:t xml:space="preserve">harvest fish and </w:t>
      </w:r>
      <w:r w:rsidR="00AF7D17">
        <w:rPr>
          <w:rFonts w:ascii="Times New Roman" w:hAnsi="Times New Roman" w:cs="Times New Roman"/>
          <w:sz w:val="24"/>
          <w:szCs w:val="24"/>
        </w:rPr>
        <w:t xml:space="preserve">comply with </w:t>
      </w:r>
      <w:r>
        <w:rPr>
          <w:rFonts w:ascii="Times New Roman" w:hAnsi="Times New Roman" w:cs="Times New Roman"/>
          <w:sz w:val="24"/>
          <w:szCs w:val="24"/>
        </w:rPr>
        <w:t xml:space="preserve">regulations.    </w:t>
      </w:r>
    </w:p>
    <w:p w14:paraId="4C7FDB9E" w14:textId="472D7EDE" w:rsidR="00DD3C50" w:rsidRDefault="00DD3C50" w:rsidP="00F05F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Length</w:t>
      </w:r>
      <w:r w:rsidR="009A26E7">
        <w:rPr>
          <w:rFonts w:ascii="Times New Roman" w:hAnsi="Times New Roman" w:cs="Times New Roman"/>
          <w:sz w:val="24"/>
          <w:szCs w:val="24"/>
        </w:rPr>
        <w:t>-</w:t>
      </w:r>
      <w:r>
        <w:rPr>
          <w:rFonts w:ascii="Times New Roman" w:hAnsi="Times New Roman" w:cs="Times New Roman"/>
          <w:sz w:val="24"/>
          <w:szCs w:val="24"/>
        </w:rPr>
        <w:t xml:space="preserve">limit regulations are also implemented to </w:t>
      </w:r>
      <w:r w:rsidR="00F160E6">
        <w:rPr>
          <w:rFonts w:ascii="Times New Roman" w:hAnsi="Times New Roman" w:cs="Times New Roman"/>
          <w:sz w:val="24"/>
          <w:szCs w:val="24"/>
        </w:rPr>
        <w:t>satisfy anglers, which is</w:t>
      </w:r>
      <w:r>
        <w:rPr>
          <w:rFonts w:ascii="Times New Roman" w:hAnsi="Times New Roman" w:cs="Times New Roman"/>
          <w:sz w:val="24"/>
          <w:szCs w:val="24"/>
        </w:rPr>
        <w:t xml:space="preserve"> another fundamental agency obj</w:t>
      </w:r>
      <w:r w:rsidR="00476C7F">
        <w:rPr>
          <w:rFonts w:ascii="Times New Roman" w:hAnsi="Times New Roman" w:cs="Times New Roman"/>
          <w:sz w:val="24"/>
          <w:szCs w:val="24"/>
        </w:rPr>
        <w:t xml:space="preserve">ective. </w:t>
      </w:r>
      <w:r w:rsidR="00D15BC4">
        <w:rPr>
          <w:rFonts w:ascii="Times New Roman" w:hAnsi="Times New Roman" w:cs="Times New Roman"/>
          <w:sz w:val="24"/>
          <w:szCs w:val="24"/>
        </w:rPr>
        <w:t>Diverse</w:t>
      </w:r>
      <w:r w:rsidR="008A7816">
        <w:rPr>
          <w:rFonts w:ascii="Times New Roman" w:hAnsi="Times New Roman" w:cs="Times New Roman"/>
          <w:sz w:val="24"/>
          <w:szCs w:val="24"/>
        </w:rPr>
        <w:t xml:space="preserve"> </w:t>
      </w:r>
      <w:r>
        <w:rPr>
          <w:rFonts w:ascii="Times New Roman" w:hAnsi="Times New Roman" w:cs="Times New Roman"/>
          <w:sz w:val="24"/>
          <w:szCs w:val="24"/>
        </w:rPr>
        <w:t>angler types (</w:t>
      </w:r>
      <w:r w:rsidR="00AF7D17">
        <w:rPr>
          <w:rFonts w:ascii="Times New Roman" w:hAnsi="Times New Roman" w:cs="Times New Roman"/>
          <w:sz w:val="24"/>
          <w:szCs w:val="24"/>
        </w:rPr>
        <w:t>e.g.</w:t>
      </w:r>
      <w:r>
        <w:rPr>
          <w:rFonts w:ascii="Times New Roman" w:hAnsi="Times New Roman" w:cs="Times New Roman"/>
          <w:sz w:val="24"/>
          <w:szCs w:val="24"/>
        </w:rPr>
        <w:t xml:space="preserve">, subsistence, recreational, trophy, </w:t>
      </w:r>
      <w:proofErr w:type="gramStart"/>
      <w:r>
        <w:rPr>
          <w:rFonts w:ascii="Times New Roman" w:hAnsi="Times New Roman" w:cs="Times New Roman"/>
          <w:sz w:val="24"/>
          <w:szCs w:val="24"/>
        </w:rPr>
        <w:t>tournament</w:t>
      </w:r>
      <w:proofErr w:type="gramEnd"/>
      <w:r>
        <w:rPr>
          <w:rFonts w:ascii="Times New Roman" w:hAnsi="Times New Roman" w:cs="Times New Roman"/>
          <w:sz w:val="24"/>
          <w:szCs w:val="24"/>
        </w:rPr>
        <w:t xml:space="preserve">) present a challenge to </w:t>
      </w:r>
      <w:r w:rsidR="00F160E6">
        <w:rPr>
          <w:rFonts w:ascii="Times New Roman" w:hAnsi="Times New Roman" w:cs="Times New Roman"/>
          <w:sz w:val="24"/>
          <w:szCs w:val="24"/>
        </w:rPr>
        <w:t>managing with</w:t>
      </w:r>
      <w:r>
        <w:rPr>
          <w:rFonts w:ascii="Times New Roman" w:hAnsi="Times New Roman" w:cs="Times New Roman"/>
          <w:sz w:val="24"/>
          <w:szCs w:val="24"/>
        </w:rPr>
        <w:t xml:space="preserve"> a system-level length limit.  For example, subsistence </w:t>
      </w:r>
      <w:r w:rsidR="00202946">
        <w:rPr>
          <w:rFonts w:ascii="Times New Roman" w:hAnsi="Times New Roman" w:cs="Times New Roman"/>
          <w:sz w:val="24"/>
          <w:szCs w:val="24"/>
        </w:rPr>
        <w:t xml:space="preserve">or harvest-oriented recreational </w:t>
      </w:r>
      <w:r>
        <w:rPr>
          <w:rFonts w:ascii="Times New Roman" w:hAnsi="Times New Roman" w:cs="Times New Roman"/>
          <w:sz w:val="24"/>
          <w:szCs w:val="24"/>
        </w:rPr>
        <w:t>anglers may be satisfied by high catch</w:t>
      </w:r>
      <w:ins w:id="33" w:author="Steve Miranda" w:date="2016-12-06T11:53:00Z">
        <w:r w:rsidR="00FE470B">
          <w:rPr>
            <w:rFonts w:ascii="Times New Roman" w:hAnsi="Times New Roman" w:cs="Times New Roman"/>
            <w:sz w:val="24"/>
            <w:szCs w:val="24"/>
          </w:rPr>
          <w:t xml:space="preserve"> and harves</w:t>
        </w:r>
      </w:ins>
      <w:ins w:id="34" w:author="Steve Miranda" w:date="2016-12-08T11:58:00Z">
        <w:r w:rsidR="00F02D6E">
          <w:rPr>
            <w:rFonts w:ascii="Times New Roman" w:hAnsi="Times New Roman" w:cs="Times New Roman"/>
            <w:sz w:val="24"/>
            <w:szCs w:val="24"/>
          </w:rPr>
          <w:t>t</w:t>
        </w:r>
      </w:ins>
      <w:del w:id="35" w:author="Steve Miranda" w:date="2016-12-06T11:53:00Z">
        <w:r w:rsidR="00381A21" w:rsidDel="00FE470B">
          <w:rPr>
            <w:rFonts w:ascii="Times New Roman" w:hAnsi="Times New Roman" w:cs="Times New Roman"/>
            <w:sz w:val="24"/>
            <w:szCs w:val="24"/>
          </w:rPr>
          <w:delText>es</w:delText>
        </w:r>
      </w:del>
      <w:r>
        <w:rPr>
          <w:rFonts w:ascii="Times New Roman" w:hAnsi="Times New Roman" w:cs="Times New Roman"/>
          <w:sz w:val="24"/>
          <w:szCs w:val="24"/>
        </w:rPr>
        <w:t xml:space="preserve"> of average</w:t>
      </w:r>
      <w:r>
        <w:rPr>
          <w:rFonts w:ascii="Times New Roman" w:hAnsi="Times New Roman" w:cs="Times New Roman"/>
          <w:noProof/>
          <w:sz w:val="24"/>
          <w:szCs w:val="24"/>
        </w:rPr>
        <w:t>-</w:t>
      </w:r>
      <w:r w:rsidRPr="00F7199C">
        <w:rPr>
          <w:rFonts w:ascii="Times New Roman" w:hAnsi="Times New Roman" w:cs="Times New Roman"/>
          <w:noProof/>
          <w:sz w:val="24"/>
          <w:szCs w:val="24"/>
        </w:rPr>
        <w:t>sized</w:t>
      </w:r>
      <w:r>
        <w:rPr>
          <w:rFonts w:ascii="Times New Roman" w:hAnsi="Times New Roman" w:cs="Times New Roman"/>
          <w:sz w:val="24"/>
          <w:szCs w:val="24"/>
        </w:rPr>
        <w:t xml:space="preserve"> fish. Alternatively, trophy</w:t>
      </w:r>
      <w:del w:id="36" w:author="Steve Miranda" w:date="2016-12-06T11:54:00Z">
        <w:r w:rsidDel="00FE470B">
          <w:rPr>
            <w:rFonts w:ascii="Times New Roman" w:hAnsi="Times New Roman" w:cs="Times New Roman"/>
            <w:sz w:val="24"/>
            <w:szCs w:val="24"/>
          </w:rPr>
          <w:delText xml:space="preserve"> and tournament</w:delText>
        </w:r>
      </w:del>
      <w:r>
        <w:rPr>
          <w:rFonts w:ascii="Times New Roman" w:hAnsi="Times New Roman" w:cs="Times New Roman"/>
          <w:sz w:val="24"/>
          <w:szCs w:val="24"/>
        </w:rPr>
        <w:t xml:space="preserve"> anglers may be satisfied with lower catch</w:t>
      </w:r>
      <w:r w:rsidR="00381A21">
        <w:rPr>
          <w:rFonts w:ascii="Times New Roman" w:hAnsi="Times New Roman" w:cs="Times New Roman"/>
          <w:sz w:val="24"/>
          <w:szCs w:val="24"/>
        </w:rPr>
        <w:t>es</w:t>
      </w:r>
      <w:r>
        <w:rPr>
          <w:rFonts w:ascii="Times New Roman" w:hAnsi="Times New Roman" w:cs="Times New Roman"/>
          <w:sz w:val="24"/>
          <w:szCs w:val="24"/>
        </w:rPr>
        <w:t xml:space="preserve"> </w:t>
      </w:r>
      <w:r w:rsidR="00202946">
        <w:rPr>
          <w:rFonts w:ascii="Times New Roman" w:hAnsi="Times New Roman" w:cs="Times New Roman"/>
          <w:sz w:val="24"/>
          <w:szCs w:val="24"/>
        </w:rPr>
        <w:t>if those fish are of relatively large size</w:t>
      </w:r>
      <w:r>
        <w:rPr>
          <w:rFonts w:ascii="Times New Roman" w:hAnsi="Times New Roman" w:cs="Times New Roman"/>
          <w:sz w:val="24"/>
          <w:szCs w:val="24"/>
        </w:rPr>
        <w:t xml:space="preserve">.  </w:t>
      </w:r>
      <w:r w:rsidRPr="00A534C1">
        <w:rPr>
          <w:rFonts w:ascii="Times New Roman" w:hAnsi="Times New Roman" w:cs="Times New Roman"/>
          <w:noProof/>
          <w:sz w:val="24"/>
          <w:szCs w:val="24"/>
        </w:rPr>
        <w:t>Well</w:t>
      </w:r>
      <w:r w:rsidR="00381A21">
        <w:rPr>
          <w:rFonts w:ascii="Times New Roman" w:hAnsi="Times New Roman" w:cs="Times New Roman"/>
          <w:sz w:val="24"/>
          <w:szCs w:val="24"/>
        </w:rPr>
        <w:t>-</w:t>
      </w:r>
      <w:r>
        <w:rPr>
          <w:rFonts w:ascii="Times New Roman" w:hAnsi="Times New Roman" w:cs="Times New Roman"/>
          <w:sz w:val="24"/>
          <w:szCs w:val="24"/>
        </w:rPr>
        <w:t>organized angler groups can exert pressure on fisheries management agencies to modify length limits based on perceived gains in catch or size structure</w:t>
      </w:r>
      <w:r w:rsidR="00962E76">
        <w:rPr>
          <w:rFonts w:ascii="Times New Roman" w:hAnsi="Times New Roman" w:cs="Times New Roman"/>
          <w:sz w:val="24"/>
          <w:szCs w:val="24"/>
        </w:rPr>
        <w:t xml:space="preserve"> (</w:t>
      </w:r>
      <w:ins w:id="37" w:author="Steve Miranda" w:date="2016-12-04T06:32:00Z">
        <w:r w:rsidR="00F964E2">
          <w:rPr>
            <w:rFonts w:ascii="Times New Roman" w:hAnsi="Times New Roman" w:cs="Times New Roman"/>
            <w:sz w:val="24"/>
            <w:szCs w:val="24"/>
          </w:rPr>
          <w:t>Wright 1992</w:t>
        </w:r>
      </w:ins>
      <w:ins w:id="38" w:author="Steve Miranda" w:date="2016-12-04T07:08:00Z">
        <w:r w:rsidR="00986967">
          <w:rPr>
            <w:rFonts w:ascii="Times New Roman" w:hAnsi="Times New Roman" w:cs="Times New Roman"/>
            <w:sz w:val="24"/>
            <w:szCs w:val="24"/>
          </w:rPr>
          <w:t xml:space="preserve">; </w:t>
        </w:r>
        <w:proofErr w:type="spellStart"/>
        <w:r w:rsidR="00986967">
          <w:rPr>
            <w:rFonts w:ascii="Times New Roman" w:hAnsi="Times New Roman" w:cs="Times New Roman"/>
            <w:sz w:val="24"/>
            <w:szCs w:val="24"/>
          </w:rPr>
          <w:t>Th</w:t>
        </w:r>
      </w:ins>
      <w:ins w:id="39" w:author="Steve Miranda" w:date="2016-12-04T07:10:00Z">
        <w:r w:rsidR="00986967">
          <w:rPr>
            <w:rFonts w:ascii="Times New Roman" w:hAnsi="Times New Roman" w:cs="Times New Roman"/>
            <w:sz w:val="24"/>
            <w:szCs w:val="24"/>
          </w:rPr>
          <w:t>u</w:t>
        </w:r>
      </w:ins>
      <w:ins w:id="40" w:author="Steve Miranda" w:date="2016-12-04T07:08:00Z">
        <w:r w:rsidR="00986967">
          <w:rPr>
            <w:rFonts w:ascii="Times New Roman" w:hAnsi="Times New Roman" w:cs="Times New Roman"/>
            <w:sz w:val="24"/>
            <w:szCs w:val="24"/>
          </w:rPr>
          <w:t>row</w:t>
        </w:r>
        <w:proofErr w:type="spellEnd"/>
        <w:r w:rsidR="00986967">
          <w:rPr>
            <w:rFonts w:ascii="Times New Roman" w:hAnsi="Times New Roman" w:cs="Times New Roman"/>
            <w:sz w:val="24"/>
            <w:szCs w:val="24"/>
          </w:rPr>
          <w:t xml:space="preserve"> and </w:t>
        </w:r>
        <w:proofErr w:type="spellStart"/>
        <w:r w:rsidR="00986967">
          <w:rPr>
            <w:rFonts w:ascii="Times New Roman" w:hAnsi="Times New Roman" w:cs="Times New Roman"/>
            <w:sz w:val="24"/>
            <w:szCs w:val="24"/>
          </w:rPr>
          <w:t>Schill</w:t>
        </w:r>
      </w:ins>
      <w:proofErr w:type="spellEnd"/>
      <w:ins w:id="41" w:author="Steve Miranda" w:date="2016-12-04T07:11:00Z">
        <w:r w:rsidR="00986967">
          <w:rPr>
            <w:rFonts w:ascii="Times New Roman" w:hAnsi="Times New Roman" w:cs="Times New Roman"/>
            <w:sz w:val="24"/>
            <w:szCs w:val="24"/>
          </w:rPr>
          <w:t xml:space="preserve"> 1994</w:t>
        </w:r>
      </w:ins>
      <w:r w:rsidR="00962E76">
        <w:rPr>
          <w:rFonts w:ascii="Times New Roman" w:hAnsi="Times New Roman" w:cs="Times New Roman"/>
          <w:sz w:val="24"/>
          <w:szCs w:val="24"/>
        </w:rPr>
        <w:t>)</w:t>
      </w:r>
      <w:r>
        <w:rPr>
          <w:rFonts w:ascii="Times New Roman" w:hAnsi="Times New Roman" w:cs="Times New Roman"/>
          <w:sz w:val="24"/>
          <w:szCs w:val="24"/>
        </w:rPr>
        <w:t>. Organizational pressure may extend to lobbying state fish and wildlife commissioners to vote in a particular way on proposed length</w:t>
      </w:r>
      <w:r w:rsidR="009A26E7">
        <w:rPr>
          <w:rFonts w:ascii="Times New Roman" w:hAnsi="Times New Roman" w:cs="Times New Roman"/>
          <w:sz w:val="24"/>
          <w:szCs w:val="24"/>
        </w:rPr>
        <w:t>-</w:t>
      </w:r>
      <w:r>
        <w:rPr>
          <w:rFonts w:ascii="Times New Roman" w:hAnsi="Times New Roman" w:cs="Times New Roman"/>
          <w:sz w:val="24"/>
          <w:szCs w:val="24"/>
        </w:rPr>
        <w:t xml:space="preserve">limit changes (Allen and Miranda 1997).    </w:t>
      </w:r>
    </w:p>
    <w:p w14:paraId="60190753" w14:textId="75B245C8" w:rsidR="00DD3C50" w:rsidRDefault="00DD3C50" w:rsidP="00F05F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Regardless of whether length limits are implemented to meet biological objectives, angler satisfaction objectives, or both, a population response </w:t>
      </w:r>
      <w:r w:rsidR="007D0479">
        <w:rPr>
          <w:rFonts w:ascii="Times New Roman" w:hAnsi="Times New Roman" w:cs="Times New Roman"/>
          <w:sz w:val="24"/>
          <w:szCs w:val="24"/>
        </w:rPr>
        <w:t xml:space="preserve">to </w:t>
      </w:r>
      <w:r w:rsidR="00CF34AA">
        <w:rPr>
          <w:rFonts w:ascii="Times New Roman" w:hAnsi="Times New Roman" w:cs="Times New Roman"/>
          <w:sz w:val="24"/>
          <w:szCs w:val="24"/>
        </w:rPr>
        <w:t xml:space="preserve">the change in harvest </w:t>
      </w:r>
      <w:r w:rsidR="007D0479">
        <w:rPr>
          <w:rFonts w:ascii="Times New Roman" w:hAnsi="Times New Roman" w:cs="Times New Roman"/>
          <w:sz w:val="24"/>
          <w:szCs w:val="24"/>
        </w:rPr>
        <w:t>is expected</w:t>
      </w:r>
      <w:r>
        <w:rPr>
          <w:rFonts w:ascii="Times New Roman" w:hAnsi="Times New Roman" w:cs="Times New Roman"/>
          <w:sz w:val="24"/>
          <w:szCs w:val="24"/>
        </w:rPr>
        <w:t xml:space="preserve">.  Temporal </w:t>
      </w:r>
      <w:r w:rsidR="007D0479">
        <w:rPr>
          <w:rFonts w:ascii="Times New Roman" w:hAnsi="Times New Roman" w:cs="Times New Roman"/>
          <w:sz w:val="24"/>
          <w:szCs w:val="24"/>
        </w:rPr>
        <w:t>and spatial differences</w:t>
      </w:r>
      <w:r>
        <w:rPr>
          <w:rFonts w:ascii="Times New Roman" w:hAnsi="Times New Roman" w:cs="Times New Roman"/>
          <w:sz w:val="24"/>
          <w:szCs w:val="24"/>
        </w:rPr>
        <w:t xml:space="preserve"> in anglers</w:t>
      </w:r>
      <w:r w:rsidR="00381A21">
        <w:rPr>
          <w:rFonts w:ascii="Times New Roman" w:hAnsi="Times New Roman" w:cs="Times New Roman"/>
          <w:sz w:val="24"/>
          <w:szCs w:val="24"/>
        </w:rPr>
        <w:t>’</w:t>
      </w:r>
      <w:r>
        <w:rPr>
          <w:rFonts w:ascii="Times New Roman" w:hAnsi="Times New Roman" w:cs="Times New Roman"/>
          <w:sz w:val="24"/>
          <w:szCs w:val="24"/>
        </w:rPr>
        <w:t xml:space="preserve"> preferences for harvest or catch</w:t>
      </w:r>
      <w:r w:rsidR="00381A21">
        <w:rPr>
          <w:rFonts w:ascii="Times New Roman" w:hAnsi="Times New Roman" w:cs="Times New Roman"/>
          <w:sz w:val="24"/>
          <w:szCs w:val="24"/>
        </w:rPr>
        <w:t xml:space="preserve"> </w:t>
      </w:r>
      <w:r>
        <w:rPr>
          <w:rFonts w:ascii="Times New Roman" w:hAnsi="Times New Roman" w:cs="Times New Roman"/>
          <w:sz w:val="24"/>
          <w:szCs w:val="24"/>
        </w:rPr>
        <w:t>and</w:t>
      </w:r>
      <w:r w:rsidR="00381A21">
        <w:rPr>
          <w:rFonts w:ascii="Times New Roman" w:hAnsi="Times New Roman" w:cs="Times New Roman"/>
          <w:sz w:val="24"/>
          <w:szCs w:val="24"/>
        </w:rPr>
        <w:t xml:space="preserve"> </w:t>
      </w:r>
      <w:r>
        <w:rPr>
          <w:rFonts w:ascii="Times New Roman" w:hAnsi="Times New Roman" w:cs="Times New Roman"/>
          <w:sz w:val="24"/>
          <w:szCs w:val="24"/>
        </w:rPr>
        <w:t xml:space="preserve">release may interact with </w:t>
      </w:r>
      <w:r w:rsidRPr="00244560">
        <w:rPr>
          <w:rFonts w:ascii="Times New Roman" w:hAnsi="Times New Roman" w:cs="Times New Roman"/>
          <w:sz w:val="24"/>
          <w:szCs w:val="24"/>
        </w:rPr>
        <w:t>population responses to length limits</w:t>
      </w:r>
      <w:r w:rsidR="007D0479" w:rsidRPr="00244560">
        <w:rPr>
          <w:rFonts w:ascii="Times New Roman" w:hAnsi="Times New Roman" w:cs="Times New Roman"/>
          <w:sz w:val="24"/>
          <w:szCs w:val="24"/>
        </w:rPr>
        <w:t xml:space="preserve"> (Myers et al. 2008; Allen et al. 2008; </w:t>
      </w:r>
      <w:proofErr w:type="spellStart"/>
      <w:r w:rsidR="007D0479" w:rsidRPr="00244560">
        <w:rPr>
          <w:rFonts w:ascii="Times New Roman" w:hAnsi="Times New Roman" w:cs="Times New Roman"/>
          <w:sz w:val="24"/>
          <w:szCs w:val="24"/>
        </w:rPr>
        <w:t>Isermann</w:t>
      </w:r>
      <w:proofErr w:type="spellEnd"/>
      <w:r w:rsidR="007D0479" w:rsidRPr="00244560">
        <w:rPr>
          <w:rFonts w:ascii="Times New Roman" w:hAnsi="Times New Roman" w:cs="Times New Roman"/>
          <w:sz w:val="24"/>
          <w:szCs w:val="24"/>
        </w:rPr>
        <w:t xml:space="preserve"> </w:t>
      </w:r>
      <w:r w:rsidR="00244560" w:rsidRPr="00244560">
        <w:rPr>
          <w:rFonts w:ascii="Times New Roman" w:hAnsi="Times New Roman" w:cs="Times New Roman"/>
          <w:sz w:val="24"/>
          <w:szCs w:val="24"/>
        </w:rPr>
        <w:t>et al. 2013</w:t>
      </w:r>
      <w:r w:rsidR="007D0479" w:rsidRPr="00244560">
        <w:rPr>
          <w:rFonts w:ascii="Times New Roman" w:hAnsi="Times New Roman" w:cs="Times New Roman"/>
          <w:sz w:val="24"/>
          <w:szCs w:val="24"/>
        </w:rPr>
        <w:t>)</w:t>
      </w:r>
      <w:r w:rsidRPr="00244560">
        <w:rPr>
          <w:rFonts w:ascii="Times New Roman" w:hAnsi="Times New Roman" w:cs="Times New Roman"/>
          <w:sz w:val="24"/>
          <w:szCs w:val="24"/>
        </w:rPr>
        <w:t xml:space="preserve">. Additionally, decreases </w:t>
      </w:r>
      <w:ins w:id="42" w:author="Steve Miranda" w:date="2016-12-03T10:13:00Z">
        <w:r w:rsidR="006B3547">
          <w:rPr>
            <w:rFonts w:ascii="Times New Roman" w:hAnsi="Times New Roman" w:cs="Times New Roman"/>
            <w:sz w:val="24"/>
            <w:szCs w:val="24"/>
          </w:rPr>
          <w:t xml:space="preserve">or increases </w:t>
        </w:r>
      </w:ins>
      <w:r w:rsidRPr="00244560">
        <w:rPr>
          <w:rFonts w:ascii="Times New Roman" w:hAnsi="Times New Roman" w:cs="Times New Roman"/>
          <w:sz w:val="24"/>
          <w:szCs w:val="24"/>
        </w:rPr>
        <w:t xml:space="preserve">in overall effort on a system over time due to changing angler demographics may </w:t>
      </w:r>
      <w:r w:rsidR="00207ADF">
        <w:rPr>
          <w:rFonts w:ascii="Times New Roman" w:hAnsi="Times New Roman" w:cs="Times New Roman"/>
          <w:sz w:val="24"/>
          <w:szCs w:val="24"/>
        </w:rPr>
        <w:t>limit</w:t>
      </w:r>
      <w:r w:rsidR="00381A21" w:rsidRPr="00244560">
        <w:rPr>
          <w:rFonts w:ascii="Times New Roman" w:hAnsi="Times New Roman" w:cs="Times New Roman"/>
          <w:sz w:val="24"/>
          <w:szCs w:val="24"/>
        </w:rPr>
        <w:t xml:space="preserve"> </w:t>
      </w:r>
      <w:r w:rsidRPr="00244560">
        <w:rPr>
          <w:rFonts w:ascii="Times New Roman" w:hAnsi="Times New Roman" w:cs="Times New Roman"/>
          <w:sz w:val="24"/>
          <w:szCs w:val="24"/>
        </w:rPr>
        <w:t>expected population responses. Nevertheless, length limits continue</w:t>
      </w:r>
      <w:r>
        <w:rPr>
          <w:rFonts w:ascii="Times New Roman" w:hAnsi="Times New Roman" w:cs="Times New Roman"/>
          <w:sz w:val="24"/>
          <w:szCs w:val="24"/>
        </w:rPr>
        <w:t xml:space="preserve"> to be used to meet fishery and</w:t>
      </w:r>
      <w:r w:rsidR="007D0479">
        <w:rPr>
          <w:rFonts w:ascii="Times New Roman" w:hAnsi="Times New Roman" w:cs="Times New Roman"/>
          <w:sz w:val="24"/>
          <w:szCs w:val="24"/>
        </w:rPr>
        <w:t xml:space="preserve"> angler satisfaction objectives. T</w:t>
      </w:r>
      <w:r>
        <w:rPr>
          <w:rFonts w:ascii="Times New Roman" w:hAnsi="Times New Roman" w:cs="Times New Roman"/>
          <w:sz w:val="24"/>
          <w:szCs w:val="24"/>
        </w:rPr>
        <w:t>herefore</w:t>
      </w:r>
      <w:r w:rsidR="007D0479">
        <w:rPr>
          <w:rFonts w:ascii="Times New Roman" w:hAnsi="Times New Roman" w:cs="Times New Roman"/>
          <w:sz w:val="24"/>
          <w:szCs w:val="24"/>
        </w:rPr>
        <w:t>,</w:t>
      </w:r>
      <w:r>
        <w:rPr>
          <w:rFonts w:ascii="Times New Roman" w:hAnsi="Times New Roman" w:cs="Times New Roman"/>
          <w:sz w:val="24"/>
          <w:szCs w:val="24"/>
        </w:rPr>
        <w:t xml:space="preserve"> </w:t>
      </w:r>
      <w:r w:rsidR="00381A21">
        <w:rPr>
          <w:rFonts w:ascii="Times New Roman" w:hAnsi="Times New Roman" w:cs="Times New Roman"/>
          <w:sz w:val="24"/>
          <w:szCs w:val="24"/>
        </w:rPr>
        <w:t xml:space="preserve">empirical measurement of </w:t>
      </w:r>
      <w:r w:rsidRPr="00A534C1">
        <w:rPr>
          <w:rFonts w:ascii="Times New Roman" w:hAnsi="Times New Roman" w:cs="Times New Roman"/>
          <w:noProof/>
          <w:sz w:val="24"/>
          <w:szCs w:val="24"/>
        </w:rPr>
        <w:t>how</w:t>
      </w:r>
      <w:r>
        <w:rPr>
          <w:rFonts w:ascii="Times New Roman" w:hAnsi="Times New Roman" w:cs="Times New Roman"/>
          <w:sz w:val="24"/>
          <w:szCs w:val="24"/>
        </w:rPr>
        <w:t xml:space="preserve"> fish populations respond to length limits is needed, especially given changes in angler effort and harvest rates over time.</w:t>
      </w:r>
      <w:del w:id="43" w:author="Steve Miranda" w:date="2016-12-03T07:23:00Z">
        <w:r w:rsidDel="001E7047">
          <w:rPr>
            <w:rFonts w:ascii="Times New Roman" w:hAnsi="Times New Roman" w:cs="Times New Roman"/>
            <w:sz w:val="24"/>
            <w:szCs w:val="24"/>
          </w:rPr>
          <w:delText xml:space="preserve"> Potentially, the effects </w:delText>
        </w:r>
        <w:r w:rsidR="00381A21" w:rsidDel="001E7047">
          <w:rPr>
            <w:rFonts w:ascii="Times New Roman" w:hAnsi="Times New Roman" w:cs="Times New Roman"/>
            <w:sz w:val="24"/>
            <w:szCs w:val="24"/>
          </w:rPr>
          <w:delText xml:space="preserve">of </w:delText>
        </w:r>
        <w:r w:rsidDel="001E7047">
          <w:rPr>
            <w:rFonts w:ascii="Times New Roman" w:hAnsi="Times New Roman" w:cs="Times New Roman"/>
            <w:sz w:val="24"/>
            <w:szCs w:val="24"/>
          </w:rPr>
          <w:delText>a length limit on size structure or abundance of a fish population may not be the same today as it was 30 years ago</w:delText>
        </w:r>
        <w:r w:rsidR="00476C7F" w:rsidDel="001E7047">
          <w:rPr>
            <w:rFonts w:ascii="Times New Roman" w:hAnsi="Times New Roman" w:cs="Times New Roman"/>
            <w:sz w:val="24"/>
            <w:szCs w:val="24"/>
          </w:rPr>
          <w:delText xml:space="preserve"> </w:delText>
        </w:r>
        <w:r w:rsidR="00BD6E62" w:rsidRPr="003E5FAB" w:rsidDel="001E7047">
          <w:rPr>
            <w:rFonts w:ascii="Times New Roman" w:hAnsi="Times New Roman" w:cs="Times New Roman"/>
            <w:sz w:val="24"/>
            <w:szCs w:val="24"/>
          </w:rPr>
          <w:delText xml:space="preserve">because of differences </w:delText>
        </w:r>
        <w:r w:rsidR="00F160E6" w:rsidDel="001E7047">
          <w:rPr>
            <w:rFonts w:ascii="Times New Roman" w:hAnsi="Times New Roman" w:cs="Times New Roman"/>
            <w:sz w:val="24"/>
            <w:szCs w:val="24"/>
          </w:rPr>
          <w:delText xml:space="preserve">in </w:delText>
        </w:r>
        <w:r w:rsidR="00BD6E62" w:rsidRPr="003E5FAB" w:rsidDel="001E7047">
          <w:rPr>
            <w:rFonts w:ascii="Times New Roman" w:hAnsi="Times New Roman" w:cs="Times New Roman"/>
            <w:sz w:val="24"/>
            <w:szCs w:val="24"/>
          </w:rPr>
          <w:delText>attitudes towards harvest</w:delText>
        </w:r>
        <w:r w:rsidDel="001E7047">
          <w:rPr>
            <w:rFonts w:ascii="Times New Roman" w:hAnsi="Times New Roman" w:cs="Times New Roman"/>
            <w:sz w:val="24"/>
            <w:szCs w:val="24"/>
          </w:rPr>
          <w:delText xml:space="preserve">. </w:delText>
        </w:r>
      </w:del>
      <w:r>
        <w:rPr>
          <w:rFonts w:ascii="Times New Roman" w:hAnsi="Times New Roman" w:cs="Times New Roman"/>
          <w:sz w:val="24"/>
          <w:szCs w:val="24"/>
        </w:rPr>
        <w:t xml:space="preserve">  </w:t>
      </w:r>
    </w:p>
    <w:p w14:paraId="3B3AED92" w14:textId="311FE44D" w:rsidR="00DD3C50" w:rsidRPr="00D014E7" w:rsidRDefault="00DD3C50" w:rsidP="00F05F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Length</w:t>
      </w:r>
      <w:r w:rsidR="009A26E7">
        <w:rPr>
          <w:rFonts w:ascii="Times New Roman" w:hAnsi="Times New Roman" w:cs="Times New Roman"/>
          <w:sz w:val="24"/>
          <w:szCs w:val="24"/>
        </w:rPr>
        <w:t>-</w:t>
      </w:r>
      <w:r>
        <w:rPr>
          <w:rFonts w:ascii="Times New Roman" w:hAnsi="Times New Roman" w:cs="Times New Roman"/>
          <w:sz w:val="24"/>
          <w:szCs w:val="24"/>
        </w:rPr>
        <w:t>limit regulation</w:t>
      </w:r>
      <w:r w:rsidR="00476C7F">
        <w:rPr>
          <w:rFonts w:ascii="Times New Roman" w:hAnsi="Times New Roman" w:cs="Times New Roman"/>
          <w:sz w:val="24"/>
          <w:szCs w:val="24"/>
        </w:rPr>
        <w:t>s</w:t>
      </w:r>
      <w:r>
        <w:rPr>
          <w:rFonts w:ascii="Times New Roman" w:hAnsi="Times New Roman" w:cs="Times New Roman"/>
          <w:sz w:val="24"/>
          <w:szCs w:val="24"/>
        </w:rPr>
        <w:t xml:space="preserve"> can potentially influence many aspects of a fish population. </w:t>
      </w:r>
      <w:r w:rsidRPr="00A534C1">
        <w:rPr>
          <w:rFonts w:ascii="Times New Roman" w:hAnsi="Times New Roman" w:cs="Times New Roman"/>
          <w:noProof/>
          <w:sz w:val="24"/>
          <w:szCs w:val="24"/>
        </w:rPr>
        <w:t>This includes,</w:t>
      </w:r>
      <w:r>
        <w:rPr>
          <w:rFonts w:ascii="Times New Roman" w:hAnsi="Times New Roman" w:cs="Times New Roman"/>
          <w:sz w:val="24"/>
          <w:szCs w:val="24"/>
        </w:rPr>
        <w:t xml:space="preserve"> but is not limited to</w:t>
      </w:r>
      <w:ins w:id="44" w:author="Michael Colvin" w:date="2016-12-12T07:59:00Z">
        <w:r w:rsidR="002A6DCA">
          <w:rPr>
            <w:rFonts w:ascii="Times New Roman" w:hAnsi="Times New Roman" w:cs="Times New Roman"/>
            <w:sz w:val="24"/>
            <w:szCs w:val="24"/>
          </w:rPr>
          <w:t>,</w:t>
        </w:r>
      </w:ins>
      <w:r>
        <w:rPr>
          <w:rFonts w:ascii="Times New Roman" w:hAnsi="Times New Roman" w:cs="Times New Roman"/>
          <w:sz w:val="24"/>
          <w:szCs w:val="24"/>
        </w:rPr>
        <w:t xml:space="preserve"> changes in population size structure, relative abundance, </w:t>
      </w:r>
      <w:ins w:id="45" w:author="Steve Miranda" w:date="2016-12-06T11:54:00Z">
        <w:r w:rsidR="00FE470B">
          <w:rPr>
            <w:rFonts w:ascii="Times New Roman" w:hAnsi="Times New Roman" w:cs="Times New Roman"/>
            <w:sz w:val="24"/>
            <w:szCs w:val="24"/>
          </w:rPr>
          <w:t xml:space="preserve">and </w:t>
        </w:r>
      </w:ins>
      <w:r w:rsidRPr="00A534C1">
        <w:rPr>
          <w:rFonts w:ascii="Times New Roman" w:hAnsi="Times New Roman" w:cs="Times New Roman"/>
          <w:noProof/>
          <w:sz w:val="24"/>
          <w:szCs w:val="24"/>
        </w:rPr>
        <w:t>relationship</w:t>
      </w:r>
      <w:r>
        <w:rPr>
          <w:rFonts w:ascii="Times New Roman" w:hAnsi="Times New Roman" w:cs="Times New Roman"/>
          <w:sz w:val="24"/>
          <w:szCs w:val="24"/>
        </w:rPr>
        <w:t xml:space="preserve"> of length and weight</w:t>
      </w:r>
      <w:del w:id="46" w:author="Steve Miranda" w:date="2016-12-06T11:54:00Z">
        <w:r w:rsidDel="00FE470B">
          <w:rPr>
            <w:rFonts w:ascii="Times New Roman" w:hAnsi="Times New Roman" w:cs="Times New Roman"/>
            <w:sz w:val="24"/>
            <w:szCs w:val="24"/>
          </w:rPr>
          <w:delText xml:space="preserve">, and </w:delText>
        </w:r>
        <w:r w:rsidR="001F7880" w:rsidDel="00FE470B">
          <w:rPr>
            <w:rFonts w:ascii="Times New Roman" w:hAnsi="Times New Roman" w:cs="Times New Roman"/>
            <w:sz w:val="24"/>
            <w:szCs w:val="24"/>
          </w:rPr>
          <w:delText xml:space="preserve">body </w:delText>
        </w:r>
        <w:r w:rsidDel="00FE470B">
          <w:rPr>
            <w:rFonts w:ascii="Times New Roman" w:hAnsi="Times New Roman" w:cs="Times New Roman"/>
            <w:sz w:val="24"/>
            <w:szCs w:val="24"/>
          </w:rPr>
          <w:delText>condition</w:delText>
        </w:r>
      </w:del>
      <w:r>
        <w:rPr>
          <w:rFonts w:ascii="Times New Roman" w:hAnsi="Times New Roman" w:cs="Times New Roman"/>
          <w:sz w:val="24"/>
          <w:szCs w:val="24"/>
        </w:rPr>
        <w:t xml:space="preserve">. Evaluating these potential changes presents a challenge because changes in population metrics may take several years to </w:t>
      </w:r>
      <w:r w:rsidR="003E766D">
        <w:rPr>
          <w:rFonts w:ascii="Times New Roman" w:hAnsi="Times New Roman" w:cs="Times New Roman"/>
          <w:sz w:val="24"/>
          <w:szCs w:val="24"/>
        </w:rPr>
        <w:t>manifest</w:t>
      </w:r>
      <w:r w:rsidR="00F51BE9" w:rsidRPr="00F51BE9">
        <w:t xml:space="preserve"> </w:t>
      </w:r>
      <w:r w:rsidR="00F51BE9">
        <w:t>(</w:t>
      </w:r>
      <w:proofErr w:type="spellStart"/>
      <w:r w:rsidR="00F51BE9" w:rsidRPr="00F51BE9">
        <w:rPr>
          <w:rFonts w:ascii="Times New Roman" w:hAnsi="Times New Roman" w:cs="Times New Roman"/>
          <w:sz w:val="24"/>
          <w:szCs w:val="24"/>
        </w:rPr>
        <w:t>Oele</w:t>
      </w:r>
      <w:proofErr w:type="spellEnd"/>
      <w:r w:rsidR="00F51BE9" w:rsidRPr="00F51BE9">
        <w:rPr>
          <w:rFonts w:ascii="Times New Roman" w:hAnsi="Times New Roman" w:cs="Times New Roman"/>
          <w:sz w:val="24"/>
          <w:szCs w:val="24"/>
        </w:rPr>
        <w:t xml:space="preserve"> et al. 2016</w:t>
      </w:r>
      <w:r w:rsidR="00F51BE9">
        <w:rPr>
          <w:rFonts w:ascii="Times New Roman" w:hAnsi="Times New Roman" w:cs="Times New Roman"/>
          <w:sz w:val="24"/>
          <w:szCs w:val="24"/>
        </w:rPr>
        <w:t>)</w:t>
      </w:r>
      <w:r>
        <w:rPr>
          <w:rFonts w:ascii="Times New Roman" w:hAnsi="Times New Roman" w:cs="Times New Roman"/>
          <w:sz w:val="24"/>
          <w:szCs w:val="24"/>
        </w:rPr>
        <w:t>. Therefore, long</w:t>
      </w:r>
      <w:r w:rsidR="00D863D4">
        <w:rPr>
          <w:rFonts w:ascii="Times New Roman" w:hAnsi="Times New Roman" w:cs="Times New Roman"/>
          <w:sz w:val="24"/>
          <w:szCs w:val="24"/>
        </w:rPr>
        <w:t>-</w:t>
      </w:r>
      <w:r>
        <w:rPr>
          <w:rFonts w:ascii="Times New Roman" w:hAnsi="Times New Roman" w:cs="Times New Roman"/>
          <w:sz w:val="24"/>
          <w:szCs w:val="24"/>
        </w:rPr>
        <w:t xml:space="preserve">time series of population metrics </w:t>
      </w:r>
      <w:r w:rsidR="00376290">
        <w:rPr>
          <w:rFonts w:ascii="Times New Roman" w:hAnsi="Times New Roman" w:cs="Times New Roman"/>
          <w:sz w:val="24"/>
          <w:szCs w:val="24"/>
        </w:rPr>
        <w:t>are</w:t>
      </w:r>
      <w:r>
        <w:rPr>
          <w:rFonts w:ascii="Times New Roman" w:hAnsi="Times New Roman" w:cs="Times New Roman"/>
          <w:sz w:val="24"/>
          <w:szCs w:val="24"/>
        </w:rPr>
        <w:t xml:space="preserve"> needed to evaluate the influence of length</w:t>
      </w:r>
      <w:r w:rsidR="007D0479">
        <w:rPr>
          <w:rFonts w:ascii="Times New Roman" w:hAnsi="Times New Roman" w:cs="Times New Roman"/>
          <w:sz w:val="24"/>
          <w:szCs w:val="24"/>
        </w:rPr>
        <w:t>-</w:t>
      </w:r>
      <w:r>
        <w:rPr>
          <w:rFonts w:ascii="Times New Roman" w:hAnsi="Times New Roman" w:cs="Times New Roman"/>
          <w:sz w:val="24"/>
          <w:szCs w:val="24"/>
        </w:rPr>
        <w:t xml:space="preserve">limit changes. </w:t>
      </w:r>
      <w:r w:rsidRPr="00D014E7">
        <w:rPr>
          <w:rFonts w:ascii="Times New Roman" w:hAnsi="Times New Roman" w:cs="Times New Roman"/>
          <w:sz w:val="24"/>
          <w:szCs w:val="24"/>
        </w:rPr>
        <w:t>The objective</w:t>
      </w:r>
      <w:r>
        <w:rPr>
          <w:rFonts w:ascii="Times New Roman" w:hAnsi="Times New Roman" w:cs="Times New Roman"/>
          <w:sz w:val="24"/>
          <w:szCs w:val="24"/>
        </w:rPr>
        <w:t xml:space="preserve"> of this study</w:t>
      </w:r>
      <w:r w:rsidRPr="00D014E7">
        <w:rPr>
          <w:rFonts w:ascii="Times New Roman" w:hAnsi="Times New Roman" w:cs="Times New Roman"/>
          <w:sz w:val="24"/>
          <w:szCs w:val="24"/>
        </w:rPr>
        <w:t xml:space="preserve"> was to evaluate the effect of </w:t>
      </w:r>
      <w:r w:rsidR="000B3C3F">
        <w:rPr>
          <w:rFonts w:ascii="Times New Roman" w:hAnsi="Times New Roman" w:cs="Times New Roman"/>
          <w:sz w:val="24"/>
          <w:szCs w:val="24"/>
        </w:rPr>
        <w:t xml:space="preserve">three consecutive </w:t>
      </w:r>
      <w:r w:rsidRPr="00D014E7">
        <w:rPr>
          <w:rFonts w:ascii="Times New Roman" w:hAnsi="Times New Roman" w:cs="Times New Roman"/>
          <w:sz w:val="24"/>
          <w:szCs w:val="24"/>
        </w:rPr>
        <w:t xml:space="preserve">length limits on </w:t>
      </w:r>
      <w:r w:rsidR="00AA7CB9">
        <w:rPr>
          <w:rFonts w:ascii="Times New Roman" w:hAnsi="Times New Roman" w:cs="Times New Roman"/>
          <w:sz w:val="24"/>
          <w:szCs w:val="24"/>
        </w:rPr>
        <w:t xml:space="preserve">a </w:t>
      </w:r>
      <w:r w:rsidR="00207ADF">
        <w:rPr>
          <w:rFonts w:ascii="Times New Roman" w:hAnsi="Times New Roman" w:cs="Times New Roman"/>
          <w:sz w:val="24"/>
          <w:szCs w:val="24"/>
        </w:rPr>
        <w:t xml:space="preserve">Largemouth Bass </w:t>
      </w:r>
      <w:r w:rsidR="00AA7CB9" w:rsidRPr="00207ADF">
        <w:rPr>
          <w:rFonts w:ascii="Times New Roman" w:hAnsi="Times New Roman" w:cs="Times New Roman"/>
          <w:sz w:val="24"/>
          <w:szCs w:val="24"/>
        </w:rPr>
        <w:t>population</w:t>
      </w:r>
      <w:r w:rsidR="00713EE6">
        <w:rPr>
          <w:rFonts w:ascii="Times New Roman" w:hAnsi="Times New Roman" w:cs="Times New Roman"/>
          <w:sz w:val="24"/>
          <w:szCs w:val="24"/>
        </w:rPr>
        <w:t xml:space="preserve"> </w:t>
      </w:r>
      <w:r>
        <w:rPr>
          <w:rFonts w:ascii="Times New Roman" w:hAnsi="Times New Roman" w:cs="Times New Roman"/>
          <w:sz w:val="24"/>
          <w:szCs w:val="24"/>
        </w:rPr>
        <w:t xml:space="preserve">over a </w:t>
      </w:r>
      <w:r w:rsidR="007D0479">
        <w:rPr>
          <w:rFonts w:ascii="Times New Roman" w:hAnsi="Times New Roman" w:cs="Times New Roman"/>
          <w:sz w:val="24"/>
          <w:szCs w:val="24"/>
        </w:rPr>
        <w:t>2</w:t>
      </w:r>
      <w:r w:rsidR="00996D7E">
        <w:rPr>
          <w:rFonts w:ascii="Times New Roman" w:hAnsi="Times New Roman" w:cs="Times New Roman"/>
          <w:sz w:val="24"/>
          <w:szCs w:val="24"/>
        </w:rPr>
        <w:t>8</w:t>
      </w:r>
      <w:r w:rsidR="007D0479">
        <w:rPr>
          <w:rFonts w:ascii="Times New Roman" w:hAnsi="Times New Roman" w:cs="Times New Roman"/>
          <w:sz w:val="24"/>
          <w:szCs w:val="24"/>
        </w:rPr>
        <w:t>-year</w:t>
      </w:r>
      <w:r w:rsidR="00881BBF" w:rsidRPr="00881BBF">
        <w:rPr>
          <w:rFonts w:ascii="Times New Roman" w:hAnsi="Times New Roman" w:cs="Times New Roman"/>
          <w:sz w:val="24"/>
          <w:szCs w:val="24"/>
        </w:rPr>
        <w:t xml:space="preserve"> </w:t>
      </w:r>
      <w:r w:rsidR="00881BBF">
        <w:rPr>
          <w:rFonts w:ascii="Times New Roman" w:hAnsi="Times New Roman" w:cs="Times New Roman"/>
          <w:sz w:val="24"/>
          <w:szCs w:val="24"/>
        </w:rPr>
        <w:t>interval</w:t>
      </w:r>
      <w:r w:rsidRPr="00D014E7">
        <w:rPr>
          <w:rFonts w:ascii="Times New Roman" w:hAnsi="Times New Roman" w:cs="Times New Roman"/>
          <w:sz w:val="24"/>
          <w:szCs w:val="24"/>
        </w:rPr>
        <w:t xml:space="preserve">. We </w:t>
      </w:r>
      <w:r>
        <w:rPr>
          <w:rFonts w:ascii="Times New Roman" w:hAnsi="Times New Roman" w:cs="Times New Roman"/>
          <w:sz w:val="24"/>
          <w:szCs w:val="24"/>
        </w:rPr>
        <w:t>hypothesized</w:t>
      </w:r>
      <w:r w:rsidRPr="00D014E7">
        <w:rPr>
          <w:rFonts w:ascii="Times New Roman" w:hAnsi="Times New Roman" w:cs="Times New Roman"/>
          <w:sz w:val="24"/>
          <w:szCs w:val="24"/>
        </w:rPr>
        <w:t xml:space="preserve"> that population </w:t>
      </w:r>
      <w:r w:rsidR="00713EE6">
        <w:rPr>
          <w:rFonts w:ascii="Times New Roman" w:hAnsi="Times New Roman" w:cs="Times New Roman"/>
          <w:sz w:val="24"/>
          <w:szCs w:val="24"/>
        </w:rPr>
        <w:t>metrics</w:t>
      </w:r>
      <w:r>
        <w:rPr>
          <w:rFonts w:ascii="Times New Roman" w:hAnsi="Times New Roman" w:cs="Times New Roman"/>
          <w:sz w:val="24"/>
          <w:szCs w:val="24"/>
        </w:rPr>
        <w:t xml:space="preserve"> </w:t>
      </w:r>
      <w:r w:rsidRPr="00D014E7">
        <w:rPr>
          <w:rFonts w:ascii="Times New Roman" w:hAnsi="Times New Roman" w:cs="Times New Roman"/>
          <w:sz w:val="24"/>
          <w:szCs w:val="24"/>
        </w:rPr>
        <w:t xml:space="preserve">would </w:t>
      </w:r>
      <w:r w:rsidR="000B3C3F">
        <w:rPr>
          <w:rFonts w:ascii="Times New Roman" w:hAnsi="Times New Roman" w:cs="Times New Roman"/>
          <w:sz w:val="24"/>
          <w:szCs w:val="24"/>
        </w:rPr>
        <w:t xml:space="preserve">change with each successive </w:t>
      </w:r>
      <w:r w:rsidRPr="00D014E7">
        <w:rPr>
          <w:rFonts w:ascii="Times New Roman" w:hAnsi="Times New Roman" w:cs="Times New Roman"/>
          <w:sz w:val="24"/>
          <w:szCs w:val="24"/>
        </w:rPr>
        <w:t>regulation</w:t>
      </w:r>
      <w:r w:rsidR="00881BBF">
        <w:rPr>
          <w:rFonts w:ascii="Times New Roman" w:hAnsi="Times New Roman" w:cs="Times New Roman"/>
          <w:sz w:val="24"/>
          <w:szCs w:val="24"/>
        </w:rPr>
        <w:t>.</w:t>
      </w:r>
    </w:p>
    <w:p w14:paraId="5EB8BB86" w14:textId="77777777" w:rsidR="00DD3C50" w:rsidRPr="00D014E7" w:rsidRDefault="00DD3C50" w:rsidP="00F05F37">
      <w:pPr>
        <w:spacing w:after="0" w:line="480" w:lineRule="auto"/>
        <w:rPr>
          <w:rFonts w:ascii="Times New Roman" w:hAnsi="Times New Roman" w:cs="Times New Roman"/>
          <w:sz w:val="24"/>
          <w:szCs w:val="24"/>
        </w:rPr>
      </w:pPr>
    </w:p>
    <w:p w14:paraId="6FFEFA70" w14:textId="77777777" w:rsidR="00DD3C50" w:rsidRPr="00F05F37" w:rsidRDefault="00F05F37" w:rsidP="00F05F37">
      <w:pPr>
        <w:spacing w:after="0" w:line="480" w:lineRule="auto"/>
        <w:rPr>
          <w:rFonts w:ascii="Times New Roman" w:hAnsi="Times New Roman" w:cs="Times New Roman"/>
          <w:b/>
          <w:sz w:val="24"/>
          <w:szCs w:val="24"/>
        </w:rPr>
      </w:pPr>
      <w:r w:rsidRPr="00F05F37">
        <w:rPr>
          <w:rFonts w:ascii="Times New Roman" w:hAnsi="Times New Roman" w:cs="Times New Roman"/>
          <w:b/>
          <w:sz w:val="24"/>
          <w:szCs w:val="24"/>
        </w:rPr>
        <w:t>METHODS</w:t>
      </w:r>
    </w:p>
    <w:p w14:paraId="23DA9712" w14:textId="27D9F989" w:rsidR="00DD3C50" w:rsidRPr="00D014E7" w:rsidRDefault="00DD3C50" w:rsidP="00F05F37">
      <w:pPr>
        <w:spacing w:after="0" w:line="480" w:lineRule="auto"/>
        <w:ind w:firstLine="720"/>
        <w:rPr>
          <w:rFonts w:ascii="Times New Roman" w:hAnsi="Times New Roman" w:cs="Times New Roman"/>
          <w:color w:val="000000"/>
          <w:sz w:val="24"/>
          <w:szCs w:val="24"/>
        </w:rPr>
      </w:pPr>
      <w:r w:rsidRPr="00F05F37">
        <w:rPr>
          <w:rFonts w:ascii="Times New Roman" w:hAnsi="Times New Roman" w:cs="Times New Roman"/>
          <w:i/>
          <w:sz w:val="24"/>
          <w:szCs w:val="24"/>
        </w:rPr>
        <w:t>Study site</w:t>
      </w:r>
      <w:del w:id="47" w:author="Michael Colvin" w:date="2016-12-12T08:00:00Z">
        <w:r w:rsidR="00F05F37" w:rsidDel="002A6DCA">
          <w:rPr>
            <w:rFonts w:ascii="Times New Roman" w:hAnsi="Times New Roman" w:cs="Times New Roman"/>
            <w:sz w:val="24"/>
            <w:szCs w:val="24"/>
          </w:rPr>
          <w:delText xml:space="preserve">.-- </w:delText>
        </w:r>
      </w:del>
      <w:ins w:id="48" w:author="Michael Colvin" w:date="2016-12-12T08:00:00Z">
        <w:r w:rsidR="002A6DCA">
          <w:rPr>
            <w:rFonts w:ascii="Times New Roman" w:hAnsi="Times New Roman" w:cs="Times New Roman"/>
            <w:sz w:val="24"/>
            <w:szCs w:val="24"/>
          </w:rPr>
          <w:t>.—</w:t>
        </w:r>
      </w:ins>
      <w:r w:rsidRPr="00D014E7">
        <w:rPr>
          <w:rFonts w:ascii="Times New Roman" w:hAnsi="Times New Roman" w:cs="Times New Roman"/>
          <w:sz w:val="24"/>
          <w:szCs w:val="24"/>
        </w:rPr>
        <w:t xml:space="preserve">Ross Barnett Reservoir is a </w:t>
      </w:r>
      <w:r w:rsidRPr="00A534C1">
        <w:rPr>
          <w:rFonts w:ascii="Times New Roman" w:hAnsi="Times New Roman" w:cs="Times New Roman"/>
          <w:noProof/>
          <w:sz w:val="24"/>
          <w:szCs w:val="24"/>
        </w:rPr>
        <w:t>3</w:t>
      </w:r>
      <w:r>
        <w:rPr>
          <w:rFonts w:ascii="Times New Roman" w:hAnsi="Times New Roman" w:cs="Times New Roman"/>
          <w:noProof/>
          <w:sz w:val="24"/>
          <w:szCs w:val="24"/>
        </w:rPr>
        <w:t>3</w:t>
      </w:r>
      <w:r w:rsidRPr="00A534C1">
        <w:rPr>
          <w:rFonts w:ascii="Times New Roman" w:hAnsi="Times New Roman" w:cs="Times New Roman"/>
          <w:noProof/>
          <w:sz w:val="24"/>
          <w:szCs w:val="24"/>
        </w:rPr>
        <w:t>,000</w:t>
      </w:r>
      <w:r>
        <w:rPr>
          <w:rFonts w:ascii="Times New Roman" w:hAnsi="Times New Roman" w:cs="Times New Roman"/>
          <w:noProof/>
          <w:sz w:val="24"/>
          <w:szCs w:val="24"/>
        </w:rPr>
        <w:t>-</w:t>
      </w:r>
      <w:r w:rsidRPr="00A534C1">
        <w:rPr>
          <w:rFonts w:ascii="Times New Roman" w:hAnsi="Times New Roman" w:cs="Times New Roman"/>
          <w:noProof/>
          <w:sz w:val="24"/>
          <w:szCs w:val="24"/>
        </w:rPr>
        <w:t>ac</w:t>
      </w:r>
      <w:r w:rsidRPr="00D014E7">
        <w:rPr>
          <w:rFonts w:ascii="Times New Roman" w:hAnsi="Times New Roman" w:cs="Times New Roman"/>
          <w:sz w:val="24"/>
          <w:szCs w:val="24"/>
        </w:rPr>
        <w:t xml:space="preserve"> impoundment of the Pearl River northeast of Jackson, Mississippi</w:t>
      </w:r>
      <w:ins w:id="49" w:author="Michael Colvin" w:date="2016-12-12T08:23:00Z">
        <w:r w:rsidR="00090B7E">
          <w:rPr>
            <w:rFonts w:ascii="Times New Roman" w:hAnsi="Times New Roman" w:cs="Times New Roman"/>
            <w:sz w:val="24"/>
            <w:szCs w:val="24"/>
          </w:rPr>
          <w:t xml:space="preserve"> (</w:t>
        </w:r>
        <w:r w:rsidR="00090B7E" w:rsidRPr="00090B7E">
          <w:rPr>
            <w:rFonts w:ascii="Times New Roman" w:hAnsi="Times New Roman" w:cs="Times New Roman"/>
            <w:sz w:val="24"/>
            <w:szCs w:val="24"/>
          </w:rPr>
          <w:t>32.404597, -90.064977</w:t>
        </w:r>
        <w:r w:rsidR="00090B7E">
          <w:rPr>
            <w:rFonts w:ascii="Times New Roman" w:hAnsi="Times New Roman" w:cs="Times New Roman"/>
            <w:sz w:val="24"/>
            <w:szCs w:val="24"/>
          </w:rPr>
          <w:t>)</w:t>
        </w:r>
      </w:ins>
      <w:r w:rsidRPr="00D014E7">
        <w:rPr>
          <w:rFonts w:ascii="Times New Roman" w:hAnsi="Times New Roman" w:cs="Times New Roman"/>
          <w:sz w:val="24"/>
          <w:szCs w:val="24"/>
        </w:rPr>
        <w:t xml:space="preserve">.  </w:t>
      </w:r>
      <w:r w:rsidRPr="00D014E7">
        <w:rPr>
          <w:rFonts w:ascii="Times New Roman" w:hAnsi="Times New Roman" w:cs="Times New Roman"/>
          <w:color w:val="000000"/>
          <w:sz w:val="24"/>
          <w:szCs w:val="24"/>
        </w:rPr>
        <w:t xml:space="preserve">The reservoir is managed by the </w:t>
      </w:r>
      <w:r w:rsidRPr="00D014E7">
        <w:rPr>
          <w:rFonts w:ascii="Times New Roman" w:hAnsi="Times New Roman" w:cs="Times New Roman"/>
          <w:color w:val="000000"/>
          <w:sz w:val="24"/>
          <w:szCs w:val="24"/>
        </w:rPr>
        <w:lastRenderedPageBreak/>
        <w:t xml:space="preserve">Pearl River </w:t>
      </w:r>
      <w:r w:rsidRPr="00D014E7">
        <w:rPr>
          <w:rFonts w:ascii="Times New Roman" w:hAnsi="Times New Roman" w:cs="Times New Roman"/>
          <w:sz w:val="24"/>
          <w:szCs w:val="24"/>
        </w:rPr>
        <w:t>Valley</w:t>
      </w:r>
      <w:r w:rsidRPr="00D014E7">
        <w:rPr>
          <w:rFonts w:ascii="Times New Roman" w:hAnsi="Times New Roman" w:cs="Times New Roman"/>
          <w:color w:val="000000"/>
          <w:sz w:val="24"/>
          <w:szCs w:val="24"/>
        </w:rPr>
        <w:t xml:space="preserve"> Water Supply District as a water supply source for the Jackson metropolitan area </w:t>
      </w:r>
      <w:del w:id="50" w:author="Michael Colvin" w:date="2016-12-12T07:59:00Z">
        <w:r w:rsidRPr="00A534C1" w:rsidDel="002A6DCA">
          <w:rPr>
            <w:rFonts w:ascii="Times New Roman" w:hAnsi="Times New Roman" w:cs="Times New Roman"/>
            <w:noProof/>
            <w:color w:val="000000"/>
            <w:sz w:val="24"/>
            <w:szCs w:val="24"/>
          </w:rPr>
          <w:delText>and</w:delText>
        </w:r>
      </w:del>
      <w:ins w:id="51" w:author="Michael Colvin" w:date="2016-12-12T09:19:00Z">
        <w:r w:rsidR="00967D14">
          <w:rPr>
            <w:rFonts w:ascii="Times New Roman" w:hAnsi="Times New Roman" w:cs="Times New Roman"/>
            <w:noProof/>
            <w:color w:val="000000"/>
            <w:sz w:val="24"/>
            <w:szCs w:val="24"/>
          </w:rPr>
          <w:t>and</w:t>
        </w:r>
      </w:ins>
      <w:del w:id="52" w:author="Michael Colvin" w:date="2016-12-12T07:59:00Z">
        <w:r w:rsidRPr="00A534C1" w:rsidDel="002A6DCA">
          <w:rPr>
            <w:rFonts w:ascii="Times New Roman" w:hAnsi="Times New Roman" w:cs="Times New Roman"/>
            <w:noProof/>
            <w:color w:val="000000"/>
            <w:sz w:val="24"/>
            <w:szCs w:val="24"/>
          </w:rPr>
          <w:delText xml:space="preserve"> </w:delText>
        </w:r>
      </w:del>
      <w:r w:rsidRPr="00A534C1">
        <w:rPr>
          <w:rFonts w:ascii="Times New Roman" w:hAnsi="Times New Roman" w:cs="Times New Roman"/>
          <w:noProof/>
          <w:color w:val="000000"/>
          <w:sz w:val="24"/>
          <w:szCs w:val="24"/>
        </w:rPr>
        <w:t>for</w:t>
      </w:r>
      <w:r w:rsidRPr="00D014E7">
        <w:rPr>
          <w:rFonts w:ascii="Times New Roman" w:hAnsi="Times New Roman" w:cs="Times New Roman"/>
          <w:color w:val="000000"/>
          <w:sz w:val="24"/>
          <w:szCs w:val="24"/>
        </w:rPr>
        <w:t xml:space="preserve"> recreation. </w:t>
      </w:r>
      <w:r w:rsidRPr="00D014E7">
        <w:rPr>
          <w:rFonts w:ascii="Times New Roman" w:hAnsi="Times New Roman" w:cs="Times New Roman"/>
          <w:sz w:val="24"/>
          <w:szCs w:val="24"/>
        </w:rPr>
        <w:t>Filling began in 1962</w:t>
      </w:r>
      <w:r w:rsidR="00376290">
        <w:rPr>
          <w:rFonts w:ascii="Times New Roman" w:hAnsi="Times New Roman" w:cs="Times New Roman"/>
          <w:sz w:val="24"/>
          <w:szCs w:val="24"/>
        </w:rPr>
        <w:t>,</w:t>
      </w:r>
      <w:r w:rsidRPr="00D014E7">
        <w:rPr>
          <w:rFonts w:ascii="Times New Roman" w:hAnsi="Times New Roman" w:cs="Times New Roman"/>
          <w:sz w:val="24"/>
          <w:szCs w:val="24"/>
        </w:rPr>
        <w:t xml:space="preserve"> and by January 1965 </w:t>
      </w:r>
      <w:r>
        <w:rPr>
          <w:rFonts w:ascii="Times New Roman" w:hAnsi="Times New Roman" w:cs="Times New Roman"/>
          <w:sz w:val="24"/>
          <w:szCs w:val="24"/>
        </w:rPr>
        <w:t xml:space="preserve">the reservoir </w:t>
      </w:r>
      <w:r w:rsidRPr="00D014E7">
        <w:rPr>
          <w:rFonts w:ascii="Times New Roman" w:hAnsi="Times New Roman" w:cs="Times New Roman"/>
          <w:sz w:val="24"/>
          <w:szCs w:val="24"/>
        </w:rPr>
        <w:t xml:space="preserve">impounded water 35 miles upstream.  Mean depth is </w:t>
      </w:r>
      <w:r>
        <w:rPr>
          <w:rFonts w:ascii="Times New Roman" w:hAnsi="Times New Roman" w:cs="Times New Roman"/>
          <w:sz w:val="24"/>
          <w:szCs w:val="24"/>
        </w:rPr>
        <w:t xml:space="preserve">11 </w:t>
      </w:r>
      <w:proofErr w:type="spellStart"/>
      <w:r>
        <w:rPr>
          <w:rFonts w:ascii="Times New Roman" w:hAnsi="Times New Roman" w:cs="Times New Roman"/>
          <w:sz w:val="24"/>
          <w:szCs w:val="24"/>
        </w:rPr>
        <w:t>ft</w:t>
      </w:r>
      <w:proofErr w:type="spellEnd"/>
      <w:r w:rsidRPr="00D014E7">
        <w:rPr>
          <w:rFonts w:ascii="Times New Roman" w:hAnsi="Times New Roman" w:cs="Times New Roman"/>
          <w:sz w:val="24"/>
          <w:szCs w:val="24"/>
        </w:rPr>
        <w:t xml:space="preserve"> and water level fluctuations</w:t>
      </w:r>
      <w:ins w:id="53" w:author="Steve Miranda" w:date="2016-12-06T11:55:00Z">
        <w:r w:rsidR="00FE470B">
          <w:rPr>
            <w:rFonts w:ascii="Times New Roman" w:hAnsi="Times New Roman" w:cs="Times New Roman"/>
            <w:sz w:val="24"/>
            <w:szCs w:val="24"/>
          </w:rPr>
          <w:t xml:space="preserve"> normally</w:t>
        </w:r>
      </w:ins>
      <w:r w:rsidRPr="00D014E7">
        <w:rPr>
          <w:rFonts w:ascii="Times New Roman" w:hAnsi="Times New Roman" w:cs="Times New Roman"/>
          <w:sz w:val="24"/>
          <w:szCs w:val="24"/>
        </w:rPr>
        <w:t xml:space="preserve"> range </w:t>
      </w:r>
      <w:r w:rsidRPr="00D014E7">
        <w:rPr>
          <w:rFonts w:ascii="Times New Roman" w:hAnsi="Times New Roman" w:cs="Times New Roman"/>
          <w:sz w:val="24"/>
          <w:szCs w:val="24"/>
          <w:u w:val="single"/>
        </w:rPr>
        <w:t>&lt;</w:t>
      </w:r>
      <w:r w:rsidRPr="00D014E7">
        <w:rPr>
          <w:rFonts w:ascii="Times New Roman" w:hAnsi="Times New Roman" w:cs="Times New Roman"/>
          <w:sz w:val="24"/>
          <w:szCs w:val="24"/>
        </w:rPr>
        <w:t xml:space="preserve">1.5 ft.  </w:t>
      </w:r>
      <w:proofErr w:type="spellStart"/>
      <w:r w:rsidRPr="00D014E7">
        <w:rPr>
          <w:rFonts w:ascii="Times New Roman" w:hAnsi="Times New Roman" w:cs="Times New Roman"/>
          <w:sz w:val="24"/>
          <w:szCs w:val="24"/>
        </w:rPr>
        <w:t>Centrarchid</w:t>
      </w:r>
      <w:r>
        <w:rPr>
          <w:rFonts w:ascii="Times New Roman" w:hAnsi="Times New Roman" w:cs="Times New Roman"/>
          <w:sz w:val="24"/>
          <w:szCs w:val="24"/>
        </w:rPr>
        <w:t>ae</w:t>
      </w:r>
      <w:proofErr w:type="spellEnd"/>
      <w:r w:rsidRPr="00D014E7">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D014E7">
        <w:rPr>
          <w:rFonts w:ascii="Times New Roman" w:hAnsi="Times New Roman" w:cs="Times New Roman"/>
          <w:sz w:val="24"/>
          <w:szCs w:val="24"/>
        </w:rPr>
        <w:t>ctalurid</w:t>
      </w:r>
      <w:r>
        <w:rPr>
          <w:rFonts w:ascii="Times New Roman" w:hAnsi="Times New Roman" w:cs="Times New Roman"/>
          <w:sz w:val="24"/>
          <w:szCs w:val="24"/>
        </w:rPr>
        <w:t>ae</w:t>
      </w:r>
      <w:proofErr w:type="spellEnd"/>
      <w:r w:rsidRPr="00D014E7">
        <w:rPr>
          <w:rFonts w:ascii="Times New Roman" w:hAnsi="Times New Roman" w:cs="Times New Roman"/>
          <w:sz w:val="24"/>
          <w:szCs w:val="24"/>
        </w:rPr>
        <w:t xml:space="preserve">, and </w:t>
      </w:r>
      <w:proofErr w:type="spellStart"/>
      <w:r>
        <w:rPr>
          <w:rFonts w:ascii="Times New Roman" w:hAnsi="Times New Roman" w:cs="Times New Roman"/>
          <w:sz w:val="24"/>
          <w:szCs w:val="24"/>
        </w:rPr>
        <w:t>M</w:t>
      </w:r>
      <w:r w:rsidRPr="00D014E7">
        <w:rPr>
          <w:rFonts w:ascii="Times New Roman" w:hAnsi="Times New Roman" w:cs="Times New Roman"/>
          <w:sz w:val="24"/>
          <w:szCs w:val="24"/>
        </w:rPr>
        <w:t>oronid</w:t>
      </w:r>
      <w:r>
        <w:rPr>
          <w:rFonts w:ascii="Times New Roman" w:hAnsi="Times New Roman" w:cs="Times New Roman"/>
          <w:sz w:val="24"/>
          <w:szCs w:val="24"/>
        </w:rPr>
        <w:t>ae</w:t>
      </w:r>
      <w:proofErr w:type="spellEnd"/>
      <w:r w:rsidRPr="00D014E7">
        <w:rPr>
          <w:rFonts w:ascii="Times New Roman" w:hAnsi="Times New Roman" w:cs="Times New Roman"/>
          <w:sz w:val="24"/>
          <w:szCs w:val="24"/>
        </w:rPr>
        <w:t xml:space="preserve"> provide most of the </w:t>
      </w:r>
      <w:r w:rsidR="00376290">
        <w:rPr>
          <w:rFonts w:ascii="Times New Roman" w:hAnsi="Times New Roman" w:cs="Times New Roman"/>
          <w:sz w:val="24"/>
          <w:szCs w:val="24"/>
        </w:rPr>
        <w:t xml:space="preserve">recreational </w:t>
      </w:r>
      <w:r w:rsidRPr="00D014E7">
        <w:rPr>
          <w:rFonts w:ascii="Times New Roman" w:hAnsi="Times New Roman" w:cs="Times New Roman"/>
          <w:sz w:val="24"/>
          <w:szCs w:val="24"/>
        </w:rPr>
        <w:t xml:space="preserve">fisheries; </w:t>
      </w:r>
      <w:r w:rsidR="003F1EB7">
        <w:rPr>
          <w:rFonts w:ascii="Times New Roman" w:hAnsi="Times New Roman" w:cs="Times New Roman"/>
          <w:sz w:val="24"/>
          <w:szCs w:val="24"/>
        </w:rPr>
        <w:t>s</w:t>
      </w:r>
      <w:r w:rsidR="00883F51">
        <w:rPr>
          <w:rFonts w:ascii="Times New Roman" w:hAnsi="Times New Roman" w:cs="Times New Roman"/>
          <w:sz w:val="24"/>
          <w:szCs w:val="24"/>
        </w:rPr>
        <w:t>had</w:t>
      </w:r>
      <w:r w:rsidR="00051363">
        <w:rPr>
          <w:rFonts w:ascii="Times New Roman" w:hAnsi="Times New Roman" w:cs="Times New Roman"/>
          <w:sz w:val="24"/>
          <w:szCs w:val="24"/>
        </w:rPr>
        <w:t>s</w:t>
      </w:r>
      <w:r w:rsidR="00883F51">
        <w:rPr>
          <w:rFonts w:ascii="Times New Roman" w:hAnsi="Times New Roman" w:cs="Times New Roman"/>
          <w:sz w:val="24"/>
          <w:szCs w:val="24"/>
        </w:rPr>
        <w:t xml:space="preserve"> </w:t>
      </w:r>
      <w:proofErr w:type="spellStart"/>
      <w:r w:rsidR="003D0D5E" w:rsidRPr="003D0D5E">
        <w:rPr>
          <w:rFonts w:ascii="Times New Roman" w:hAnsi="Times New Roman" w:cs="Times New Roman"/>
          <w:i/>
          <w:sz w:val="24"/>
          <w:szCs w:val="24"/>
        </w:rPr>
        <w:t>Dorosoma</w:t>
      </w:r>
      <w:proofErr w:type="spellEnd"/>
      <w:r w:rsidR="003D0D5E">
        <w:rPr>
          <w:rFonts w:ascii="Times New Roman" w:hAnsi="Times New Roman" w:cs="Times New Roman"/>
          <w:sz w:val="24"/>
          <w:szCs w:val="24"/>
        </w:rPr>
        <w:t xml:space="preserve"> </w:t>
      </w:r>
      <w:r w:rsidR="00051363">
        <w:rPr>
          <w:rFonts w:ascii="Times New Roman" w:hAnsi="Times New Roman" w:cs="Times New Roman"/>
          <w:sz w:val="24"/>
          <w:szCs w:val="24"/>
        </w:rPr>
        <w:t xml:space="preserve">spp. </w:t>
      </w:r>
      <w:r w:rsidR="003D0D5E">
        <w:rPr>
          <w:rFonts w:ascii="Times New Roman" w:hAnsi="Times New Roman" w:cs="Times New Roman"/>
          <w:sz w:val="24"/>
          <w:szCs w:val="24"/>
        </w:rPr>
        <w:t xml:space="preserve">and </w:t>
      </w:r>
      <w:r w:rsidR="003F1EB7">
        <w:rPr>
          <w:rFonts w:ascii="Times New Roman" w:hAnsi="Times New Roman" w:cs="Times New Roman"/>
          <w:sz w:val="24"/>
          <w:szCs w:val="24"/>
        </w:rPr>
        <w:t>s</w:t>
      </w:r>
      <w:r w:rsidR="00883F51">
        <w:rPr>
          <w:rFonts w:ascii="Times New Roman" w:hAnsi="Times New Roman" w:cs="Times New Roman"/>
          <w:sz w:val="24"/>
          <w:szCs w:val="24"/>
        </w:rPr>
        <w:t xml:space="preserve">unfishes </w:t>
      </w:r>
      <w:proofErr w:type="spellStart"/>
      <w:r w:rsidR="003D0D5E" w:rsidRPr="003D0D5E">
        <w:rPr>
          <w:rFonts w:ascii="Times New Roman" w:hAnsi="Times New Roman" w:cs="Times New Roman"/>
          <w:i/>
          <w:sz w:val="24"/>
          <w:szCs w:val="24"/>
        </w:rPr>
        <w:t>Lepomis</w:t>
      </w:r>
      <w:proofErr w:type="spellEnd"/>
      <w:r>
        <w:rPr>
          <w:rFonts w:ascii="Times New Roman" w:hAnsi="Times New Roman" w:cs="Times New Roman"/>
          <w:sz w:val="24"/>
          <w:szCs w:val="24"/>
        </w:rPr>
        <w:t xml:space="preserve"> </w:t>
      </w:r>
      <w:r w:rsidR="00051363">
        <w:rPr>
          <w:rFonts w:ascii="Times New Roman" w:hAnsi="Times New Roman" w:cs="Times New Roman"/>
          <w:sz w:val="24"/>
          <w:szCs w:val="24"/>
        </w:rPr>
        <w:t xml:space="preserve">spp. </w:t>
      </w:r>
      <w:r w:rsidRPr="00A534C1">
        <w:rPr>
          <w:rFonts w:ascii="Times New Roman" w:hAnsi="Times New Roman" w:cs="Times New Roman"/>
          <w:noProof/>
          <w:sz w:val="24"/>
          <w:szCs w:val="24"/>
        </w:rPr>
        <w:t>provide</w:t>
      </w:r>
      <w:r w:rsidRPr="00D014E7">
        <w:rPr>
          <w:rFonts w:ascii="Times New Roman" w:hAnsi="Times New Roman" w:cs="Times New Roman"/>
          <w:sz w:val="24"/>
          <w:szCs w:val="24"/>
        </w:rPr>
        <w:t xml:space="preserve"> </w:t>
      </w:r>
      <w:r>
        <w:rPr>
          <w:rFonts w:ascii="Times New Roman" w:hAnsi="Times New Roman" w:cs="Times New Roman"/>
          <w:sz w:val="24"/>
          <w:szCs w:val="24"/>
        </w:rPr>
        <w:t>essential</w:t>
      </w:r>
      <w:r w:rsidRPr="00D014E7">
        <w:rPr>
          <w:rFonts w:ascii="Times New Roman" w:hAnsi="Times New Roman" w:cs="Times New Roman"/>
          <w:sz w:val="24"/>
          <w:szCs w:val="24"/>
        </w:rPr>
        <w:t xml:space="preserve"> prey for the fish assemblage.</w:t>
      </w:r>
      <w:r w:rsidRPr="00D014E7">
        <w:rPr>
          <w:rFonts w:ascii="Times New Roman" w:hAnsi="Times New Roman" w:cs="Times New Roman"/>
          <w:color w:val="FF0000"/>
          <w:sz w:val="24"/>
          <w:szCs w:val="24"/>
        </w:rPr>
        <w:t xml:space="preserve">  </w:t>
      </w:r>
      <w:ins w:id="54" w:author="Steve Miranda" w:date="2016-12-06T09:31:00Z">
        <w:r w:rsidR="00651924">
          <w:rPr>
            <w:rFonts w:ascii="Times New Roman" w:hAnsi="Times New Roman" w:cs="Times New Roman"/>
            <w:color w:val="FF0000"/>
            <w:sz w:val="24"/>
            <w:szCs w:val="24"/>
          </w:rPr>
          <w:t xml:space="preserve">Roving creel surveys </w:t>
        </w:r>
      </w:ins>
      <w:ins w:id="55" w:author="Steve Miranda" w:date="2016-12-06T09:36:00Z">
        <w:r w:rsidR="00651924">
          <w:rPr>
            <w:rFonts w:ascii="Times New Roman" w:hAnsi="Times New Roman" w:cs="Times New Roman"/>
            <w:color w:val="FF0000"/>
            <w:sz w:val="24"/>
            <w:szCs w:val="24"/>
          </w:rPr>
          <w:t>conducted in 1986-1996</w:t>
        </w:r>
      </w:ins>
      <w:ins w:id="56" w:author="Steve Miranda" w:date="2016-12-06T09:31:00Z">
        <w:r w:rsidR="00651924">
          <w:rPr>
            <w:rFonts w:ascii="Times New Roman" w:hAnsi="Times New Roman" w:cs="Times New Roman"/>
            <w:color w:val="FF0000"/>
            <w:sz w:val="24"/>
            <w:szCs w:val="24"/>
          </w:rPr>
          <w:t xml:space="preserve"> estimated</w:t>
        </w:r>
      </w:ins>
      <w:ins w:id="57" w:author="Steve Miranda" w:date="2016-12-06T09:36:00Z">
        <w:r w:rsidR="00651924">
          <w:rPr>
            <w:rFonts w:ascii="Times New Roman" w:hAnsi="Times New Roman" w:cs="Times New Roman"/>
            <w:color w:val="FF0000"/>
            <w:sz w:val="24"/>
            <w:szCs w:val="24"/>
          </w:rPr>
          <w:t xml:space="preserve"> total annual</w:t>
        </w:r>
      </w:ins>
      <w:ins w:id="58" w:author="Steve Miranda" w:date="2016-12-06T09:31:00Z">
        <w:r w:rsidR="00651924">
          <w:rPr>
            <w:rFonts w:ascii="Times New Roman" w:hAnsi="Times New Roman" w:cs="Times New Roman"/>
            <w:color w:val="FF0000"/>
            <w:sz w:val="24"/>
            <w:szCs w:val="24"/>
          </w:rPr>
          <w:t xml:space="preserve"> fishing effort </w:t>
        </w:r>
      </w:ins>
      <w:ins w:id="59" w:author="Steve Miranda" w:date="2016-12-06T09:36:00Z">
        <w:r w:rsidR="00651924">
          <w:rPr>
            <w:rFonts w:ascii="Times New Roman" w:hAnsi="Times New Roman" w:cs="Times New Roman"/>
            <w:color w:val="FF0000"/>
            <w:sz w:val="24"/>
            <w:szCs w:val="24"/>
          </w:rPr>
          <w:t>ranged from 7.4 to 20.3 h/ac.</w:t>
        </w:r>
      </w:ins>
      <w:ins w:id="60" w:author="Steve Miranda" w:date="2016-12-06T09:37:00Z">
        <w:r w:rsidR="00651924">
          <w:rPr>
            <w:rFonts w:ascii="Times New Roman" w:hAnsi="Times New Roman" w:cs="Times New Roman"/>
            <w:color w:val="FF0000"/>
            <w:sz w:val="24"/>
            <w:szCs w:val="24"/>
          </w:rPr>
          <w:t xml:space="preserve"> </w:t>
        </w:r>
      </w:ins>
      <w:ins w:id="61" w:author="Steve Miranda" w:date="2016-12-05T14:55:00Z">
        <w:r w:rsidR="00463C49">
          <w:rPr>
            <w:rFonts w:ascii="Times New Roman" w:hAnsi="Times New Roman" w:cs="Times New Roman"/>
            <w:color w:val="FF0000"/>
            <w:sz w:val="24"/>
            <w:szCs w:val="24"/>
          </w:rPr>
          <w:t xml:space="preserve">Since 1974 </w:t>
        </w:r>
      </w:ins>
      <w:ins w:id="62" w:author="Steve Miranda" w:date="2016-12-05T14:34:00Z">
        <w:r w:rsidR="00DC5D6D">
          <w:rPr>
            <w:rFonts w:ascii="Times New Roman" w:hAnsi="Times New Roman" w:cs="Times New Roman"/>
            <w:color w:val="FF0000"/>
            <w:sz w:val="24"/>
            <w:szCs w:val="24"/>
          </w:rPr>
          <w:t xml:space="preserve">Florida Largemouth Bass </w:t>
        </w:r>
      </w:ins>
      <w:ins w:id="63" w:author="Steve Miranda" w:date="2016-12-05T15:20:00Z">
        <w:r w:rsidR="00F20678">
          <w:rPr>
            <w:rFonts w:ascii="Times New Roman" w:hAnsi="Times New Roman" w:cs="Times New Roman"/>
            <w:color w:val="FF0000"/>
            <w:sz w:val="24"/>
            <w:szCs w:val="24"/>
          </w:rPr>
          <w:t>(</w:t>
        </w:r>
      </w:ins>
      <w:ins w:id="64" w:author="Steve Miranda" w:date="2016-12-05T15:19:00Z">
        <w:r w:rsidR="00F20678" w:rsidRPr="00F20678">
          <w:rPr>
            <w:rFonts w:ascii="Times New Roman" w:hAnsi="Times New Roman" w:cs="Times New Roman"/>
            <w:i/>
            <w:color w:val="FF0000"/>
            <w:sz w:val="24"/>
            <w:szCs w:val="24"/>
          </w:rPr>
          <w:t>M</w:t>
        </w:r>
      </w:ins>
      <w:ins w:id="65" w:author="Steve Miranda" w:date="2016-12-05T15:20:00Z">
        <w:r w:rsidR="00F20678" w:rsidRPr="00F20678">
          <w:rPr>
            <w:rFonts w:ascii="Times New Roman" w:hAnsi="Times New Roman" w:cs="Times New Roman"/>
            <w:i/>
            <w:color w:val="FF0000"/>
            <w:sz w:val="24"/>
            <w:szCs w:val="24"/>
          </w:rPr>
          <w:t>.</w:t>
        </w:r>
      </w:ins>
      <w:ins w:id="66" w:author="Steve Miranda" w:date="2016-12-05T15:19:00Z">
        <w:r w:rsidR="00F20678" w:rsidRPr="00F20678">
          <w:rPr>
            <w:rFonts w:ascii="Times New Roman" w:hAnsi="Times New Roman" w:cs="Times New Roman"/>
            <w:i/>
            <w:color w:val="FF0000"/>
            <w:sz w:val="24"/>
            <w:szCs w:val="24"/>
          </w:rPr>
          <w:t xml:space="preserve"> </w:t>
        </w:r>
        <w:proofErr w:type="spellStart"/>
        <w:r w:rsidR="00F20678" w:rsidRPr="00F20678">
          <w:rPr>
            <w:rFonts w:ascii="Times New Roman" w:hAnsi="Times New Roman" w:cs="Times New Roman"/>
            <w:i/>
            <w:color w:val="FF0000"/>
            <w:sz w:val="24"/>
            <w:szCs w:val="24"/>
          </w:rPr>
          <w:t>salmoides</w:t>
        </w:r>
        <w:proofErr w:type="spellEnd"/>
        <w:r w:rsidR="00F20678" w:rsidRPr="00F20678">
          <w:rPr>
            <w:rFonts w:ascii="Times New Roman" w:hAnsi="Times New Roman" w:cs="Times New Roman"/>
            <w:i/>
            <w:color w:val="FF0000"/>
            <w:sz w:val="24"/>
            <w:szCs w:val="24"/>
          </w:rPr>
          <w:t xml:space="preserve"> </w:t>
        </w:r>
        <w:proofErr w:type="spellStart"/>
        <w:r w:rsidR="00F20678" w:rsidRPr="00F20678">
          <w:rPr>
            <w:rFonts w:ascii="Times New Roman" w:hAnsi="Times New Roman" w:cs="Times New Roman"/>
            <w:i/>
            <w:color w:val="FF0000"/>
            <w:sz w:val="24"/>
            <w:szCs w:val="24"/>
          </w:rPr>
          <w:t>floridanus</w:t>
        </w:r>
      </w:ins>
      <w:proofErr w:type="spellEnd"/>
      <w:ins w:id="67" w:author="Steve Miranda" w:date="2016-12-05T15:20:00Z">
        <w:r w:rsidR="00F20678">
          <w:rPr>
            <w:rFonts w:ascii="Times New Roman" w:hAnsi="Times New Roman" w:cs="Times New Roman"/>
            <w:color w:val="FF0000"/>
            <w:sz w:val="24"/>
            <w:szCs w:val="24"/>
          </w:rPr>
          <w:t>)</w:t>
        </w:r>
      </w:ins>
      <w:ins w:id="68" w:author="Steve Miranda" w:date="2016-12-05T15:19:00Z">
        <w:r w:rsidR="00F20678">
          <w:rPr>
            <w:rFonts w:ascii="Times New Roman" w:hAnsi="Times New Roman" w:cs="Times New Roman"/>
            <w:color w:val="FF0000"/>
            <w:sz w:val="24"/>
            <w:szCs w:val="24"/>
          </w:rPr>
          <w:t xml:space="preserve"> </w:t>
        </w:r>
      </w:ins>
      <w:ins w:id="69" w:author="Steve Miranda" w:date="2016-12-05T14:36:00Z">
        <w:r w:rsidR="00DC5D6D">
          <w:rPr>
            <w:rFonts w:ascii="Times New Roman" w:hAnsi="Times New Roman" w:cs="Times New Roman"/>
            <w:color w:val="FF0000"/>
            <w:sz w:val="24"/>
            <w:szCs w:val="24"/>
          </w:rPr>
          <w:t>have been st</w:t>
        </w:r>
      </w:ins>
      <w:ins w:id="70" w:author="Steve Miranda" w:date="2016-12-05T14:37:00Z">
        <w:r w:rsidR="00DC5D6D">
          <w:rPr>
            <w:rFonts w:ascii="Times New Roman" w:hAnsi="Times New Roman" w:cs="Times New Roman"/>
            <w:color w:val="FF0000"/>
            <w:sz w:val="24"/>
            <w:szCs w:val="24"/>
          </w:rPr>
          <w:t>o</w:t>
        </w:r>
      </w:ins>
      <w:ins w:id="71" w:author="Steve Miranda" w:date="2016-12-05T14:36:00Z">
        <w:r w:rsidR="00DC5D6D">
          <w:rPr>
            <w:rFonts w:ascii="Times New Roman" w:hAnsi="Times New Roman" w:cs="Times New Roman"/>
            <w:color w:val="FF0000"/>
            <w:sz w:val="24"/>
            <w:szCs w:val="24"/>
          </w:rPr>
          <w:t>cked</w:t>
        </w:r>
      </w:ins>
      <w:ins w:id="72" w:author="Steve Miranda" w:date="2016-12-05T14:43:00Z">
        <w:r w:rsidR="00DC5D6D">
          <w:rPr>
            <w:rFonts w:ascii="Times New Roman" w:hAnsi="Times New Roman" w:cs="Times New Roman"/>
            <w:color w:val="FF0000"/>
            <w:sz w:val="24"/>
            <w:szCs w:val="24"/>
          </w:rPr>
          <w:t xml:space="preserve"> in about 60% of the </w:t>
        </w:r>
      </w:ins>
      <w:ins w:id="73" w:author="Steve Miranda" w:date="2016-12-05T14:44:00Z">
        <w:r w:rsidR="00DC5D6D">
          <w:rPr>
            <w:rFonts w:ascii="Times New Roman" w:hAnsi="Times New Roman" w:cs="Times New Roman"/>
            <w:color w:val="FF0000"/>
            <w:sz w:val="24"/>
            <w:szCs w:val="24"/>
          </w:rPr>
          <w:t>years</w:t>
        </w:r>
      </w:ins>
      <w:ins w:id="74" w:author="Steve Miranda" w:date="2016-12-05T15:00:00Z">
        <w:r w:rsidR="00463C49">
          <w:rPr>
            <w:rFonts w:ascii="Times New Roman" w:hAnsi="Times New Roman" w:cs="Times New Roman"/>
            <w:color w:val="FF0000"/>
            <w:sz w:val="24"/>
            <w:szCs w:val="24"/>
          </w:rPr>
          <w:t xml:space="preserve"> at rates averaging 2.7/ac (range = &lt;1-6/ac) with fish</w:t>
        </w:r>
      </w:ins>
      <w:ins w:id="75" w:author="Steve Miranda" w:date="2016-12-05T14:59:00Z">
        <w:r w:rsidR="00463C49">
          <w:rPr>
            <w:rFonts w:ascii="Times New Roman" w:hAnsi="Times New Roman" w:cs="Times New Roman"/>
            <w:color w:val="FF0000"/>
            <w:sz w:val="24"/>
            <w:szCs w:val="24"/>
          </w:rPr>
          <w:t xml:space="preserve"> averaging</w:t>
        </w:r>
      </w:ins>
      <w:ins w:id="76" w:author="Steve Miranda" w:date="2016-12-05T14:58:00Z">
        <w:r w:rsidR="00463C49">
          <w:rPr>
            <w:rFonts w:ascii="Times New Roman" w:hAnsi="Times New Roman" w:cs="Times New Roman"/>
            <w:color w:val="FF0000"/>
            <w:sz w:val="24"/>
            <w:szCs w:val="24"/>
          </w:rPr>
          <w:t xml:space="preserve"> </w:t>
        </w:r>
      </w:ins>
      <w:ins w:id="77" w:author="Steve Miranda" w:date="2016-12-05T14:50:00Z">
        <w:r w:rsidR="003F5232">
          <w:rPr>
            <w:rFonts w:ascii="Times New Roman" w:hAnsi="Times New Roman" w:cs="Times New Roman"/>
            <w:color w:val="FF0000"/>
            <w:sz w:val="24"/>
            <w:szCs w:val="24"/>
          </w:rPr>
          <w:t>2.</w:t>
        </w:r>
      </w:ins>
      <w:ins w:id="78" w:author="Steve Miranda" w:date="2016-12-05T14:51:00Z">
        <w:r w:rsidR="003F5232">
          <w:rPr>
            <w:rFonts w:ascii="Times New Roman" w:hAnsi="Times New Roman" w:cs="Times New Roman"/>
            <w:color w:val="FF0000"/>
            <w:sz w:val="24"/>
            <w:szCs w:val="24"/>
          </w:rPr>
          <w:t>1</w:t>
        </w:r>
      </w:ins>
      <w:ins w:id="79" w:author="Steve Miranda" w:date="2016-12-05T15:01:00Z">
        <w:r w:rsidR="00463C49">
          <w:rPr>
            <w:rFonts w:ascii="Times New Roman" w:hAnsi="Times New Roman" w:cs="Times New Roman"/>
            <w:color w:val="FF0000"/>
            <w:sz w:val="24"/>
            <w:szCs w:val="24"/>
          </w:rPr>
          <w:t>-</w:t>
        </w:r>
      </w:ins>
      <w:ins w:id="80" w:author="Steve Miranda" w:date="2016-12-05T14:54:00Z">
        <w:r w:rsidR="003F5232">
          <w:rPr>
            <w:rFonts w:ascii="Times New Roman" w:hAnsi="Times New Roman" w:cs="Times New Roman"/>
            <w:color w:val="FF0000"/>
            <w:sz w:val="24"/>
            <w:szCs w:val="24"/>
          </w:rPr>
          <w:t xml:space="preserve">in </w:t>
        </w:r>
      </w:ins>
      <w:ins w:id="81" w:author="Steve Miranda" w:date="2016-12-05T15:01:00Z">
        <w:r w:rsidR="00463C49">
          <w:rPr>
            <w:rFonts w:ascii="Times New Roman" w:hAnsi="Times New Roman" w:cs="Times New Roman"/>
            <w:color w:val="FF0000"/>
            <w:sz w:val="24"/>
            <w:szCs w:val="24"/>
          </w:rPr>
          <w:t xml:space="preserve">total length </w:t>
        </w:r>
      </w:ins>
      <w:ins w:id="82" w:author="Steve Miranda" w:date="2016-12-05T14:54:00Z">
        <w:r w:rsidR="003F5232">
          <w:rPr>
            <w:rFonts w:ascii="Times New Roman" w:hAnsi="Times New Roman" w:cs="Times New Roman"/>
            <w:color w:val="FF0000"/>
            <w:sz w:val="24"/>
            <w:szCs w:val="24"/>
          </w:rPr>
          <w:t>(r</w:t>
        </w:r>
      </w:ins>
      <w:ins w:id="83" w:author="Steve Miranda" w:date="2016-12-05T14:53:00Z">
        <w:r w:rsidR="003F5232">
          <w:rPr>
            <w:rFonts w:ascii="Times New Roman" w:hAnsi="Times New Roman" w:cs="Times New Roman"/>
            <w:color w:val="FF0000"/>
            <w:sz w:val="24"/>
            <w:szCs w:val="24"/>
          </w:rPr>
          <w:t>ange = 1 to 9</w:t>
        </w:r>
      </w:ins>
      <w:ins w:id="84" w:author="Steve Miranda" w:date="2016-12-05T14:54:00Z">
        <w:r w:rsidR="003F5232">
          <w:rPr>
            <w:rFonts w:ascii="Times New Roman" w:hAnsi="Times New Roman" w:cs="Times New Roman"/>
            <w:color w:val="FF0000"/>
            <w:sz w:val="24"/>
            <w:szCs w:val="24"/>
          </w:rPr>
          <w:t xml:space="preserve"> in</w:t>
        </w:r>
      </w:ins>
      <w:ins w:id="85" w:author="Steve Miranda" w:date="2016-12-05T15:02:00Z">
        <w:r w:rsidR="00463C49">
          <w:rPr>
            <w:rFonts w:ascii="Times New Roman" w:hAnsi="Times New Roman" w:cs="Times New Roman"/>
            <w:color w:val="FF0000"/>
            <w:sz w:val="24"/>
            <w:szCs w:val="24"/>
          </w:rPr>
          <w:t>).</w:t>
        </w:r>
      </w:ins>
    </w:p>
    <w:p w14:paraId="13E25519" w14:textId="6ACAE239" w:rsidR="00DD3C50" w:rsidRPr="00D014E7" w:rsidRDefault="00DD3C50" w:rsidP="00F05F37">
      <w:pPr>
        <w:spacing w:after="0" w:line="480" w:lineRule="auto"/>
        <w:ind w:firstLine="720"/>
        <w:rPr>
          <w:rFonts w:ascii="Times New Roman" w:hAnsi="Times New Roman" w:cs="Times New Roman"/>
          <w:sz w:val="24"/>
          <w:szCs w:val="24"/>
        </w:rPr>
      </w:pPr>
      <w:r w:rsidRPr="00F05F37">
        <w:rPr>
          <w:rFonts w:ascii="Times New Roman" w:hAnsi="Times New Roman" w:cs="Times New Roman"/>
          <w:i/>
          <w:sz w:val="24"/>
          <w:szCs w:val="24"/>
        </w:rPr>
        <w:t>Harvest regulations</w:t>
      </w:r>
      <w:del w:id="86" w:author="Michael Colvin" w:date="2016-12-12T08:00:00Z">
        <w:r w:rsidR="00F05F37" w:rsidDel="002A6DCA">
          <w:rPr>
            <w:rFonts w:ascii="Times New Roman" w:hAnsi="Times New Roman" w:cs="Times New Roman"/>
            <w:sz w:val="24"/>
            <w:szCs w:val="24"/>
          </w:rPr>
          <w:delText xml:space="preserve">.-- </w:delText>
        </w:r>
      </w:del>
      <w:ins w:id="87" w:author="Michael Colvin" w:date="2016-12-12T08:00:00Z">
        <w:r w:rsidR="002A6DCA">
          <w:rPr>
            <w:rFonts w:ascii="Times New Roman" w:hAnsi="Times New Roman" w:cs="Times New Roman"/>
            <w:sz w:val="24"/>
            <w:szCs w:val="24"/>
          </w:rPr>
          <w:t>.—</w:t>
        </w:r>
      </w:ins>
      <w:r w:rsidRPr="00D014E7">
        <w:rPr>
          <w:rFonts w:ascii="Times New Roman" w:hAnsi="Times New Roman" w:cs="Times New Roman"/>
          <w:sz w:val="24"/>
          <w:szCs w:val="24"/>
        </w:rPr>
        <w:t xml:space="preserve">Length-limit regulations to manage </w:t>
      </w:r>
      <w:r w:rsidR="003F1EB7">
        <w:rPr>
          <w:rFonts w:ascii="Times New Roman" w:hAnsi="Times New Roman" w:cs="Times New Roman"/>
          <w:sz w:val="24"/>
          <w:szCs w:val="24"/>
        </w:rPr>
        <w:t>b</w:t>
      </w:r>
      <w:r w:rsidR="00BA1082">
        <w:rPr>
          <w:rFonts w:ascii="Times New Roman" w:hAnsi="Times New Roman" w:cs="Times New Roman"/>
          <w:sz w:val="24"/>
          <w:szCs w:val="24"/>
        </w:rPr>
        <w:t>lack</w:t>
      </w:r>
      <w:r w:rsidR="00BA1082" w:rsidRPr="00D014E7">
        <w:rPr>
          <w:rFonts w:ascii="Times New Roman" w:hAnsi="Times New Roman" w:cs="Times New Roman"/>
          <w:sz w:val="24"/>
          <w:szCs w:val="24"/>
        </w:rPr>
        <w:t xml:space="preserve"> </w:t>
      </w:r>
      <w:r w:rsidR="003F1EB7">
        <w:rPr>
          <w:rFonts w:ascii="Times New Roman" w:hAnsi="Times New Roman" w:cs="Times New Roman"/>
          <w:sz w:val="24"/>
          <w:szCs w:val="24"/>
        </w:rPr>
        <w:t>b</w:t>
      </w:r>
      <w:r w:rsidR="00BA1082" w:rsidRPr="00D014E7">
        <w:rPr>
          <w:rFonts w:ascii="Times New Roman" w:hAnsi="Times New Roman" w:cs="Times New Roman"/>
          <w:sz w:val="24"/>
          <w:szCs w:val="24"/>
        </w:rPr>
        <w:t>ass</w:t>
      </w:r>
      <w:r w:rsidR="00BA1082">
        <w:rPr>
          <w:rFonts w:ascii="Times New Roman" w:hAnsi="Times New Roman" w:cs="Times New Roman"/>
          <w:sz w:val="24"/>
          <w:szCs w:val="24"/>
        </w:rPr>
        <w:t xml:space="preserve"> </w:t>
      </w:r>
      <w:proofErr w:type="spellStart"/>
      <w:r w:rsidR="00AA7CB9" w:rsidRPr="00AA7CB9">
        <w:rPr>
          <w:rFonts w:ascii="Times New Roman" w:hAnsi="Times New Roman" w:cs="Times New Roman"/>
          <w:i/>
          <w:sz w:val="24"/>
          <w:szCs w:val="24"/>
        </w:rPr>
        <w:t>Micropterus</w:t>
      </w:r>
      <w:proofErr w:type="spellEnd"/>
      <w:r w:rsidR="00AA7CB9">
        <w:rPr>
          <w:rFonts w:ascii="Times New Roman" w:hAnsi="Times New Roman" w:cs="Times New Roman"/>
          <w:sz w:val="24"/>
          <w:szCs w:val="24"/>
        </w:rPr>
        <w:t xml:space="preserve"> spp. </w:t>
      </w:r>
      <w:r w:rsidR="00207ADF">
        <w:rPr>
          <w:rFonts w:ascii="Times New Roman" w:hAnsi="Times New Roman" w:cs="Times New Roman"/>
          <w:sz w:val="24"/>
          <w:szCs w:val="24"/>
        </w:rPr>
        <w:t xml:space="preserve">populations </w:t>
      </w:r>
      <w:r>
        <w:rPr>
          <w:rFonts w:ascii="Times New Roman" w:hAnsi="Times New Roman" w:cs="Times New Roman"/>
          <w:sz w:val="24"/>
          <w:szCs w:val="24"/>
        </w:rPr>
        <w:t>have been used on a near continuous basis</w:t>
      </w:r>
      <w:r w:rsidRPr="00D014E7">
        <w:rPr>
          <w:rFonts w:ascii="Times New Roman" w:hAnsi="Times New Roman" w:cs="Times New Roman"/>
          <w:sz w:val="24"/>
          <w:szCs w:val="24"/>
        </w:rPr>
        <w:t xml:space="preserve"> in Ross Barnett Reservoir since 1988.</w:t>
      </w:r>
      <w:r>
        <w:rPr>
          <w:rFonts w:ascii="Times New Roman" w:hAnsi="Times New Roman" w:cs="Times New Roman"/>
          <w:sz w:val="24"/>
          <w:szCs w:val="24"/>
        </w:rPr>
        <w:t xml:space="preserve"> Aside from a 15-20-in </w:t>
      </w:r>
      <w:r w:rsidR="003D0D5E">
        <w:rPr>
          <w:rFonts w:ascii="Times New Roman" w:hAnsi="Times New Roman" w:cs="Times New Roman"/>
          <w:sz w:val="24"/>
          <w:szCs w:val="24"/>
        </w:rPr>
        <w:t>SLL in 1</w:t>
      </w:r>
      <w:r>
        <w:rPr>
          <w:rFonts w:ascii="Times New Roman" w:hAnsi="Times New Roman" w:cs="Times New Roman"/>
          <w:sz w:val="24"/>
          <w:szCs w:val="24"/>
        </w:rPr>
        <w:t>980,</w:t>
      </w:r>
      <w:r w:rsidRPr="00D014E7">
        <w:rPr>
          <w:rFonts w:ascii="Times New Roman" w:hAnsi="Times New Roman" w:cs="Times New Roman"/>
          <w:sz w:val="24"/>
          <w:szCs w:val="24"/>
        </w:rPr>
        <w:t xml:space="preserve"> a bag limit was the only harvest restriction</w:t>
      </w:r>
      <w:r w:rsidR="00713EE6">
        <w:rPr>
          <w:rFonts w:ascii="Times New Roman" w:hAnsi="Times New Roman" w:cs="Times New Roman"/>
          <w:sz w:val="24"/>
          <w:szCs w:val="24"/>
        </w:rPr>
        <w:t xml:space="preserve"> through 1987</w:t>
      </w:r>
      <w:r w:rsidRPr="00D014E7">
        <w:rPr>
          <w:rFonts w:ascii="Times New Roman" w:hAnsi="Times New Roman" w:cs="Times New Roman"/>
          <w:sz w:val="24"/>
          <w:szCs w:val="24"/>
        </w:rPr>
        <w:t xml:space="preserve">. In early 1988 a 13-16-in </w:t>
      </w:r>
      <w:r w:rsidR="003D0D5E">
        <w:rPr>
          <w:rFonts w:ascii="Times New Roman" w:hAnsi="Times New Roman" w:cs="Times New Roman"/>
          <w:sz w:val="24"/>
          <w:szCs w:val="24"/>
        </w:rPr>
        <w:t>SLL w</w:t>
      </w:r>
      <w:r w:rsidRPr="00D014E7">
        <w:rPr>
          <w:rFonts w:ascii="Times New Roman" w:hAnsi="Times New Roman" w:cs="Times New Roman"/>
          <w:sz w:val="24"/>
          <w:szCs w:val="24"/>
        </w:rPr>
        <w:t>as implemented.</w:t>
      </w:r>
      <w:r w:rsidR="00F60A4E">
        <w:rPr>
          <w:rFonts w:ascii="Times New Roman" w:hAnsi="Times New Roman" w:cs="Times New Roman"/>
          <w:sz w:val="24"/>
          <w:szCs w:val="24"/>
        </w:rPr>
        <w:t xml:space="preserve"> </w:t>
      </w:r>
      <w:r>
        <w:rPr>
          <w:rFonts w:ascii="Times New Roman" w:hAnsi="Times New Roman" w:cs="Times New Roman"/>
          <w:sz w:val="24"/>
          <w:szCs w:val="24"/>
        </w:rPr>
        <w:t xml:space="preserve">Except for 1993, when the </w:t>
      </w:r>
      <w:r w:rsidR="003D0D5E">
        <w:rPr>
          <w:rFonts w:ascii="Times New Roman" w:hAnsi="Times New Roman" w:cs="Times New Roman"/>
          <w:sz w:val="24"/>
          <w:szCs w:val="24"/>
        </w:rPr>
        <w:t>SLL</w:t>
      </w:r>
      <w:r>
        <w:rPr>
          <w:rFonts w:ascii="Times New Roman" w:hAnsi="Times New Roman" w:cs="Times New Roman"/>
          <w:sz w:val="24"/>
          <w:szCs w:val="24"/>
        </w:rPr>
        <w:t xml:space="preserve"> was temporarily lifted, this length limit lasted</w:t>
      </w:r>
      <w:r w:rsidRPr="00D014E7">
        <w:rPr>
          <w:rFonts w:ascii="Times New Roman" w:hAnsi="Times New Roman" w:cs="Times New Roman"/>
          <w:sz w:val="24"/>
          <w:szCs w:val="24"/>
        </w:rPr>
        <w:t xml:space="preserve"> through 1997. Beginning in 1998 the </w:t>
      </w:r>
      <w:r w:rsidR="003D0D5E">
        <w:rPr>
          <w:rFonts w:ascii="Times New Roman" w:hAnsi="Times New Roman" w:cs="Times New Roman"/>
          <w:sz w:val="24"/>
          <w:szCs w:val="24"/>
        </w:rPr>
        <w:t>SLL</w:t>
      </w:r>
      <w:r w:rsidRPr="00D014E7">
        <w:rPr>
          <w:rFonts w:ascii="Times New Roman" w:hAnsi="Times New Roman" w:cs="Times New Roman"/>
          <w:sz w:val="24"/>
          <w:szCs w:val="24"/>
        </w:rPr>
        <w:t xml:space="preserve"> was replaced with a 15-in </w:t>
      </w:r>
      <w:r w:rsidR="003D0D5E">
        <w:rPr>
          <w:rFonts w:ascii="Times New Roman" w:hAnsi="Times New Roman" w:cs="Times New Roman"/>
          <w:sz w:val="24"/>
          <w:szCs w:val="24"/>
        </w:rPr>
        <w:t>MLL</w:t>
      </w:r>
      <w:r w:rsidRPr="00D014E7">
        <w:rPr>
          <w:rFonts w:ascii="Times New Roman" w:hAnsi="Times New Roman" w:cs="Times New Roman"/>
          <w:sz w:val="24"/>
          <w:szCs w:val="24"/>
        </w:rPr>
        <w:t xml:space="preserve">, which lasted 11 </w:t>
      </w:r>
      <w:r w:rsidRPr="00A534C1">
        <w:rPr>
          <w:rFonts w:ascii="Times New Roman" w:hAnsi="Times New Roman" w:cs="Times New Roman"/>
          <w:noProof/>
          <w:sz w:val="24"/>
          <w:szCs w:val="24"/>
        </w:rPr>
        <w:t>year</w:t>
      </w:r>
      <w:r>
        <w:rPr>
          <w:rFonts w:ascii="Times New Roman" w:hAnsi="Times New Roman" w:cs="Times New Roman"/>
          <w:noProof/>
          <w:sz w:val="24"/>
          <w:szCs w:val="24"/>
        </w:rPr>
        <w:t>s</w:t>
      </w:r>
      <w:r w:rsidRPr="00D014E7">
        <w:rPr>
          <w:rFonts w:ascii="Times New Roman" w:hAnsi="Times New Roman" w:cs="Times New Roman"/>
          <w:sz w:val="24"/>
          <w:szCs w:val="24"/>
        </w:rPr>
        <w:t xml:space="preserve"> until a 12-in </w:t>
      </w:r>
      <w:r w:rsidR="003D0D5E">
        <w:rPr>
          <w:rFonts w:ascii="Times New Roman" w:hAnsi="Times New Roman" w:cs="Times New Roman"/>
          <w:sz w:val="24"/>
          <w:szCs w:val="24"/>
        </w:rPr>
        <w:t>MLL</w:t>
      </w:r>
      <w:r>
        <w:rPr>
          <w:rFonts w:ascii="Times New Roman" w:hAnsi="Times New Roman" w:cs="Times New Roman"/>
          <w:sz w:val="24"/>
          <w:szCs w:val="24"/>
        </w:rPr>
        <w:t xml:space="preserve"> replaced it</w:t>
      </w:r>
      <w:r w:rsidR="003D0D5E">
        <w:rPr>
          <w:rFonts w:ascii="Times New Roman" w:hAnsi="Times New Roman" w:cs="Times New Roman"/>
          <w:sz w:val="24"/>
          <w:szCs w:val="24"/>
        </w:rPr>
        <w:t xml:space="preserve"> in February 2009. The 12-in MLL</w:t>
      </w:r>
      <w:r w:rsidRPr="00D014E7">
        <w:rPr>
          <w:rFonts w:ascii="Times New Roman" w:hAnsi="Times New Roman" w:cs="Times New Roman"/>
          <w:sz w:val="24"/>
          <w:szCs w:val="24"/>
        </w:rPr>
        <w:t xml:space="preserve"> was in place through 2015. A bag limit of seven fish </w:t>
      </w:r>
      <w:r w:rsidR="003D0D5E">
        <w:rPr>
          <w:rFonts w:ascii="Times New Roman" w:hAnsi="Times New Roman" w:cs="Times New Roman"/>
          <w:sz w:val="24"/>
          <w:szCs w:val="24"/>
        </w:rPr>
        <w:t>complemented the length limits throughout the 2</w:t>
      </w:r>
      <w:r w:rsidR="00996D7E">
        <w:rPr>
          <w:rFonts w:ascii="Times New Roman" w:hAnsi="Times New Roman" w:cs="Times New Roman"/>
          <w:sz w:val="24"/>
          <w:szCs w:val="24"/>
        </w:rPr>
        <w:t>8</w:t>
      </w:r>
      <w:r w:rsidR="003D0D5E">
        <w:rPr>
          <w:rFonts w:ascii="Times New Roman" w:hAnsi="Times New Roman" w:cs="Times New Roman"/>
          <w:sz w:val="24"/>
          <w:szCs w:val="24"/>
        </w:rPr>
        <w:t>-</w:t>
      </w:r>
      <w:r w:rsidRPr="00D014E7">
        <w:rPr>
          <w:rFonts w:ascii="Times New Roman" w:hAnsi="Times New Roman" w:cs="Times New Roman"/>
          <w:sz w:val="24"/>
          <w:szCs w:val="24"/>
        </w:rPr>
        <w:t xml:space="preserve">year period between 1988 and 2015. </w:t>
      </w:r>
      <w:del w:id="88" w:author="Steve Miranda" w:date="2016-12-05T15:51:00Z">
        <w:r w:rsidRPr="00D014E7" w:rsidDel="00E850AF">
          <w:rPr>
            <w:rFonts w:ascii="Times New Roman" w:hAnsi="Times New Roman" w:cs="Times New Roman"/>
            <w:sz w:val="24"/>
            <w:szCs w:val="24"/>
          </w:rPr>
          <w:delText>Annual fish population surveys</w:delText>
        </w:r>
        <w:r w:rsidR="004127D7" w:rsidDel="00E850AF">
          <w:rPr>
            <w:rFonts w:ascii="Times New Roman" w:hAnsi="Times New Roman" w:cs="Times New Roman"/>
            <w:sz w:val="24"/>
            <w:szCs w:val="24"/>
          </w:rPr>
          <w:delText xml:space="preserve"> </w:delText>
        </w:r>
        <w:r w:rsidRPr="00D014E7" w:rsidDel="00E850AF">
          <w:rPr>
            <w:rFonts w:ascii="Times New Roman" w:hAnsi="Times New Roman" w:cs="Times New Roman"/>
            <w:sz w:val="24"/>
            <w:szCs w:val="24"/>
          </w:rPr>
          <w:delText xml:space="preserve">and </w:delText>
        </w:r>
        <w:r w:rsidR="003D0D5E" w:rsidDel="00E850AF">
          <w:rPr>
            <w:rFonts w:ascii="Times New Roman" w:hAnsi="Times New Roman" w:cs="Times New Roman"/>
            <w:sz w:val="24"/>
            <w:szCs w:val="24"/>
          </w:rPr>
          <w:delText>a</w:delText>
        </w:r>
      </w:del>
      <w:ins w:id="89" w:author="Steve Miranda" w:date="2016-12-05T15:51:00Z">
        <w:r w:rsidR="00E850AF">
          <w:rPr>
            <w:rFonts w:ascii="Times New Roman" w:hAnsi="Times New Roman" w:cs="Times New Roman"/>
            <w:sz w:val="24"/>
            <w:szCs w:val="24"/>
          </w:rPr>
          <w:t>A</w:t>
        </w:r>
      </w:ins>
      <w:r w:rsidR="003D0D5E">
        <w:rPr>
          <w:rFonts w:ascii="Times New Roman" w:hAnsi="Times New Roman" w:cs="Times New Roman"/>
          <w:sz w:val="24"/>
          <w:szCs w:val="24"/>
        </w:rPr>
        <w:t>ppeals</w:t>
      </w:r>
      <w:r w:rsidRPr="00D014E7">
        <w:rPr>
          <w:rFonts w:ascii="Times New Roman" w:hAnsi="Times New Roman" w:cs="Times New Roman"/>
          <w:sz w:val="24"/>
          <w:szCs w:val="24"/>
        </w:rPr>
        <w:t xml:space="preserve"> from angler groups and tournament organizers</w:t>
      </w:r>
      <w:r w:rsidR="004127D7">
        <w:rPr>
          <w:rFonts w:ascii="Times New Roman" w:hAnsi="Times New Roman" w:cs="Times New Roman"/>
          <w:sz w:val="24"/>
          <w:szCs w:val="24"/>
        </w:rPr>
        <w:t xml:space="preserve"> were</w:t>
      </w:r>
      <w:r w:rsidRPr="00D014E7">
        <w:rPr>
          <w:rFonts w:ascii="Times New Roman" w:hAnsi="Times New Roman" w:cs="Times New Roman"/>
          <w:sz w:val="24"/>
          <w:szCs w:val="24"/>
        </w:rPr>
        <w:t xml:space="preserve"> </w:t>
      </w:r>
      <w:ins w:id="90" w:author="Steve Miranda" w:date="2016-12-05T15:51:00Z">
        <w:r w:rsidR="00E850AF">
          <w:rPr>
            <w:rFonts w:ascii="Times New Roman" w:hAnsi="Times New Roman" w:cs="Times New Roman"/>
            <w:sz w:val="24"/>
            <w:szCs w:val="24"/>
          </w:rPr>
          <w:t xml:space="preserve">often </w:t>
        </w:r>
      </w:ins>
      <w:r w:rsidRPr="00D014E7">
        <w:rPr>
          <w:rFonts w:ascii="Times New Roman" w:hAnsi="Times New Roman" w:cs="Times New Roman"/>
          <w:sz w:val="24"/>
          <w:szCs w:val="24"/>
        </w:rPr>
        <w:t>catalysts for regulation changes.</w:t>
      </w:r>
      <w:ins w:id="91" w:author="Steve Miranda" w:date="2016-12-05T15:51:00Z">
        <w:r w:rsidR="00E850AF">
          <w:rPr>
            <w:rFonts w:ascii="Times New Roman" w:hAnsi="Times New Roman" w:cs="Times New Roman"/>
            <w:sz w:val="24"/>
            <w:szCs w:val="24"/>
          </w:rPr>
          <w:t xml:space="preserve"> Nevertheless, </w:t>
        </w:r>
      </w:ins>
      <w:ins w:id="92" w:author="Steve Miranda" w:date="2016-12-05T15:52:00Z">
        <w:r w:rsidR="00E850AF">
          <w:rPr>
            <w:rFonts w:ascii="Times New Roman" w:hAnsi="Times New Roman" w:cs="Times New Roman"/>
            <w:sz w:val="24"/>
            <w:szCs w:val="24"/>
          </w:rPr>
          <w:t xml:space="preserve">in crafting regulations the agency </w:t>
        </w:r>
      </w:ins>
      <w:ins w:id="93" w:author="Steve Miranda" w:date="2016-12-05T15:53:00Z">
        <w:r w:rsidR="00E850AF">
          <w:rPr>
            <w:rFonts w:ascii="Times New Roman" w:hAnsi="Times New Roman" w:cs="Times New Roman"/>
            <w:sz w:val="24"/>
            <w:szCs w:val="24"/>
          </w:rPr>
          <w:t>balanced requests</w:t>
        </w:r>
      </w:ins>
      <w:ins w:id="94" w:author="Steve Miranda" w:date="2016-12-06T11:55:00Z">
        <w:r w:rsidR="00FE470B">
          <w:rPr>
            <w:rFonts w:ascii="Times New Roman" w:hAnsi="Times New Roman" w:cs="Times New Roman"/>
            <w:sz w:val="24"/>
            <w:szCs w:val="24"/>
          </w:rPr>
          <w:t xml:space="preserve"> from special-interests groups</w:t>
        </w:r>
      </w:ins>
      <w:ins w:id="95" w:author="Steve Miranda" w:date="2016-12-05T15:53:00Z">
        <w:r w:rsidR="00E850AF">
          <w:rPr>
            <w:rFonts w:ascii="Times New Roman" w:hAnsi="Times New Roman" w:cs="Times New Roman"/>
            <w:sz w:val="24"/>
            <w:szCs w:val="24"/>
          </w:rPr>
          <w:t xml:space="preserve"> with the need to maintain </w:t>
        </w:r>
      </w:ins>
      <w:ins w:id="96" w:author="Steve Miranda" w:date="2016-12-05T15:56:00Z">
        <w:r w:rsidR="00E850AF">
          <w:rPr>
            <w:rFonts w:ascii="Times New Roman" w:hAnsi="Times New Roman" w:cs="Times New Roman"/>
            <w:sz w:val="24"/>
            <w:szCs w:val="24"/>
          </w:rPr>
          <w:t>healthy</w:t>
        </w:r>
      </w:ins>
      <w:ins w:id="97" w:author="Steve Miranda" w:date="2016-12-05T15:55:00Z">
        <w:r w:rsidR="00E850AF">
          <w:rPr>
            <w:rFonts w:ascii="Times New Roman" w:hAnsi="Times New Roman" w:cs="Times New Roman"/>
            <w:sz w:val="24"/>
            <w:szCs w:val="24"/>
          </w:rPr>
          <w:t xml:space="preserve"> fish</w:t>
        </w:r>
      </w:ins>
      <w:ins w:id="98" w:author="Steve Miranda" w:date="2016-12-05T15:53:00Z">
        <w:r w:rsidR="00E850AF">
          <w:rPr>
            <w:rFonts w:ascii="Times New Roman" w:hAnsi="Times New Roman" w:cs="Times New Roman"/>
            <w:sz w:val="24"/>
            <w:szCs w:val="24"/>
          </w:rPr>
          <w:t xml:space="preserve"> populations and satisfy the needs of the entire </w:t>
        </w:r>
      </w:ins>
      <w:ins w:id="99" w:author="Steve Miranda" w:date="2016-12-05T15:56:00Z">
        <w:r w:rsidR="00E850AF">
          <w:rPr>
            <w:rFonts w:ascii="Times New Roman" w:hAnsi="Times New Roman" w:cs="Times New Roman"/>
            <w:sz w:val="24"/>
            <w:szCs w:val="24"/>
          </w:rPr>
          <w:t>angling community</w:t>
        </w:r>
      </w:ins>
      <w:ins w:id="100" w:author="Steve Miranda" w:date="2016-12-05T15:53:00Z">
        <w:r w:rsidR="00E850AF">
          <w:rPr>
            <w:rFonts w:ascii="Times New Roman" w:hAnsi="Times New Roman" w:cs="Times New Roman"/>
            <w:sz w:val="24"/>
            <w:szCs w:val="24"/>
          </w:rPr>
          <w:t>.</w:t>
        </w:r>
      </w:ins>
      <w:ins w:id="101" w:author="Steve Miranda" w:date="2016-12-05T15:52:00Z">
        <w:r w:rsidR="00E850AF">
          <w:rPr>
            <w:rFonts w:ascii="Times New Roman" w:hAnsi="Times New Roman" w:cs="Times New Roman"/>
            <w:sz w:val="24"/>
            <w:szCs w:val="24"/>
          </w:rPr>
          <w:t xml:space="preserve"> </w:t>
        </w:r>
      </w:ins>
    </w:p>
    <w:p w14:paraId="6CE76577" w14:textId="0ACB43EC" w:rsidR="00DD3C50" w:rsidRPr="00CB4CD7" w:rsidRDefault="00DD3C50" w:rsidP="00F05F37">
      <w:pPr>
        <w:spacing w:after="0" w:line="480" w:lineRule="auto"/>
        <w:ind w:firstLine="720"/>
        <w:rPr>
          <w:rFonts w:ascii="Times New Roman" w:hAnsi="Times New Roman" w:cs="Times New Roman"/>
          <w:sz w:val="24"/>
          <w:szCs w:val="24"/>
        </w:rPr>
      </w:pPr>
      <w:r w:rsidRPr="00F05F37">
        <w:rPr>
          <w:rFonts w:ascii="Times New Roman" w:hAnsi="Times New Roman" w:cs="Times New Roman"/>
          <w:i/>
          <w:sz w:val="24"/>
          <w:szCs w:val="24"/>
        </w:rPr>
        <w:t>Fish population surveys and metrics</w:t>
      </w:r>
      <w:del w:id="102" w:author="Michael Colvin" w:date="2016-12-12T08:01:00Z">
        <w:r w:rsidR="00F05F37" w:rsidDel="002A6DCA">
          <w:rPr>
            <w:rFonts w:ascii="Times New Roman" w:hAnsi="Times New Roman" w:cs="Times New Roman"/>
            <w:sz w:val="24"/>
            <w:szCs w:val="24"/>
          </w:rPr>
          <w:delText xml:space="preserve">.-- </w:delText>
        </w:r>
      </w:del>
      <w:ins w:id="103" w:author="Michael Colvin" w:date="2016-12-12T08:01:00Z">
        <w:r w:rsidR="002A6DCA">
          <w:rPr>
            <w:rFonts w:ascii="Times New Roman" w:hAnsi="Times New Roman" w:cs="Times New Roman"/>
            <w:sz w:val="24"/>
            <w:szCs w:val="24"/>
          </w:rPr>
          <w:t>.—</w:t>
        </w:r>
      </w:ins>
      <w:r w:rsidRPr="00D014E7">
        <w:rPr>
          <w:rFonts w:ascii="Times New Roman" w:hAnsi="Times New Roman" w:cs="Times New Roman"/>
          <w:sz w:val="24"/>
          <w:szCs w:val="24"/>
        </w:rPr>
        <w:t>The Mississippi Department of Wildlife, Fisheries</w:t>
      </w:r>
      <w:del w:id="104" w:author="Steve Miranda" w:date="2016-12-06T11:56:00Z">
        <w:r w:rsidRPr="00D014E7" w:rsidDel="00FE470B">
          <w:rPr>
            <w:rFonts w:ascii="Times New Roman" w:hAnsi="Times New Roman" w:cs="Times New Roman"/>
            <w:sz w:val="24"/>
            <w:szCs w:val="24"/>
          </w:rPr>
          <w:delText>,</w:delText>
        </w:r>
      </w:del>
      <w:r w:rsidRPr="00D014E7">
        <w:rPr>
          <w:rFonts w:ascii="Times New Roman" w:hAnsi="Times New Roman" w:cs="Times New Roman"/>
          <w:sz w:val="24"/>
          <w:szCs w:val="24"/>
        </w:rPr>
        <w:t xml:space="preserve"> and Parks has been conducting standardized electrofishing monitoring in Ross Barnett </w:t>
      </w:r>
      <w:r w:rsidRPr="00D014E7">
        <w:rPr>
          <w:rFonts w:ascii="Times New Roman" w:hAnsi="Times New Roman" w:cs="Times New Roman"/>
          <w:sz w:val="24"/>
          <w:szCs w:val="24"/>
        </w:rPr>
        <w:lastRenderedPageBreak/>
        <w:t xml:space="preserve">Reservoir since 1989. Electrofishing surveys </w:t>
      </w:r>
      <w:r w:rsidR="00713EE6">
        <w:rPr>
          <w:rFonts w:ascii="Times New Roman" w:hAnsi="Times New Roman" w:cs="Times New Roman"/>
          <w:noProof/>
          <w:sz w:val="24"/>
          <w:szCs w:val="24"/>
        </w:rPr>
        <w:t>a</w:t>
      </w:r>
      <w:r w:rsidRPr="00A534C1">
        <w:rPr>
          <w:rFonts w:ascii="Times New Roman" w:hAnsi="Times New Roman" w:cs="Times New Roman"/>
          <w:noProof/>
          <w:sz w:val="24"/>
          <w:szCs w:val="24"/>
        </w:rPr>
        <w:t>re conducted</w:t>
      </w:r>
      <w:r w:rsidRPr="00D014E7">
        <w:rPr>
          <w:rFonts w:ascii="Times New Roman" w:hAnsi="Times New Roman" w:cs="Times New Roman"/>
          <w:sz w:val="24"/>
          <w:szCs w:val="24"/>
        </w:rPr>
        <w:t xml:space="preserve"> in fall following methods described in </w:t>
      </w:r>
      <w:r>
        <w:rPr>
          <w:rFonts w:ascii="Times New Roman" w:hAnsi="Times New Roman" w:cs="Times New Roman"/>
          <w:sz w:val="24"/>
          <w:szCs w:val="24"/>
        </w:rPr>
        <w:t>Miranda (2005)</w:t>
      </w:r>
      <w:r w:rsidRPr="00D014E7">
        <w:rPr>
          <w:rFonts w:ascii="Times New Roman" w:hAnsi="Times New Roman" w:cs="Times New Roman"/>
          <w:sz w:val="24"/>
          <w:szCs w:val="24"/>
        </w:rPr>
        <w:t xml:space="preserve"> and </w:t>
      </w:r>
      <w:del w:id="105" w:author="Steve Miranda" w:date="2016-12-03T10:33:00Z">
        <w:r w:rsidRPr="00D014E7" w:rsidDel="000A559E">
          <w:rPr>
            <w:rFonts w:ascii="Times New Roman" w:hAnsi="Times New Roman" w:cs="Times New Roman"/>
            <w:sz w:val="24"/>
            <w:szCs w:val="24"/>
          </w:rPr>
          <w:delText xml:space="preserve">similar to those described by </w:delText>
        </w:r>
      </w:del>
      <w:r w:rsidRPr="00D014E7">
        <w:rPr>
          <w:rFonts w:ascii="Times New Roman" w:hAnsi="Times New Roman" w:cs="Times New Roman"/>
          <w:sz w:val="24"/>
          <w:szCs w:val="24"/>
        </w:rPr>
        <w:t>Miranda and Boxrucker (</w:t>
      </w:r>
      <w:r>
        <w:rPr>
          <w:rFonts w:ascii="Times New Roman" w:hAnsi="Times New Roman" w:cs="Times New Roman"/>
          <w:sz w:val="24"/>
          <w:szCs w:val="24"/>
        </w:rPr>
        <w:t>2009</w:t>
      </w:r>
      <w:r w:rsidRPr="00D014E7">
        <w:rPr>
          <w:rFonts w:ascii="Times New Roman" w:hAnsi="Times New Roman" w:cs="Times New Roman"/>
          <w:sz w:val="24"/>
          <w:szCs w:val="24"/>
        </w:rPr>
        <w:t xml:space="preserve">). </w:t>
      </w:r>
      <w:del w:id="106" w:author="Michael Colvin" w:date="2016-12-12T08:01:00Z">
        <w:r w:rsidRPr="00D014E7" w:rsidDel="002A6DCA">
          <w:rPr>
            <w:rFonts w:ascii="Times New Roman" w:hAnsi="Times New Roman" w:cs="Times New Roman"/>
            <w:sz w:val="24"/>
            <w:szCs w:val="24"/>
          </w:rPr>
          <w:delText xml:space="preserve">Over the study </w:delText>
        </w:r>
        <w:r w:rsidRPr="00A534C1" w:rsidDel="002A6DCA">
          <w:rPr>
            <w:rFonts w:ascii="Times New Roman" w:hAnsi="Times New Roman" w:cs="Times New Roman"/>
            <w:noProof/>
            <w:sz w:val="24"/>
            <w:szCs w:val="24"/>
          </w:rPr>
          <w:delText>period</w:delText>
        </w:r>
        <w:r w:rsidRPr="00D014E7" w:rsidDel="002A6DCA">
          <w:rPr>
            <w:rFonts w:ascii="Times New Roman" w:hAnsi="Times New Roman" w:cs="Times New Roman"/>
            <w:sz w:val="24"/>
            <w:szCs w:val="24"/>
          </w:rPr>
          <w:delText xml:space="preserve"> </w:delText>
        </w:r>
      </w:del>
      <w:ins w:id="107" w:author="Michael Colvin" w:date="2016-12-12T08:01:00Z">
        <w:r w:rsidR="002A6DCA">
          <w:rPr>
            <w:rFonts w:ascii="Times New Roman" w:hAnsi="Times New Roman" w:cs="Times New Roman"/>
            <w:sz w:val="24"/>
            <w:szCs w:val="24"/>
          </w:rPr>
          <w:t>T</w:t>
        </w:r>
      </w:ins>
      <w:del w:id="108" w:author="Michael Colvin" w:date="2016-12-12T08:01:00Z">
        <w:r w:rsidRPr="00D014E7" w:rsidDel="002A6DCA">
          <w:rPr>
            <w:rFonts w:ascii="Times New Roman" w:hAnsi="Times New Roman" w:cs="Times New Roman"/>
            <w:sz w:val="24"/>
            <w:szCs w:val="24"/>
          </w:rPr>
          <w:delText>t</w:delText>
        </w:r>
      </w:del>
      <w:r w:rsidRPr="00D014E7">
        <w:rPr>
          <w:rFonts w:ascii="Times New Roman" w:hAnsi="Times New Roman" w:cs="Times New Roman"/>
          <w:sz w:val="24"/>
          <w:szCs w:val="24"/>
        </w:rPr>
        <w:t xml:space="preserve">here </w:t>
      </w:r>
      <w:proofErr w:type="gramStart"/>
      <w:r w:rsidRPr="00D014E7">
        <w:rPr>
          <w:rFonts w:ascii="Times New Roman" w:hAnsi="Times New Roman" w:cs="Times New Roman"/>
          <w:sz w:val="24"/>
          <w:szCs w:val="24"/>
        </w:rPr>
        <w:t>ha</w:t>
      </w:r>
      <w:r>
        <w:rPr>
          <w:rFonts w:ascii="Times New Roman" w:hAnsi="Times New Roman" w:cs="Times New Roman"/>
          <w:sz w:val="24"/>
          <w:szCs w:val="24"/>
        </w:rPr>
        <w:t>ve</w:t>
      </w:r>
      <w:proofErr w:type="gramEnd"/>
      <w:r w:rsidRPr="00D014E7">
        <w:rPr>
          <w:rFonts w:ascii="Times New Roman" w:hAnsi="Times New Roman" w:cs="Times New Roman"/>
          <w:sz w:val="24"/>
          <w:szCs w:val="24"/>
        </w:rPr>
        <w:t xml:space="preserve"> been changes in electrofishing equipment and personnel, but electrofishing </w:t>
      </w:r>
      <w:r>
        <w:rPr>
          <w:rFonts w:ascii="Times New Roman" w:hAnsi="Times New Roman" w:cs="Times New Roman"/>
          <w:sz w:val="24"/>
          <w:szCs w:val="24"/>
        </w:rPr>
        <w:t>protocols</w:t>
      </w:r>
      <w:r w:rsidRPr="00D014E7">
        <w:rPr>
          <w:rFonts w:ascii="Times New Roman" w:hAnsi="Times New Roman" w:cs="Times New Roman"/>
          <w:sz w:val="24"/>
          <w:szCs w:val="24"/>
        </w:rPr>
        <w:t xml:space="preserve"> and sampling design ha</w:t>
      </w:r>
      <w:r>
        <w:rPr>
          <w:rFonts w:ascii="Times New Roman" w:hAnsi="Times New Roman" w:cs="Times New Roman"/>
          <w:sz w:val="24"/>
          <w:szCs w:val="24"/>
        </w:rPr>
        <w:t>ve</w:t>
      </w:r>
      <w:r w:rsidRPr="00D014E7">
        <w:rPr>
          <w:rFonts w:ascii="Times New Roman" w:hAnsi="Times New Roman" w:cs="Times New Roman"/>
          <w:sz w:val="24"/>
          <w:szCs w:val="24"/>
        </w:rPr>
        <w:t xml:space="preserve"> remained</w:t>
      </w:r>
      <w:r w:rsidRPr="00E12B41">
        <w:rPr>
          <w:rFonts w:ascii="Times New Roman" w:hAnsi="Times New Roman" w:cs="Times New Roman"/>
          <w:sz w:val="24"/>
          <w:szCs w:val="24"/>
        </w:rPr>
        <w:t xml:space="preserve"> </w:t>
      </w:r>
      <w:del w:id="109" w:author="Steve Miranda" w:date="2016-12-06T11:56:00Z">
        <w:r w:rsidDel="00FE470B">
          <w:rPr>
            <w:rFonts w:ascii="Times New Roman" w:hAnsi="Times New Roman" w:cs="Times New Roman"/>
            <w:sz w:val="24"/>
            <w:szCs w:val="24"/>
          </w:rPr>
          <w:delText>steady</w:delText>
        </w:r>
      </w:del>
      <w:ins w:id="110" w:author="Steve Miranda" w:date="2016-12-06T11:56:00Z">
        <w:r w:rsidR="00FE470B">
          <w:rPr>
            <w:rFonts w:ascii="Times New Roman" w:hAnsi="Times New Roman" w:cs="Times New Roman"/>
            <w:sz w:val="24"/>
            <w:szCs w:val="24"/>
          </w:rPr>
          <w:t>consistent</w:t>
        </w:r>
      </w:ins>
      <w:ins w:id="111" w:author="Michael Colvin" w:date="2016-12-12T08:01:00Z">
        <w:r w:rsidR="002A6DCA">
          <w:rPr>
            <w:rFonts w:ascii="Times New Roman" w:hAnsi="Times New Roman" w:cs="Times New Roman"/>
            <w:sz w:val="24"/>
            <w:szCs w:val="24"/>
          </w:rPr>
          <w:t xml:space="preserve"> o</w:t>
        </w:r>
        <w:r w:rsidR="002A6DCA" w:rsidRPr="00D014E7">
          <w:rPr>
            <w:rFonts w:ascii="Times New Roman" w:hAnsi="Times New Roman" w:cs="Times New Roman"/>
            <w:sz w:val="24"/>
            <w:szCs w:val="24"/>
          </w:rPr>
          <w:t xml:space="preserve">ver the study </w:t>
        </w:r>
        <w:r w:rsidR="002A6DCA" w:rsidRPr="00A534C1">
          <w:rPr>
            <w:rFonts w:ascii="Times New Roman" w:hAnsi="Times New Roman" w:cs="Times New Roman"/>
            <w:noProof/>
            <w:sz w:val="24"/>
            <w:szCs w:val="24"/>
          </w:rPr>
          <w:t>period</w:t>
        </w:r>
      </w:ins>
      <w:r w:rsidRPr="00D014E7">
        <w:rPr>
          <w:rFonts w:ascii="Times New Roman" w:hAnsi="Times New Roman" w:cs="Times New Roman"/>
          <w:sz w:val="24"/>
          <w:szCs w:val="24"/>
        </w:rPr>
        <w:t xml:space="preserve">. </w:t>
      </w:r>
      <w:r w:rsidR="00713EE6">
        <w:rPr>
          <w:rFonts w:ascii="Times New Roman" w:hAnsi="Times New Roman" w:cs="Times New Roman"/>
          <w:sz w:val="24"/>
          <w:szCs w:val="24"/>
        </w:rPr>
        <w:t>Multiple s</w:t>
      </w:r>
      <w:r w:rsidRPr="00D014E7">
        <w:rPr>
          <w:rFonts w:ascii="Times New Roman" w:hAnsi="Times New Roman" w:cs="Times New Roman"/>
          <w:sz w:val="24"/>
          <w:szCs w:val="24"/>
        </w:rPr>
        <w:t xml:space="preserve">amples lasting </w:t>
      </w:r>
      <w:r>
        <w:rPr>
          <w:rFonts w:ascii="Times New Roman" w:hAnsi="Times New Roman" w:cs="Times New Roman"/>
          <w:sz w:val="24"/>
          <w:szCs w:val="24"/>
        </w:rPr>
        <w:t>0.25-</w:t>
      </w:r>
      <w:r w:rsidRPr="00D014E7">
        <w:rPr>
          <w:rFonts w:ascii="Times New Roman" w:hAnsi="Times New Roman" w:cs="Times New Roman"/>
          <w:sz w:val="24"/>
          <w:szCs w:val="24"/>
        </w:rPr>
        <w:t xml:space="preserve">0.5 h each were taken </w:t>
      </w:r>
      <w:r>
        <w:rPr>
          <w:rFonts w:ascii="Times New Roman" w:hAnsi="Times New Roman" w:cs="Times New Roman"/>
          <w:sz w:val="24"/>
          <w:szCs w:val="24"/>
        </w:rPr>
        <w:t xml:space="preserve">in fall </w:t>
      </w:r>
      <w:r w:rsidRPr="00D014E7">
        <w:rPr>
          <w:rFonts w:ascii="Times New Roman" w:hAnsi="Times New Roman" w:cs="Times New Roman"/>
          <w:sz w:val="24"/>
          <w:szCs w:val="24"/>
        </w:rPr>
        <w:t xml:space="preserve">along </w:t>
      </w:r>
      <w:r w:rsidR="00AA7CB9">
        <w:rPr>
          <w:rFonts w:ascii="Times New Roman" w:hAnsi="Times New Roman" w:cs="Times New Roman"/>
          <w:sz w:val="24"/>
          <w:szCs w:val="24"/>
        </w:rPr>
        <w:t xml:space="preserve">the reservoir </w:t>
      </w:r>
      <w:r w:rsidRPr="00D014E7">
        <w:rPr>
          <w:rFonts w:ascii="Times New Roman" w:hAnsi="Times New Roman" w:cs="Times New Roman"/>
          <w:sz w:val="24"/>
          <w:szCs w:val="24"/>
        </w:rPr>
        <w:t xml:space="preserve">shorelines </w:t>
      </w:r>
      <w:r w:rsidRPr="00CB4CD7">
        <w:rPr>
          <w:rFonts w:ascii="Times New Roman" w:hAnsi="Times New Roman" w:cs="Times New Roman"/>
          <w:sz w:val="24"/>
          <w:szCs w:val="24"/>
        </w:rPr>
        <w:t xml:space="preserve">at </w:t>
      </w:r>
      <w:r w:rsidR="00CF34AA">
        <w:rPr>
          <w:rFonts w:ascii="Times New Roman" w:hAnsi="Times New Roman" w:cs="Times New Roman"/>
          <w:sz w:val="24"/>
          <w:szCs w:val="24"/>
        </w:rPr>
        <w:t xml:space="preserve">sites selected with systematic random sampling </w:t>
      </w:r>
      <w:r w:rsidRPr="00CB4CD7">
        <w:rPr>
          <w:rFonts w:ascii="Times New Roman" w:hAnsi="Times New Roman" w:cs="Times New Roman"/>
          <w:sz w:val="24"/>
          <w:szCs w:val="24"/>
        </w:rPr>
        <w:t>throughout the</w:t>
      </w:r>
      <w:r w:rsidR="00CF34AA">
        <w:rPr>
          <w:rFonts w:ascii="Times New Roman" w:hAnsi="Times New Roman" w:cs="Times New Roman"/>
          <w:sz w:val="24"/>
          <w:szCs w:val="24"/>
        </w:rPr>
        <w:t xml:space="preserve"> perimeter of the</w:t>
      </w:r>
      <w:r w:rsidRPr="00CB4CD7">
        <w:rPr>
          <w:rFonts w:ascii="Times New Roman" w:hAnsi="Times New Roman" w:cs="Times New Roman"/>
          <w:sz w:val="24"/>
          <w:szCs w:val="24"/>
        </w:rPr>
        <w:t xml:space="preserve"> reservoir. All </w:t>
      </w:r>
      <w:r w:rsidR="00D42716">
        <w:rPr>
          <w:rFonts w:ascii="Times New Roman" w:hAnsi="Times New Roman" w:cs="Times New Roman"/>
          <w:sz w:val="24"/>
          <w:szCs w:val="24"/>
        </w:rPr>
        <w:t>Largemouth</w:t>
      </w:r>
      <w:r w:rsidR="00D42716" w:rsidRPr="00CB4CD7">
        <w:rPr>
          <w:rFonts w:ascii="Times New Roman" w:hAnsi="Times New Roman" w:cs="Times New Roman"/>
          <w:sz w:val="24"/>
          <w:szCs w:val="24"/>
        </w:rPr>
        <w:t xml:space="preserve"> </w:t>
      </w:r>
      <w:r w:rsidR="00D42716">
        <w:rPr>
          <w:rFonts w:ascii="Times New Roman" w:hAnsi="Times New Roman" w:cs="Times New Roman"/>
          <w:sz w:val="24"/>
          <w:szCs w:val="24"/>
        </w:rPr>
        <w:t>B</w:t>
      </w:r>
      <w:r w:rsidR="00D42716" w:rsidRPr="00CB4CD7">
        <w:rPr>
          <w:rFonts w:ascii="Times New Roman" w:hAnsi="Times New Roman" w:cs="Times New Roman"/>
          <w:sz w:val="24"/>
          <w:szCs w:val="24"/>
        </w:rPr>
        <w:t xml:space="preserve">ass </w:t>
      </w:r>
      <w:r w:rsidRPr="00CB4CD7">
        <w:rPr>
          <w:rFonts w:ascii="Times New Roman" w:hAnsi="Times New Roman" w:cs="Times New Roman"/>
          <w:sz w:val="24"/>
          <w:szCs w:val="24"/>
        </w:rPr>
        <w:t>collected were measured for total length and weight.</w:t>
      </w:r>
    </w:p>
    <w:p w14:paraId="042C67B7" w14:textId="7A9C08C7" w:rsidR="00DD3C50" w:rsidRDefault="00DD3C50" w:rsidP="00F05F37">
      <w:pPr>
        <w:spacing w:after="0" w:line="480" w:lineRule="auto"/>
        <w:ind w:firstLine="720"/>
        <w:rPr>
          <w:rFonts w:ascii="Times New Roman" w:hAnsi="Times New Roman" w:cs="Times New Roman"/>
          <w:sz w:val="24"/>
          <w:szCs w:val="24"/>
        </w:rPr>
      </w:pPr>
      <w:r w:rsidRPr="00CB4CD7">
        <w:rPr>
          <w:rFonts w:ascii="Times New Roman" w:hAnsi="Times New Roman" w:cs="Times New Roman"/>
          <w:sz w:val="24"/>
          <w:szCs w:val="24"/>
        </w:rPr>
        <w:t xml:space="preserve">Fish length, weight, and count data were organized into </w:t>
      </w:r>
      <w:del w:id="112" w:author="Steve Miranda" w:date="2016-12-05T20:34:00Z">
        <w:r w:rsidRPr="00CB4CD7" w:rsidDel="00506906">
          <w:rPr>
            <w:rFonts w:ascii="Times New Roman" w:hAnsi="Times New Roman" w:cs="Times New Roman"/>
            <w:sz w:val="24"/>
            <w:szCs w:val="24"/>
          </w:rPr>
          <w:delText>1</w:delText>
        </w:r>
        <w:r w:rsidR="0088362B" w:rsidRPr="00CB4CD7" w:rsidDel="00506906">
          <w:rPr>
            <w:rFonts w:ascii="Times New Roman" w:hAnsi="Times New Roman" w:cs="Times New Roman"/>
            <w:sz w:val="24"/>
            <w:szCs w:val="24"/>
          </w:rPr>
          <w:delText>5</w:delText>
        </w:r>
        <w:r w:rsidRPr="00CB4CD7" w:rsidDel="00506906">
          <w:rPr>
            <w:rFonts w:ascii="Times New Roman" w:hAnsi="Times New Roman" w:cs="Times New Roman"/>
            <w:sz w:val="24"/>
            <w:szCs w:val="24"/>
          </w:rPr>
          <w:delText xml:space="preserve"> </w:delText>
        </w:r>
      </w:del>
      <w:ins w:id="113" w:author="Steve Miranda" w:date="2016-12-05T20:34:00Z">
        <w:r w:rsidR="00506906" w:rsidRPr="00CB4CD7">
          <w:rPr>
            <w:rFonts w:ascii="Times New Roman" w:hAnsi="Times New Roman" w:cs="Times New Roman"/>
            <w:sz w:val="24"/>
            <w:szCs w:val="24"/>
          </w:rPr>
          <w:t>1</w:t>
        </w:r>
        <w:r w:rsidR="00506906">
          <w:rPr>
            <w:rFonts w:ascii="Times New Roman" w:hAnsi="Times New Roman" w:cs="Times New Roman"/>
            <w:sz w:val="24"/>
            <w:szCs w:val="24"/>
          </w:rPr>
          <w:t>6</w:t>
        </w:r>
        <w:r w:rsidR="00506906" w:rsidRPr="00CB4CD7">
          <w:rPr>
            <w:rFonts w:ascii="Times New Roman" w:hAnsi="Times New Roman" w:cs="Times New Roman"/>
            <w:sz w:val="24"/>
            <w:szCs w:val="24"/>
          </w:rPr>
          <w:t xml:space="preserve"> </w:t>
        </w:r>
      </w:ins>
      <w:r w:rsidR="00E654B4">
        <w:rPr>
          <w:rFonts w:ascii="Times New Roman" w:hAnsi="Times New Roman" w:cs="Times New Roman"/>
          <w:sz w:val="24"/>
          <w:szCs w:val="24"/>
        </w:rPr>
        <w:t xml:space="preserve">correlated </w:t>
      </w:r>
      <w:r w:rsidRPr="00CB4CD7">
        <w:rPr>
          <w:rFonts w:ascii="Times New Roman" w:hAnsi="Times New Roman" w:cs="Times New Roman"/>
          <w:sz w:val="24"/>
          <w:szCs w:val="24"/>
        </w:rPr>
        <w:t xml:space="preserve">metrics descriptive of </w:t>
      </w:r>
      <w:r w:rsidR="00D42716">
        <w:rPr>
          <w:rFonts w:ascii="Times New Roman" w:hAnsi="Times New Roman" w:cs="Times New Roman"/>
          <w:sz w:val="24"/>
          <w:szCs w:val="24"/>
        </w:rPr>
        <w:t>L</w:t>
      </w:r>
      <w:r w:rsidR="00D42716" w:rsidRPr="00CB4CD7">
        <w:rPr>
          <w:rFonts w:ascii="Times New Roman" w:hAnsi="Times New Roman" w:cs="Times New Roman"/>
          <w:sz w:val="24"/>
          <w:szCs w:val="24"/>
        </w:rPr>
        <w:t xml:space="preserve">argemouth </w:t>
      </w:r>
      <w:r w:rsidR="00D42716">
        <w:rPr>
          <w:rFonts w:ascii="Times New Roman" w:hAnsi="Times New Roman" w:cs="Times New Roman"/>
          <w:sz w:val="24"/>
          <w:szCs w:val="24"/>
        </w:rPr>
        <w:t>B</w:t>
      </w:r>
      <w:r w:rsidR="00D42716" w:rsidRPr="00CB4CD7">
        <w:rPr>
          <w:rFonts w:ascii="Times New Roman" w:hAnsi="Times New Roman" w:cs="Times New Roman"/>
          <w:sz w:val="24"/>
          <w:szCs w:val="24"/>
        </w:rPr>
        <w:t xml:space="preserve">ass </w:t>
      </w:r>
      <w:r w:rsidRPr="00CB4CD7">
        <w:rPr>
          <w:rFonts w:ascii="Times New Roman" w:hAnsi="Times New Roman" w:cs="Times New Roman"/>
          <w:sz w:val="24"/>
          <w:szCs w:val="24"/>
        </w:rPr>
        <w:t xml:space="preserve">population status including population density, size structure, and body condition. </w:t>
      </w:r>
      <w:r w:rsidR="00466153">
        <w:rPr>
          <w:rFonts w:ascii="Times New Roman" w:hAnsi="Times New Roman" w:cs="Times New Roman"/>
          <w:sz w:val="24"/>
          <w:szCs w:val="24"/>
        </w:rPr>
        <w:t>Despite predictable redundancies in metrics, w</w:t>
      </w:r>
      <w:r w:rsidR="00466153" w:rsidRPr="00466153">
        <w:rPr>
          <w:rFonts w:ascii="Times New Roman" w:hAnsi="Times New Roman" w:cs="Times New Roman"/>
          <w:sz w:val="24"/>
          <w:szCs w:val="24"/>
        </w:rPr>
        <w:t>e considered the full set to avoid the need for choosing metrics, but accounted for correlation</w:t>
      </w:r>
      <w:r w:rsidR="00466153">
        <w:rPr>
          <w:rFonts w:ascii="Times New Roman" w:hAnsi="Times New Roman" w:cs="Times New Roman"/>
          <w:sz w:val="24"/>
          <w:szCs w:val="24"/>
        </w:rPr>
        <w:t xml:space="preserve"> among metrics </w:t>
      </w:r>
      <w:r w:rsidR="00466153" w:rsidRPr="00466153">
        <w:rPr>
          <w:rFonts w:ascii="Times New Roman" w:hAnsi="Times New Roman" w:cs="Times New Roman"/>
          <w:sz w:val="24"/>
          <w:szCs w:val="24"/>
        </w:rPr>
        <w:t>in our analyses (more in Data analysis section).</w:t>
      </w:r>
      <w:r w:rsidR="00466153">
        <w:rPr>
          <w:rFonts w:ascii="Times New Roman" w:hAnsi="Times New Roman" w:cs="Times New Roman"/>
          <w:sz w:val="24"/>
          <w:szCs w:val="24"/>
        </w:rPr>
        <w:t xml:space="preserve"> </w:t>
      </w:r>
      <w:r w:rsidRPr="00CB4CD7">
        <w:rPr>
          <w:rFonts w:ascii="Times New Roman" w:hAnsi="Times New Roman" w:cs="Times New Roman"/>
          <w:sz w:val="24"/>
          <w:szCs w:val="24"/>
        </w:rPr>
        <w:t>Population density metrics included catch per hour of f</w:t>
      </w:r>
      <w:r w:rsidR="003D0D5E">
        <w:rPr>
          <w:rFonts w:ascii="Times New Roman" w:hAnsi="Times New Roman" w:cs="Times New Roman"/>
          <w:sz w:val="24"/>
          <w:szCs w:val="24"/>
        </w:rPr>
        <w:t>ish &lt;</w:t>
      </w:r>
      <w:r w:rsidRPr="00CB4CD7">
        <w:rPr>
          <w:rFonts w:ascii="Times New Roman" w:hAnsi="Times New Roman" w:cs="Times New Roman"/>
          <w:sz w:val="24"/>
          <w:szCs w:val="24"/>
        </w:rPr>
        <w:t xml:space="preserve">8 in, 8-11.9 in, 12-14.9 in, and </w:t>
      </w:r>
      <w:r w:rsidRPr="00CB4CD7">
        <w:rPr>
          <w:rFonts w:ascii="Times New Roman" w:hAnsi="Times New Roman" w:cs="Times New Roman"/>
          <w:sz w:val="24"/>
          <w:szCs w:val="24"/>
          <w:u w:val="single"/>
        </w:rPr>
        <w:t>&gt;</w:t>
      </w:r>
      <w:r w:rsidRPr="00CB4CD7">
        <w:rPr>
          <w:rFonts w:ascii="Times New Roman" w:hAnsi="Times New Roman" w:cs="Times New Roman"/>
          <w:sz w:val="24"/>
          <w:szCs w:val="24"/>
        </w:rPr>
        <w:t xml:space="preserve">15 in. </w:t>
      </w:r>
      <w:ins w:id="114" w:author="Steve Miranda" w:date="2016-12-03T07:30:00Z">
        <w:r w:rsidR="001E7047">
          <w:rPr>
            <w:rFonts w:ascii="Times New Roman" w:hAnsi="Times New Roman" w:cs="Times New Roman"/>
            <w:sz w:val="24"/>
            <w:szCs w:val="24"/>
          </w:rPr>
          <w:t xml:space="preserve">These </w:t>
        </w:r>
      </w:ins>
      <w:ins w:id="115" w:author="Steve Miranda" w:date="2016-12-03T07:32:00Z">
        <w:r w:rsidR="00D82C4C">
          <w:rPr>
            <w:rFonts w:ascii="Times New Roman" w:hAnsi="Times New Roman" w:cs="Times New Roman"/>
            <w:sz w:val="24"/>
            <w:szCs w:val="24"/>
          </w:rPr>
          <w:t xml:space="preserve">length groups correspond to those </w:t>
        </w:r>
      </w:ins>
      <w:ins w:id="116" w:author="Steve Miranda" w:date="2016-12-03T07:33:00Z">
        <w:r w:rsidR="00D82C4C">
          <w:rPr>
            <w:rFonts w:ascii="Times New Roman" w:hAnsi="Times New Roman" w:cs="Times New Roman"/>
            <w:sz w:val="24"/>
            <w:szCs w:val="24"/>
          </w:rPr>
          <w:t>conventionally</w:t>
        </w:r>
        <w:r w:rsidR="00D82C4C" w:rsidRPr="00CB4CD7">
          <w:rPr>
            <w:rFonts w:ascii="Times New Roman" w:hAnsi="Times New Roman" w:cs="Times New Roman"/>
            <w:sz w:val="24"/>
            <w:szCs w:val="24"/>
          </w:rPr>
          <w:t xml:space="preserve"> </w:t>
        </w:r>
        <w:r w:rsidR="00D82C4C">
          <w:rPr>
            <w:rFonts w:ascii="Times New Roman" w:hAnsi="Times New Roman" w:cs="Times New Roman"/>
            <w:sz w:val="24"/>
            <w:szCs w:val="24"/>
          </w:rPr>
          <w:t>applied to length-structure analysis of Largemouth Bass</w:t>
        </w:r>
      </w:ins>
      <w:ins w:id="117" w:author="Steve Miranda" w:date="2016-12-03T07:45:00Z">
        <w:r w:rsidR="00CD5C28">
          <w:rPr>
            <w:rFonts w:ascii="Times New Roman" w:hAnsi="Times New Roman" w:cs="Times New Roman"/>
            <w:sz w:val="24"/>
            <w:szCs w:val="24"/>
          </w:rPr>
          <w:t xml:space="preserve"> populations</w:t>
        </w:r>
      </w:ins>
      <w:ins w:id="118" w:author="Steve Miranda" w:date="2016-12-03T07:33:00Z">
        <w:r w:rsidR="00D82C4C">
          <w:rPr>
            <w:rFonts w:ascii="Times New Roman" w:hAnsi="Times New Roman" w:cs="Times New Roman"/>
            <w:sz w:val="24"/>
            <w:szCs w:val="24"/>
          </w:rPr>
          <w:t xml:space="preserve"> (</w:t>
        </w:r>
      </w:ins>
      <w:ins w:id="119" w:author="Steve Miranda" w:date="2016-12-03T07:45:00Z">
        <w:r w:rsidR="00CD5C28">
          <w:rPr>
            <w:rFonts w:ascii="Times New Roman" w:hAnsi="Times New Roman" w:cs="Times New Roman"/>
            <w:sz w:val="24"/>
            <w:szCs w:val="24"/>
          </w:rPr>
          <w:t>Neumann et al. 201</w:t>
        </w:r>
      </w:ins>
      <w:ins w:id="120" w:author="Steve Miranda" w:date="2016-12-03T07:49:00Z">
        <w:r w:rsidR="00CD5C28">
          <w:rPr>
            <w:rFonts w:ascii="Times New Roman" w:hAnsi="Times New Roman" w:cs="Times New Roman"/>
            <w:sz w:val="24"/>
            <w:szCs w:val="24"/>
          </w:rPr>
          <w:t>2</w:t>
        </w:r>
      </w:ins>
      <w:ins w:id="121" w:author="Steve Miranda" w:date="2016-12-03T07:45:00Z">
        <w:r w:rsidR="00CD5C28">
          <w:rPr>
            <w:rFonts w:ascii="Times New Roman" w:hAnsi="Times New Roman" w:cs="Times New Roman"/>
            <w:sz w:val="24"/>
            <w:szCs w:val="24"/>
          </w:rPr>
          <w:t xml:space="preserve">). </w:t>
        </w:r>
      </w:ins>
      <w:r w:rsidRPr="00CB4CD7">
        <w:rPr>
          <w:rFonts w:ascii="Times New Roman" w:hAnsi="Times New Roman" w:cs="Times New Roman"/>
          <w:sz w:val="24"/>
          <w:szCs w:val="24"/>
        </w:rPr>
        <w:t>Size structure metrics i</w:t>
      </w:r>
      <w:r w:rsidR="003D0D5E">
        <w:rPr>
          <w:rFonts w:ascii="Times New Roman" w:hAnsi="Times New Roman" w:cs="Times New Roman"/>
          <w:sz w:val="24"/>
          <w:szCs w:val="24"/>
        </w:rPr>
        <w:t>ncluded median length of fish &lt;</w:t>
      </w:r>
      <w:r w:rsidRPr="00CB4CD7">
        <w:rPr>
          <w:rFonts w:ascii="Times New Roman" w:hAnsi="Times New Roman" w:cs="Times New Roman"/>
          <w:sz w:val="24"/>
          <w:szCs w:val="24"/>
        </w:rPr>
        <w:t xml:space="preserve">12 in, median length of fish </w:t>
      </w:r>
      <w:r w:rsidRPr="00CB4CD7">
        <w:rPr>
          <w:rFonts w:ascii="Times New Roman" w:hAnsi="Times New Roman" w:cs="Times New Roman"/>
          <w:sz w:val="24"/>
          <w:szCs w:val="24"/>
          <w:u w:val="single"/>
        </w:rPr>
        <w:t>&gt;</w:t>
      </w:r>
      <w:r w:rsidR="003D0D5E">
        <w:rPr>
          <w:rFonts w:ascii="Times New Roman" w:hAnsi="Times New Roman" w:cs="Times New Roman"/>
          <w:sz w:val="24"/>
          <w:szCs w:val="24"/>
        </w:rPr>
        <w:t xml:space="preserve">12 in, </w:t>
      </w:r>
      <w:ins w:id="122" w:author="Steve Miranda" w:date="2016-12-05T20:31:00Z">
        <w:r w:rsidR="00506906">
          <w:rPr>
            <w:rFonts w:ascii="Times New Roman" w:hAnsi="Times New Roman" w:cs="Times New Roman"/>
            <w:sz w:val="24"/>
            <w:szCs w:val="24"/>
          </w:rPr>
          <w:t>m</w:t>
        </w:r>
        <w:r w:rsidR="00506906" w:rsidRPr="00506906">
          <w:rPr>
            <w:rFonts w:ascii="Times New Roman" w:hAnsi="Times New Roman" w:cs="Times New Roman"/>
            <w:sz w:val="24"/>
            <w:szCs w:val="24"/>
          </w:rPr>
          <w:t xml:space="preserve">edian </w:t>
        </w:r>
        <w:r w:rsidR="00506906">
          <w:rPr>
            <w:rFonts w:ascii="Times New Roman" w:hAnsi="Times New Roman" w:cs="Times New Roman"/>
            <w:sz w:val="24"/>
            <w:szCs w:val="24"/>
          </w:rPr>
          <w:t>length</w:t>
        </w:r>
        <w:r w:rsidR="00506906" w:rsidRPr="00506906">
          <w:rPr>
            <w:rFonts w:ascii="Times New Roman" w:hAnsi="Times New Roman" w:cs="Times New Roman"/>
            <w:sz w:val="24"/>
            <w:szCs w:val="24"/>
          </w:rPr>
          <w:t xml:space="preserve"> of </w:t>
        </w:r>
      </w:ins>
      <w:ins w:id="123" w:author="Steve Miranda" w:date="2016-12-05T20:32:00Z">
        <w:r w:rsidR="00506906">
          <w:rPr>
            <w:rFonts w:ascii="Times New Roman" w:hAnsi="Times New Roman" w:cs="Times New Roman"/>
            <w:sz w:val="24"/>
            <w:szCs w:val="24"/>
          </w:rPr>
          <w:t xml:space="preserve">the </w:t>
        </w:r>
      </w:ins>
      <w:ins w:id="124" w:author="Steve Miranda" w:date="2016-12-05T20:31:00Z">
        <w:r w:rsidR="00506906" w:rsidRPr="00506906">
          <w:rPr>
            <w:rFonts w:ascii="Times New Roman" w:hAnsi="Times New Roman" w:cs="Times New Roman"/>
            <w:sz w:val="24"/>
            <w:szCs w:val="24"/>
          </w:rPr>
          <w:t>largest 10%</w:t>
        </w:r>
      </w:ins>
      <w:ins w:id="125" w:author="Steve Miranda" w:date="2016-12-05T20:32:00Z">
        <w:r w:rsidR="00506906">
          <w:rPr>
            <w:rFonts w:ascii="Times New Roman" w:hAnsi="Times New Roman" w:cs="Times New Roman"/>
            <w:sz w:val="24"/>
            <w:szCs w:val="24"/>
          </w:rPr>
          <w:t xml:space="preserve"> of the catch, </w:t>
        </w:r>
      </w:ins>
      <w:r w:rsidR="003D0D5E">
        <w:rPr>
          <w:rFonts w:ascii="Times New Roman" w:hAnsi="Times New Roman" w:cs="Times New Roman"/>
          <w:sz w:val="24"/>
          <w:szCs w:val="24"/>
        </w:rPr>
        <w:t>and percentage of fish &lt;</w:t>
      </w:r>
      <w:r w:rsidRPr="00CB4CD7">
        <w:rPr>
          <w:rFonts w:ascii="Times New Roman" w:hAnsi="Times New Roman" w:cs="Times New Roman"/>
          <w:sz w:val="24"/>
          <w:szCs w:val="24"/>
        </w:rPr>
        <w:t xml:space="preserve">8 in, 8-11.9 in, 12-14.9 in, and </w:t>
      </w:r>
      <w:r w:rsidRPr="00CB4CD7">
        <w:rPr>
          <w:rFonts w:ascii="Times New Roman" w:hAnsi="Times New Roman" w:cs="Times New Roman"/>
          <w:sz w:val="24"/>
          <w:szCs w:val="24"/>
          <w:u w:val="single"/>
        </w:rPr>
        <w:t>&gt;</w:t>
      </w:r>
      <w:r w:rsidRPr="00CB4CD7">
        <w:rPr>
          <w:rFonts w:ascii="Times New Roman" w:hAnsi="Times New Roman" w:cs="Times New Roman"/>
          <w:sz w:val="24"/>
          <w:szCs w:val="24"/>
        </w:rPr>
        <w:t xml:space="preserve">15 in. Body condition metrics included </w:t>
      </w:r>
      <w:r w:rsidR="004127D7">
        <w:rPr>
          <w:rFonts w:ascii="Times New Roman" w:hAnsi="Times New Roman" w:cs="Times New Roman"/>
          <w:sz w:val="24"/>
          <w:szCs w:val="24"/>
        </w:rPr>
        <w:t xml:space="preserve">relative </w:t>
      </w:r>
      <w:r w:rsidRPr="00CB4CD7">
        <w:rPr>
          <w:rFonts w:ascii="Times New Roman" w:hAnsi="Times New Roman" w:cs="Times New Roman"/>
          <w:sz w:val="24"/>
          <w:szCs w:val="24"/>
        </w:rPr>
        <w:t xml:space="preserve">condition </w:t>
      </w:r>
      <w:r w:rsidR="003D0D5E">
        <w:rPr>
          <w:rFonts w:ascii="Times New Roman" w:hAnsi="Times New Roman" w:cs="Times New Roman"/>
          <w:sz w:val="24"/>
          <w:szCs w:val="24"/>
        </w:rPr>
        <w:t>index of fish &lt;</w:t>
      </w:r>
      <w:r w:rsidRPr="00CB4CD7">
        <w:rPr>
          <w:rFonts w:ascii="Times New Roman" w:hAnsi="Times New Roman" w:cs="Times New Roman"/>
          <w:sz w:val="24"/>
          <w:szCs w:val="24"/>
        </w:rPr>
        <w:t>8 in, 8-11.9 in, 12-14.0 in</w:t>
      </w:r>
      <w:r w:rsidR="00341CCE" w:rsidRPr="00CB4CD7">
        <w:rPr>
          <w:rFonts w:ascii="Times New Roman" w:hAnsi="Times New Roman" w:cs="Times New Roman"/>
          <w:sz w:val="24"/>
          <w:szCs w:val="24"/>
        </w:rPr>
        <w:t>, &gt;</w:t>
      </w:r>
      <w:r w:rsidRPr="00CB4CD7">
        <w:rPr>
          <w:rFonts w:ascii="Times New Roman" w:hAnsi="Times New Roman" w:cs="Times New Roman"/>
          <w:sz w:val="24"/>
          <w:szCs w:val="24"/>
        </w:rPr>
        <w:t>15 in, and the slope (</w:t>
      </w:r>
      <w:r w:rsidRPr="00CB4CD7">
        <w:rPr>
          <w:rFonts w:ascii="Times New Roman" w:hAnsi="Times New Roman" w:cs="Times New Roman"/>
          <w:i/>
          <w:sz w:val="24"/>
          <w:szCs w:val="24"/>
        </w:rPr>
        <w:t>b</w:t>
      </w:r>
      <w:r w:rsidRPr="00CB4CD7">
        <w:rPr>
          <w:rFonts w:ascii="Times New Roman" w:hAnsi="Times New Roman" w:cs="Times New Roman"/>
          <w:sz w:val="24"/>
          <w:szCs w:val="24"/>
        </w:rPr>
        <w:t xml:space="preserve">) of the logarithmic weight-length regression. The </w:t>
      </w:r>
      <w:r w:rsidR="00860A16">
        <w:rPr>
          <w:rFonts w:ascii="Times New Roman" w:hAnsi="Times New Roman" w:cs="Times New Roman"/>
          <w:sz w:val="24"/>
          <w:szCs w:val="24"/>
        </w:rPr>
        <w:t xml:space="preserve">relative </w:t>
      </w:r>
      <w:r w:rsidRPr="00CB4CD7">
        <w:rPr>
          <w:rFonts w:ascii="Times New Roman" w:hAnsi="Times New Roman" w:cs="Times New Roman"/>
          <w:sz w:val="24"/>
          <w:szCs w:val="24"/>
        </w:rPr>
        <w:t>condition index (</w:t>
      </w:r>
      <w:proofErr w:type="spellStart"/>
      <w:proofErr w:type="gramStart"/>
      <w:r w:rsidRPr="00CB4CD7">
        <w:rPr>
          <w:rFonts w:ascii="Times New Roman" w:hAnsi="Times New Roman" w:cs="Times New Roman"/>
          <w:i/>
          <w:sz w:val="24"/>
          <w:szCs w:val="24"/>
        </w:rPr>
        <w:t>K</w:t>
      </w:r>
      <w:r w:rsidR="00860A16">
        <w:rPr>
          <w:rFonts w:ascii="Times New Roman" w:hAnsi="Times New Roman" w:cs="Times New Roman"/>
          <w:i/>
          <w:sz w:val="24"/>
          <w:szCs w:val="24"/>
          <w:vertAlign w:val="subscript"/>
        </w:rPr>
        <w:t>n</w:t>
      </w:r>
      <w:proofErr w:type="spellEnd"/>
      <w:proofErr w:type="gramEnd"/>
      <w:r w:rsidRPr="00CB4CD7">
        <w:rPr>
          <w:rFonts w:ascii="Times New Roman" w:hAnsi="Times New Roman" w:cs="Times New Roman"/>
          <w:sz w:val="24"/>
          <w:szCs w:val="24"/>
        </w:rPr>
        <w:t>) was computed as the observed individual weight divided by the expected weight estimated with weight-length equation</w:t>
      </w:r>
      <w:r w:rsidR="00AA7CB9">
        <w:rPr>
          <w:rFonts w:ascii="Times New Roman" w:hAnsi="Times New Roman" w:cs="Times New Roman"/>
          <w:sz w:val="24"/>
          <w:szCs w:val="24"/>
        </w:rPr>
        <w:t>s</w:t>
      </w:r>
      <w:r w:rsidRPr="00CB4CD7">
        <w:rPr>
          <w:rFonts w:ascii="Times New Roman" w:hAnsi="Times New Roman" w:cs="Times New Roman"/>
          <w:sz w:val="24"/>
          <w:szCs w:val="24"/>
        </w:rPr>
        <w:t xml:space="preserve"> fitted </w:t>
      </w:r>
      <w:r w:rsidR="00AA7CB9">
        <w:rPr>
          <w:rFonts w:ascii="Times New Roman" w:hAnsi="Times New Roman" w:cs="Times New Roman"/>
          <w:sz w:val="24"/>
          <w:szCs w:val="24"/>
        </w:rPr>
        <w:t xml:space="preserve">separately </w:t>
      </w:r>
      <w:r w:rsidRPr="00CB4CD7">
        <w:rPr>
          <w:rFonts w:ascii="Times New Roman" w:hAnsi="Times New Roman" w:cs="Times New Roman"/>
          <w:sz w:val="24"/>
          <w:szCs w:val="24"/>
        </w:rPr>
        <w:t xml:space="preserve">to all of the </w:t>
      </w:r>
      <w:r w:rsidR="00D42716">
        <w:rPr>
          <w:rFonts w:ascii="Times New Roman" w:hAnsi="Times New Roman" w:cs="Times New Roman"/>
          <w:sz w:val="24"/>
          <w:szCs w:val="24"/>
        </w:rPr>
        <w:t xml:space="preserve">Largemouth Bass </w:t>
      </w:r>
      <w:r w:rsidR="00AA7CB9">
        <w:rPr>
          <w:rFonts w:ascii="Times New Roman" w:hAnsi="Times New Roman" w:cs="Times New Roman"/>
          <w:sz w:val="24"/>
          <w:szCs w:val="24"/>
        </w:rPr>
        <w:t xml:space="preserve">and </w:t>
      </w:r>
      <w:r w:rsidR="00D42716">
        <w:rPr>
          <w:rFonts w:ascii="Times New Roman" w:hAnsi="Times New Roman" w:cs="Times New Roman"/>
          <w:sz w:val="24"/>
          <w:szCs w:val="24"/>
        </w:rPr>
        <w:t>Spotted Bass</w:t>
      </w:r>
      <w:r w:rsidR="00D42716" w:rsidRPr="00CB4CD7">
        <w:rPr>
          <w:rFonts w:ascii="Times New Roman" w:hAnsi="Times New Roman" w:cs="Times New Roman"/>
          <w:sz w:val="24"/>
          <w:szCs w:val="24"/>
        </w:rPr>
        <w:t xml:space="preserve"> </w:t>
      </w:r>
      <w:r w:rsidRPr="00CB4CD7">
        <w:rPr>
          <w:rFonts w:ascii="Times New Roman" w:hAnsi="Times New Roman" w:cs="Times New Roman"/>
          <w:sz w:val="24"/>
          <w:szCs w:val="24"/>
        </w:rPr>
        <w:t>collected during the 2</w:t>
      </w:r>
      <w:r w:rsidR="00996D7E">
        <w:rPr>
          <w:rFonts w:ascii="Times New Roman" w:hAnsi="Times New Roman" w:cs="Times New Roman"/>
          <w:sz w:val="24"/>
          <w:szCs w:val="24"/>
        </w:rPr>
        <w:t>8</w:t>
      </w:r>
      <w:r w:rsidRPr="00CB4CD7">
        <w:rPr>
          <w:rFonts w:ascii="Times New Roman" w:hAnsi="Times New Roman" w:cs="Times New Roman"/>
          <w:sz w:val="24"/>
          <w:szCs w:val="24"/>
        </w:rPr>
        <w:t xml:space="preserve">-year period. Separation of </w:t>
      </w:r>
      <w:r w:rsidR="00860A16">
        <w:rPr>
          <w:rFonts w:ascii="Times New Roman" w:hAnsi="Times New Roman" w:cs="Times New Roman"/>
          <w:sz w:val="24"/>
          <w:szCs w:val="24"/>
        </w:rPr>
        <w:t>relative abundance</w:t>
      </w:r>
      <w:r w:rsidRPr="00CB4CD7">
        <w:rPr>
          <w:rFonts w:ascii="Times New Roman" w:hAnsi="Times New Roman" w:cs="Times New Roman"/>
          <w:sz w:val="24"/>
          <w:szCs w:val="24"/>
        </w:rPr>
        <w:t xml:space="preserve">, size structure, and body condition into </w:t>
      </w:r>
      <w:r w:rsidR="00CB4CD7" w:rsidRPr="00CB4CD7">
        <w:rPr>
          <w:rFonts w:ascii="Times New Roman" w:hAnsi="Times New Roman" w:cs="Times New Roman"/>
          <w:sz w:val="24"/>
          <w:szCs w:val="24"/>
        </w:rPr>
        <w:t xml:space="preserve">size </w:t>
      </w:r>
      <w:r w:rsidRPr="00CB4CD7">
        <w:rPr>
          <w:rFonts w:ascii="Times New Roman" w:hAnsi="Times New Roman" w:cs="Times New Roman"/>
          <w:sz w:val="24"/>
          <w:szCs w:val="24"/>
        </w:rPr>
        <w:t xml:space="preserve">classes within the </w:t>
      </w:r>
      <w:r w:rsidR="00D42716">
        <w:rPr>
          <w:rFonts w:ascii="Times New Roman" w:hAnsi="Times New Roman" w:cs="Times New Roman"/>
          <w:sz w:val="24"/>
          <w:szCs w:val="24"/>
        </w:rPr>
        <w:t>Largemouth</w:t>
      </w:r>
      <w:r w:rsidR="00D42716" w:rsidRPr="00CB4CD7">
        <w:rPr>
          <w:rFonts w:ascii="Times New Roman" w:hAnsi="Times New Roman" w:cs="Times New Roman"/>
          <w:sz w:val="24"/>
          <w:szCs w:val="24"/>
        </w:rPr>
        <w:t xml:space="preserve"> </w:t>
      </w:r>
      <w:r w:rsidR="00D42716">
        <w:rPr>
          <w:rFonts w:ascii="Times New Roman" w:hAnsi="Times New Roman" w:cs="Times New Roman"/>
          <w:sz w:val="24"/>
          <w:szCs w:val="24"/>
        </w:rPr>
        <w:t>B</w:t>
      </w:r>
      <w:r w:rsidR="00D42716" w:rsidRPr="00CB4CD7">
        <w:rPr>
          <w:rFonts w:ascii="Times New Roman" w:hAnsi="Times New Roman" w:cs="Times New Roman"/>
          <w:sz w:val="24"/>
          <w:szCs w:val="24"/>
        </w:rPr>
        <w:t xml:space="preserve">ass </w:t>
      </w:r>
      <w:r w:rsidRPr="00CB4CD7">
        <w:rPr>
          <w:rFonts w:ascii="Times New Roman" w:hAnsi="Times New Roman" w:cs="Times New Roman"/>
          <w:sz w:val="24"/>
          <w:szCs w:val="24"/>
        </w:rPr>
        <w:t xml:space="preserve">length range </w:t>
      </w:r>
      <w:r w:rsidR="00860A16">
        <w:rPr>
          <w:rFonts w:ascii="Times New Roman" w:hAnsi="Times New Roman" w:cs="Times New Roman"/>
          <w:sz w:val="24"/>
          <w:szCs w:val="24"/>
        </w:rPr>
        <w:t>was</w:t>
      </w:r>
      <w:r w:rsidR="00860A16" w:rsidRPr="00CB4CD7">
        <w:rPr>
          <w:rFonts w:ascii="Times New Roman" w:hAnsi="Times New Roman" w:cs="Times New Roman"/>
          <w:sz w:val="24"/>
          <w:szCs w:val="24"/>
        </w:rPr>
        <w:t xml:space="preserve"> </w:t>
      </w:r>
      <w:r w:rsidRPr="00CB4CD7">
        <w:rPr>
          <w:rFonts w:ascii="Times New Roman" w:hAnsi="Times New Roman" w:cs="Times New Roman"/>
          <w:sz w:val="24"/>
          <w:szCs w:val="24"/>
        </w:rPr>
        <w:lastRenderedPageBreak/>
        <w:t xml:space="preserve">expected to enhance our ability to discriminate among years by providing a more </w:t>
      </w:r>
      <w:r w:rsidR="00CB4CD7" w:rsidRPr="00CB4CD7">
        <w:rPr>
          <w:rFonts w:ascii="Times New Roman" w:hAnsi="Times New Roman" w:cs="Times New Roman"/>
          <w:sz w:val="24"/>
          <w:szCs w:val="24"/>
        </w:rPr>
        <w:t>detailed</w:t>
      </w:r>
      <w:r w:rsidRPr="00CB4CD7">
        <w:rPr>
          <w:rFonts w:ascii="Times New Roman" w:hAnsi="Times New Roman" w:cs="Times New Roman"/>
          <w:sz w:val="24"/>
          <w:szCs w:val="24"/>
        </w:rPr>
        <w:t xml:space="preserve"> description of the population.</w:t>
      </w:r>
      <w:r w:rsidR="00E654B4">
        <w:rPr>
          <w:rFonts w:ascii="Times New Roman" w:hAnsi="Times New Roman" w:cs="Times New Roman"/>
          <w:sz w:val="24"/>
          <w:szCs w:val="24"/>
        </w:rPr>
        <w:t xml:space="preserve"> </w:t>
      </w:r>
    </w:p>
    <w:p w14:paraId="36939718" w14:textId="354B2FDD" w:rsidR="00DD3C50" w:rsidRDefault="00DD3C50" w:rsidP="00F05F37">
      <w:pPr>
        <w:spacing w:after="0" w:line="480" w:lineRule="auto"/>
        <w:ind w:firstLine="720"/>
        <w:rPr>
          <w:rFonts w:ascii="Times New Roman" w:hAnsi="Times New Roman" w:cs="Times New Roman"/>
          <w:sz w:val="24"/>
          <w:szCs w:val="24"/>
        </w:rPr>
      </w:pPr>
      <w:r w:rsidRPr="00F05F37">
        <w:rPr>
          <w:rFonts w:ascii="Times New Roman" w:hAnsi="Times New Roman" w:cs="Times New Roman"/>
          <w:i/>
          <w:sz w:val="24"/>
          <w:szCs w:val="24"/>
        </w:rPr>
        <w:t>Fishery surveys and metrics</w:t>
      </w:r>
      <w:del w:id="126" w:author="Michael Colvin" w:date="2016-12-12T08:03:00Z">
        <w:r w:rsidR="00F05F37" w:rsidDel="002A6DCA">
          <w:rPr>
            <w:rFonts w:ascii="Times New Roman" w:hAnsi="Times New Roman" w:cs="Times New Roman"/>
            <w:sz w:val="24"/>
            <w:szCs w:val="24"/>
          </w:rPr>
          <w:delText xml:space="preserve">.-- </w:delText>
        </w:r>
      </w:del>
      <w:ins w:id="127" w:author="Michael Colvin" w:date="2016-12-12T08:03:00Z">
        <w:r w:rsidR="002A6DCA">
          <w:rPr>
            <w:rFonts w:ascii="Times New Roman" w:hAnsi="Times New Roman" w:cs="Times New Roman"/>
            <w:sz w:val="24"/>
            <w:szCs w:val="24"/>
          </w:rPr>
          <w:t>.—</w:t>
        </w:r>
      </w:ins>
      <w:r w:rsidRPr="001D4C28">
        <w:rPr>
          <w:rFonts w:ascii="Times New Roman" w:hAnsi="Times New Roman" w:cs="Times New Roman"/>
          <w:sz w:val="24"/>
          <w:szCs w:val="24"/>
        </w:rPr>
        <w:t xml:space="preserve">Creel surveys were </w:t>
      </w:r>
      <w:r w:rsidR="00AA7CB9">
        <w:rPr>
          <w:rFonts w:ascii="Times New Roman" w:hAnsi="Times New Roman" w:cs="Times New Roman"/>
          <w:sz w:val="24"/>
          <w:szCs w:val="24"/>
        </w:rPr>
        <w:t>implemented in 1</w:t>
      </w:r>
      <w:r w:rsidRPr="001D4C28">
        <w:rPr>
          <w:rFonts w:ascii="Times New Roman" w:hAnsi="Times New Roman" w:cs="Times New Roman"/>
          <w:sz w:val="24"/>
          <w:szCs w:val="24"/>
        </w:rPr>
        <w:t xml:space="preserve">986-2015, except </w:t>
      </w:r>
      <w:r w:rsidRPr="00244560">
        <w:rPr>
          <w:rFonts w:ascii="Times New Roman" w:hAnsi="Times New Roman" w:cs="Times New Roman"/>
          <w:sz w:val="24"/>
          <w:szCs w:val="24"/>
        </w:rPr>
        <w:t>1997</w:t>
      </w:r>
      <w:r w:rsidR="00CB4CD7" w:rsidRPr="00244560">
        <w:rPr>
          <w:rFonts w:ascii="Times New Roman" w:hAnsi="Times New Roman" w:cs="Times New Roman"/>
          <w:sz w:val="24"/>
          <w:szCs w:val="24"/>
        </w:rPr>
        <w:t>, 2000,</w:t>
      </w:r>
      <w:r w:rsidRPr="00244560">
        <w:rPr>
          <w:rFonts w:ascii="Times New Roman" w:hAnsi="Times New Roman" w:cs="Times New Roman"/>
          <w:sz w:val="24"/>
          <w:szCs w:val="24"/>
        </w:rPr>
        <w:t xml:space="preserve"> and</w:t>
      </w:r>
      <w:r>
        <w:rPr>
          <w:rFonts w:ascii="Times New Roman" w:hAnsi="Times New Roman" w:cs="Times New Roman"/>
          <w:sz w:val="24"/>
          <w:szCs w:val="24"/>
        </w:rPr>
        <w:t xml:space="preserve"> 2002</w:t>
      </w:r>
      <w:ins w:id="128" w:author="Steve Miranda" w:date="2016-12-06T11:57:00Z">
        <w:r w:rsidR="00FE470B">
          <w:rPr>
            <w:rFonts w:ascii="Times New Roman" w:hAnsi="Times New Roman" w:cs="Times New Roman"/>
            <w:sz w:val="24"/>
            <w:szCs w:val="24"/>
          </w:rPr>
          <w:t xml:space="preserve"> during randomly selected time periods</w:t>
        </w:r>
      </w:ins>
      <w:r>
        <w:rPr>
          <w:rFonts w:ascii="Times New Roman" w:hAnsi="Times New Roman" w:cs="Times New Roman"/>
          <w:sz w:val="24"/>
          <w:szCs w:val="24"/>
        </w:rPr>
        <w:t xml:space="preserve">. </w:t>
      </w:r>
      <w:r w:rsidRPr="001D4C28">
        <w:rPr>
          <w:rFonts w:ascii="Times New Roman" w:hAnsi="Times New Roman" w:cs="Times New Roman"/>
          <w:sz w:val="24"/>
          <w:szCs w:val="24"/>
        </w:rPr>
        <w:t xml:space="preserve"> Roving creel surveys were implemented in 1986-199</w:t>
      </w:r>
      <w:r>
        <w:rPr>
          <w:rFonts w:ascii="Times New Roman" w:hAnsi="Times New Roman" w:cs="Times New Roman"/>
          <w:sz w:val="24"/>
          <w:szCs w:val="24"/>
        </w:rPr>
        <w:t>6</w:t>
      </w:r>
      <w:r w:rsidRPr="001D4C28">
        <w:rPr>
          <w:rFonts w:ascii="Times New Roman" w:hAnsi="Times New Roman" w:cs="Times New Roman"/>
          <w:sz w:val="24"/>
          <w:szCs w:val="24"/>
        </w:rPr>
        <w:t>, and access creel surveys in 199</w:t>
      </w:r>
      <w:r>
        <w:rPr>
          <w:rFonts w:ascii="Times New Roman" w:hAnsi="Times New Roman" w:cs="Times New Roman"/>
          <w:sz w:val="24"/>
          <w:szCs w:val="24"/>
        </w:rPr>
        <w:t>8</w:t>
      </w:r>
      <w:r w:rsidRPr="001D4C28">
        <w:rPr>
          <w:rFonts w:ascii="Times New Roman" w:hAnsi="Times New Roman" w:cs="Times New Roman"/>
          <w:sz w:val="24"/>
          <w:szCs w:val="24"/>
        </w:rPr>
        <w:t xml:space="preserve">-2015. Roving and access </w:t>
      </w:r>
      <w:r>
        <w:rPr>
          <w:rFonts w:ascii="Times New Roman" w:hAnsi="Times New Roman" w:cs="Times New Roman"/>
          <w:sz w:val="24"/>
          <w:szCs w:val="24"/>
        </w:rPr>
        <w:t xml:space="preserve">creel </w:t>
      </w:r>
      <w:r w:rsidRPr="001D4C28">
        <w:rPr>
          <w:rFonts w:ascii="Times New Roman" w:hAnsi="Times New Roman" w:cs="Times New Roman"/>
          <w:sz w:val="24"/>
          <w:szCs w:val="24"/>
        </w:rPr>
        <w:t>survey</w:t>
      </w:r>
      <w:r>
        <w:rPr>
          <w:rFonts w:ascii="Times New Roman" w:hAnsi="Times New Roman" w:cs="Times New Roman"/>
          <w:sz w:val="24"/>
          <w:szCs w:val="24"/>
        </w:rPr>
        <w:t xml:space="preserve"> procedures, and estimation of metrics,</w:t>
      </w:r>
      <w:r w:rsidRPr="001D4C28">
        <w:rPr>
          <w:rFonts w:ascii="Times New Roman" w:hAnsi="Times New Roman" w:cs="Times New Roman"/>
          <w:sz w:val="24"/>
          <w:szCs w:val="24"/>
        </w:rPr>
        <w:t xml:space="preserve"> followed the methodology </w:t>
      </w:r>
      <w:r>
        <w:rPr>
          <w:rFonts w:ascii="Times New Roman" w:hAnsi="Times New Roman" w:cs="Times New Roman"/>
          <w:sz w:val="24"/>
          <w:szCs w:val="24"/>
        </w:rPr>
        <w:t>described by Jones and Pollock (2012).</w:t>
      </w:r>
      <w:r w:rsidRPr="001D4C28">
        <w:rPr>
          <w:rFonts w:ascii="Times New Roman" w:hAnsi="Times New Roman" w:cs="Times New Roman"/>
          <w:sz w:val="24"/>
          <w:szCs w:val="24"/>
        </w:rPr>
        <w:t xml:space="preserve"> Data collected included fishing effort (hours fished x number in party), </w:t>
      </w:r>
      <w:r w:rsidR="004127D7">
        <w:rPr>
          <w:rFonts w:ascii="Times New Roman" w:hAnsi="Times New Roman" w:cs="Times New Roman"/>
          <w:sz w:val="24"/>
          <w:szCs w:val="24"/>
        </w:rPr>
        <w:t xml:space="preserve">aggregate </w:t>
      </w:r>
      <w:r w:rsidRPr="001D4C28">
        <w:rPr>
          <w:rFonts w:ascii="Times New Roman" w:hAnsi="Times New Roman" w:cs="Times New Roman"/>
          <w:sz w:val="24"/>
          <w:szCs w:val="24"/>
        </w:rPr>
        <w:t>weight harvested, number harvested, and number of fish released</w:t>
      </w:r>
      <w:ins w:id="129" w:author="Steve Miranda" w:date="2016-12-03T10:44:00Z">
        <w:r w:rsidR="00FB6462">
          <w:rPr>
            <w:rFonts w:ascii="Times New Roman" w:hAnsi="Times New Roman" w:cs="Times New Roman"/>
            <w:sz w:val="24"/>
            <w:szCs w:val="24"/>
          </w:rPr>
          <w:t xml:space="preserve"> by major taxa groups</w:t>
        </w:r>
      </w:ins>
      <w:r w:rsidRPr="001D4C28">
        <w:rPr>
          <w:rFonts w:ascii="Times New Roman" w:hAnsi="Times New Roman" w:cs="Times New Roman"/>
          <w:sz w:val="24"/>
          <w:szCs w:val="24"/>
        </w:rPr>
        <w:t>. The number of fish released was an estimate made by the party when solicited by the creel clerk.</w:t>
      </w:r>
      <w:r w:rsidRPr="003E22F8">
        <w:t xml:space="preserve"> </w:t>
      </w:r>
      <w:r w:rsidRPr="003E22F8">
        <w:rPr>
          <w:rFonts w:ascii="Times New Roman" w:hAnsi="Times New Roman" w:cs="Times New Roman"/>
          <w:sz w:val="24"/>
          <w:szCs w:val="24"/>
        </w:rPr>
        <w:t xml:space="preserve">Creel surveys combined </w:t>
      </w:r>
      <w:r w:rsidR="00D42716">
        <w:rPr>
          <w:rFonts w:ascii="Times New Roman" w:hAnsi="Times New Roman" w:cs="Times New Roman"/>
          <w:sz w:val="24"/>
          <w:szCs w:val="24"/>
        </w:rPr>
        <w:t>L</w:t>
      </w:r>
      <w:r w:rsidRPr="003E22F8">
        <w:rPr>
          <w:rFonts w:ascii="Times New Roman" w:hAnsi="Times New Roman" w:cs="Times New Roman"/>
          <w:sz w:val="24"/>
          <w:szCs w:val="24"/>
        </w:rPr>
        <w:t xml:space="preserve">argemouth </w:t>
      </w:r>
      <w:r w:rsidR="00D42716">
        <w:rPr>
          <w:rFonts w:ascii="Times New Roman" w:hAnsi="Times New Roman" w:cs="Times New Roman"/>
          <w:sz w:val="24"/>
          <w:szCs w:val="24"/>
        </w:rPr>
        <w:t>B</w:t>
      </w:r>
      <w:r w:rsidR="00D42716" w:rsidRPr="003E22F8">
        <w:rPr>
          <w:rFonts w:ascii="Times New Roman" w:hAnsi="Times New Roman" w:cs="Times New Roman"/>
          <w:sz w:val="24"/>
          <w:szCs w:val="24"/>
        </w:rPr>
        <w:t xml:space="preserve">ass </w:t>
      </w:r>
      <w:r w:rsidRPr="003E22F8">
        <w:rPr>
          <w:rFonts w:ascii="Times New Roman" w:hAnsi="Times New Roman" w:cs="Times New Roman"/>
          <w:sz w:val="24"/>
          <w:szCs w:val="24"/>
        </w:rPr>
        <w:t xml:space="preserve">and </w:t>
      </w:r>
      <w:r w:rsidR="00BA1082">
        <w:rPr>
          <w:rFonts w:ascii="Times New Roman" w:hAnsi="Times New Roman" w:cs="Times New Roman"/>
          <w:sz w:val="24"/>
          <w:szCs w:val="24"/>
        </w:rPr>
        <w:t>S</w:t>
      </w:r>
      <w:r w:rsidR="00BA1082" w:rsidRPr="003E22F8">
        <w:rPr>
          <w:rFonts w:ascii="Times New Roman" w:hAnsi="Times New Roman" w:cs="Times New Roman"/>
          <w:sz w:val="24"/>
          <w:szCs w:val="24"/>
        </w:rPr>
        <w:t xml:space="preserve">potted </w:t>
      </w:r>
      <w:r w:rsidR="00BA1082">
        <w:rPr>
          <w:rFonts w:ascii="Times New Roman" w:hAnsi="Times New Roman" w:cs="Times New Roman"/>
          <w:sz w:val="24"/>
          <w:szCs w:val="24"/>
        </w:rPr>
        <w:t>B</w:t>
      </w:r>
      <w:r w:rsidR="00BA1082" w:rsidRPr="003E22F8">
        <w:rPr>
          <w:rFonts w:ascii="Times New Roman" w:hAnsi="Times New Roman" w:cs="Times New Roman"/>
          <w:sz w:val="24"/>
          <w:szCs w:val="24"/>
        </w:rPr>
        <w:t xml:space="preserve">ass </w:t>
      </w:r>
      <w:r w:rsidRPr="003E22F8">
        <w:rPr>
          <w:rFonts w:ascii="Times New Roman" w:hAnsi="Times New Roman" w:cs="Times New Roman"/>
          <w:i/>
          <w:sz w:val="24"/>
          <w:szCs w:val="24"/>
        </w:rPr>
        <w:t xml:space="preserve">M. </w:t>
      </w:r>
      <w:proofErr w:type="spellStart"/>
      <w:r w:rsidRPr="003E22F8">
        <w:rPr>
          <w:rFonts w:ascii="Times New Roman" w:hAnsi="Times New Roman" w:cs="Times New Roman"/>
          <w:i/>
          <w:sz w:val="24"/>
          <w:szCs w:val="24"/>
        </w:rPr>
        <w:t>punctulatus</w:t>
      </w:r>
      <w:proofErr w:type="spellEnd"/>
      <w:r w:rsidR="00CC3F17">
        <w:rPr>
          <w:rFonts w:ascii="Times New Roman" w:hAnsi="Times New Roman" w:cs="Times New Roman"/>
          <w:sz w:val="24"/>
          <w:szCs w:val="24"/>
        </w:rPr>
        <w:t xml:space="preserve"> because when querying anglers about </w:t>
      </w:r>
      <w:r w:rsidR="003F1EB7">
        <w:rPr>
          <w:rFonts w:ascii="Times New Roman" w:hAnsi="Times New Roman" w:cs="Times New Roman"/>
          <w:sz w:val="24"/>
          <w:szCs w:val="24"/>
        </w:rPr>
        <w:t>b</w:t>
      </w:r>
      <w:r w:rsidR="00BA1082">
        <w:rPr>
          <w:rFonts w:ascii="Times New Roman" w:hAnsi="Times New Roman" w:cs="Times New Roman"/>
          <w:sz w:val="24"/>
          <w:szCs w:val="24"/>
        </w:rPr>
        <w:t xml:space="preserve">lack </w:t>
      </w:r>
      <w:r w:rsidR="003F1EB7">
        <w:rPr>
          <w:rFonts w:ascii="Times New Roman" w:hAnsi="Times New Roman" w:cs="Times New Roman"/>
          <w:sz w:val="24"/>
          <w:szCs w:val="24"/>
        </w:rPr>
        <w:t>b</w:t>
      </w:r>
      <w:r w:rsidR="00BA1082">
        <w:rPr>
          <w:rFonts w:ascii="Times New Roman" w:hAnsi="Times New Roman" w:cs="Times New Roman"/>
          <w:sz w:val="24"/>
          <w:szCs w:val="24"/>
        </w:rPr>
        <w:t xml:space="preserve">ass </w:t>
      </w:r>
      <w:r w:rsidR="00CC3F17">
        <w:rPr>
          <w:rFonts w:ascii="Times New Roman" w:hAnsi="Times New Roman" w:cs="Times New Roman"/>
          <w:sz w:val="24"/>
          <w:szCs w:val="24"/>
        </w:rPr>
        <w:t xml:space="preserve">released it </w:t>
      </w:r>
      <w:r w:rsidR="00E51431">
        <w:rPr>
          <w:rFonts w:ascii="Times New Roman" w:hAnsi="Times New Roman" w:cs="Times New Roman"/>
          <w:sz w:val="24"/>
          <w:szCs w:val="24"/>
        </w:rPr>
        <w:t>was</w:t>
      </w:r>
      <w:r w:rsidR="00CC3F17">
        <w:rPr>
          <w:rFonts w:ascii="Times New Roman" w:hAnsi="Times New Roman" w:cs="Times New Roman"/>
          <w:sz w:val="24"/>
          <w:szCs w:val="24"/>
        </w:rPr>
        <w:t xml:space="preserve"> impractical to </w:t>
      </w:r>
      <w:r w:rsidR="00165DB4">
        <w:rPr>
          <w:rFonts w:ascii="Times New Roman" w:hAnsi="Times New Roman" w:cs="Times New Roman"/>
          <w:sz w:val="24"/>
          <w:szCs w:val="24"/>
        </w:rPr>
        <w:t xml:space="preserve">segregate by </w:t>
      </w:r>
      <w:r w:rsidR="00CC3F17">
        <w:rPr>
          <w:rFonts w:ascii="Times New Roman" w:hAnsi="Times New Roman" w:cs="Times New Roman"/>
          <w:sz w:val="24"/>
          <w:szCs w:val="24"/>
        </w:rPr>
        <w:t xml:space="preserve">species. </w:t>
      </w:r>
      <w:r w:rsidR="0009157A">
        <w:rPr>
          <w:rFonts w:ascii="Times New Roman" w:hAnsi="Times New Roman" w:cs="Times New Roman"/>
          <w:sz w:val="24"/>
          <w:szCs w:val="24"/>
        </w:rPr>
        <w:t>I</w:t>
      </w:r>
      <w:r w:rsidRPr="003E22F8">
        <w:rPr>
          <w:rFonts w:ascii="Times New Roman" w:hAnsi="Times New Roman" w:cs="Times New Roman"/>
          <w:sz w:val="24"/>
          <w:szCs w:val="24"/>
        </w:rPr>
        <w:t>n Ross Barnett Reservoir</w:t>
      </w:r>
      <w:r w:rsidR="00165DB4">
        <w:rPr>
          <w:rFonts w:ascii="Times New Roman" w:hAnsi="Times New Roman" w:cs="Times New Roman"/>
          <w:sz w:val="24"/>
          <w:szCs w:val="24"/>
        </w:rPr>
        <w:t>,</w:t>
      </w:r>
      <w:r w:rsidRPr="003E22F8">
        <w:rPr>
          <w:rFonts w:ascii="Times New Roman" w:hAnsi="Times New Roman" w:cs="Times New Roman"/>
          <w:sz w:val="24"/>
          <w:szCs w:val="24"/>
        </w:rPr>
        <w:t xml:space="preserve"> </w:t>
      </w:r>
      <w:r w:rsidR="00D42716">
        <w:rPr>
          <w:rFonts w:ascii="Times New Roman" w:hAnsi="Times New Roman" w:cs="Times New Roman"/>
          <w:sz w:val="24"/>
          <w:szCs w:val="24"/>
        </w:rPr>
        <w:t>L</w:t>
      </w:r>
      <w:r w:rsidR="00D42716" w:rsidRPr="003E22F8">
        <w:rPr>
          <w:rFonts w:ascii="Times New Roman" w:hAnsi="Times New Roman" w:cs="Times New Roman"/>
          <w:sz w:val="24"/>
          <w:szCs w:val="24"/>
        </w:rPr>
        <w:t xml:space="preserve">argemouth </w:t>
      </w:r>
      <w:r w:rsidR="00D42716">
        <w:rPr>
          <w:rFonts w:ascii="Times New Roman" w:hAnsi="Times New Roman" w:cs="Times New Roman"/>
          <w:sz w:val="24"/>
          <w:szCs w:val="24"/>
        </w:rPr>
        <w:t>B</w:t>
      </w:r>
      <w:r w:rsidR="00D42716" w:rsidRPr="003E22F8">
        <w:rPr>
          <w:rFonts w:ascii="Times New Roman" w:hAnsi="Times New Roman" w:cs="Times New Roman"/>
          <w:sz w:val="24"/>
          <w:szCs w:val="24"/>
        </w:rPr>
        <w:t xml:space="preserve">ass </w:t>
      </w:r>
      <w:r w:rsidRPr="003E22F8">
        <w:rPr>
          <w:rFonts w:ascii="Times New Roman" w:hAnsi="Times New Roman" w:cs="Times New Roman"/>
          <w:sz w:val="24"/>
          <w:szCs w:val="24"/>
        </w:rPr>
        <w:t>ha</w:t>
      </w:r>
      <w:r w:rsidR="00CC3F17">
        <w:rPr>
          <w:rFonts w:ascii="Times New Roman" w:hAnsi="Times New Roman" w:cs="Times New Roman"/>
          <w:sz w:val="24"/>
          <w:szCs w:val="24"/>
        </w:rPr>
        <w:t>ve</w:t>
      </w:r>
      <w:r w:rsidRPr="003E22F8">
        <w:rPr>
          <w:rFonts w:ascii="Times New Roman" w:hAnsi="Times New Roman" w:cs="Times New Roman"/>
          <w:sz w:val="24"/>
          <w:szCs w:val="24"/>
        </w:rPr>
        <w:t xml:space="preserve"> </w:t>
      </w:r>
      <w:r w:rsidRPr="007259B9">
        <w:rPr>
          <w:rFonts w:ascii="Times New Roman" w:hAnsi="Times New Roman" w:cs="Times New Roman"/>
          <w:sz w:val="24"/>
          <w:szCs w:val="24"/>
        </w:rPr>
        <w:t>represented 84% of</w:t>
      </w:r>
      <w:r w:rsidRPr="003E22F8">
        <w:rPr>
          <w:rFonts w:ascii="Times New Roman" w:hAnsi="Times New Roman" w:cs="Times New Roman"/>
          <w:sz w:val="24"/>
          <w:szCs w:val="24"/>
        </w:rPr>
        <w:t xml:space="preserve"> the</w:t>
      </w:r>
      <w:r w:rsidR="00CC3F17">
        <w:rPr>
          <w:rFonts w:ascii="Times New Roman" w:hAnsi="Times New Roman" w:cs="Times New Roman"/>
          <w:sz w:val="24"/>
          <w:szCs w:val="24"/>
        </w:rPr>
        <w:t xml:space="preserve"> </w:t>
      </w:r>
      <w:r w:rsidR="003F1EB7">
        <w:rPr>
          <w:rFonts w:ascii="Times New Roman" w:hAnsi="Times New Roman" w:cs="Times New Roman"/>
          <w:sz w:val="24"/>
          <w:szCs w:val="24"/>
        </w:rPr>
        <w:t>b</w:t>
      </w:r>
      <w:r w:rsidR="00BA1082">
        <w:rPr>
          <w:rFonts w:ascii="Times New Roman" w:hAnsi="Times New Roman" w:cs="Times New Roman"/>
          <w:sz w:val="24"/>
          <w:szCs w:val="24"/>
        </w:rPr>
        <w:t xml:space="preserve">lack </w:t>
      </w:r>
      <w:r w:rsidR="003F1EB7">
        <w:rPr>
          <w:rFonts w:ascii="Times New Roman" w:hAnsi="Times New Roman" w:cs="Times New Roman"/>
          <w:sz w:val="24"/>
          <w:szCs w:val="24"/>
        </w:rPr>
        <w:t>b</w:t>
      </w:r>
      <w:r w:rsidR="00BA1082">
        <w:rPr>
          <w:rFonts w:ascii="Times New Roman" w:hAnsi="Times New Roman" w:cs="Times New Roman"/>
          <w:sz w:val="24"/>
          <w:szCs w:val="24"/>
        </w:rPr>
        <w:t>ass</w:t>
      </w:r>
      <w:r w:rsidR="00BA1082" w:rsidRPr="003E22F8">
        <w:rPr>
          <w:rFonts w:ascii="Times New Roman" w:hAnsi="Times New Roman" w:cs="Times New Roman"/>
          <w:sz w:val="24"/>
          <w:szCs w:val="24"/>
        </w:rPr>
        <w:t xml:space="preserve"> </w:t>
      </w:r>
      <w:r w:rsidRPr="003E22F8">
        <w:rPr>
          <w:rFonts w:ascii="Times New Roman" w:hAnsi="Times New Roman" w:cs="Times New Roman"/>
          <w:sz w:val="24"/>
          <w:szCs w:val="24"/>
        </w:rPr>
        <w:t>collected by electrofishing since 1989</w:t>
      </w:r>
      <w:r w:rsidR="0009157A">
        <w:rPr>
          <w:rFonts w:ascii="Times New Roman" w:hAnsi="Times New Roman" w:cs="Times New Roman"/>
          <w:sz w:val="24"/>
          <w:szCs w:val="24"/>
        </w:rPr>
        <w:t xml:space="preserve">, </w:t>
      </w:r>
      <w:r w:rsidR="00235B5B">
        <w:rPr>
          <w:rFonts w:ascii="Times New Roman" w:hAnsi="Times New Roman" w:cs="Times New Roman"/>
          <w:sz w:val="24"/>
          <w:szCs w:val="24"/>
        </w:rPr>
        <w:t xml:space="preserve">so we assumed </w:t>
      </w:r>
      <w:r w:rsidR="0009157A">
        <w:rPr>
          <w:rFonts w:ascii="Times New Roman" w:hAnsi="Times New Roman" w:cs="Times New Roman"/>
          <w:sz w:val="24"/>
          <w:szCs w:val="24"/>
        </w:rPr>
        <w:t xml:space="preserve">that the majority of the catch was </w:t>
      </w:r>
      <w:r w:rsidR="00D42716">
        <w:rPr>
          <w:rFonts w:ascii="Times New Roman" w:hAnsi="Times New Roman" w:cs="Times New Roman"/>
          <w:sz w:val="24"/>
          <w:szCs w:val="24"/>
        </w:rPr>
        <w:t>Largemouth Bass</w:t>
      </w:r>
      <w:r w:rsidRPr="003E22F8">
        <w:rPr>
          <w:rFonts w:ascii="Times New Roman" w:hAnsi="Times New Roman" w:cs="Times New Roman"/>
          <w:sz w:val="24"/>
          <w:szCs w:val="24"/>
        </w:rPr>
        <w:t>.</w:t>
      </w:r>
      <w:r w:rsidRPr="001D4C28">
        <w:rPr>
          <w:rFonts w:ascii="Times New Roman" w:hAnsi="Times New Roman" w:cs="Times New Roman"/>
          <w:sz w:val="24"/>
          <w:szCs w:val="24"/>
        </w:rPr>
        <w:t xml:space="preserve"> </w:t>
      </w:r>
    </w:p>
    <w:p w14:paraId="571855B9" w14:textId="2304D544" w:rsidR="00DD3C50" w:rsidRDefault="00DD3C50" w:rsidP="00F05F37">
      <w:pPr>
        <w:spacing w:after="0" w:line="480" w:lineRule="auto"/>
        <w:ind w:firstLine="720"/>
        <w:rPr>
          <w:rFonts w:ascii="Times New Roman" w:hAnsi="Times New Roman" w:cs="Times New Roman"/>
          <w:sz w:val="24"/>
          <w:szCs w:val="24"/>
        </w:rPr>
      </w:pPr>
      <w:r w:rsidRPr="001D4C28">
        <w:rPr>
          <w:rFonts w:ascii="Times New Roman" w:hAnsi="Times New Roman" w:cs="Times New Roman"/>
          <w:sz w:val="24"/>
          <w:szCs w:val="24"/>
        </w:rPr>
        <w:t xml:space="preserve">Fishery metrics focused on three ratios </w:t>
      </w:r>
      <w:r>
        <w:rPr>
          <w:rFonts w:ascii="Times New Roman" w:hAnsi="Times New Roman" w:cs="Times New Roman"/>
          <w:sz w:val="24"/>
          <w:szCs w:val="24"/>
        </w:rPr>
        <w:t>expected</w:t>
      </w:r>
      <w:r w:rsidRPr="001D4C28">
        <w:rPr>
          <w:rFonts w:ascii="Times New Roman" w:hAnsi="Times New Roman" w:cs="Times New Roman"/>
          <w:sz w:val="24"/>
          <w:szCs w:val="24"/>
        </w:rPr>
        <w:t xml:space="preserve"> to be </w:t>
      </w:r>
      <w:r>
        <w:rPr>
          <w:rFonts w:ascii="Times New Roman" w:hAnsi="Times New Roman" w:cs="Times New Roman"/>
          <w:sz w:val="24"/>
          <w:szCs w:val="24"/>
        </w:rPr>
        <w:t>compa</w:t>
      </w:r>
      <w:r w:rsidR="0009157A">
        <w:rPr>
          <w:rFonts w:ascii="Times New Roman" w:hAnsi="Times New Roman" w:cs="Times New Roman"/>
          <w:sz w:val="24"/>
          <w:szCs w:val="24"/>
        </w:rPr>
        <w:t>ti</w:t>
      </w:r>
      <w:r>
        <w:rPr>
          <w:rFonts w:ascii="Times New Roman" w:hAnsi="Times New Roman" w:cs="Times New Roman"/>
          <w:sz w:val="24"/>
          <w:szCs w:val="24"/>
        </w:rPr>
        <w:t>ble between</w:t>
      </w:r>
      <w:r w:rsidRPr="001D4C28">
        <w:rPr>
          <w:rFonts w:ascii="Times New Roman" w:hAnsi="Times New Roman" w:cs="Times New Roman"/>
          <w:sz w:val="24"/>
          <w:szCs w:val="24"/>
        </w:rPr>
        <w:t xml:space="preserve"> the two creel survey designs</w:t>
      </w:r>
      <w:r>
        <w:rPr>
          <w:rFonts w:ascii="Times New Roman" w:hAnsi="Times New Roman" w:cs="Times New Roman"/>
          <w:sz w:val="24"/>
          <w:szCs w:val="24"/>
        </w:rPr>
        <w:t xml:space="preserve"> (Lockwood 2004)</w:t>
      </w:r>
      <w:r w:rsidRPr="001D4C28">
        <w:rPr>
          <w:rFonts w:ascii="Times New Roman" w:hAnsi="Times New Roman" w:cs="Times New Roman"/>
          <w:sz w:val="24"/>
          <w:szCs w:val="24"/>
        </w:rPr>
        <w:t>. Catch rate was estimated as number harvested plus number released divided by fishing effort</w:t>
      </w:r>
      <w:ins w:id="130" w:author="Steve Miranda" w:date="2016-12-06T09:48:00Z">
        <w:r w:rsidR="00651924">
          <w:rPr>
            <w:rFonts w:ascii="Times New Roman" w:hAnsi="Times New Roman" w:cs="Times New Roman"/>
            <w:sz w:val="24"/>
            <w:szCs w:val="24"/>
          </w:rPr>
          <w:t xml:space="preserve"> of anglers targeting black bass</w:t>
        </w:r>
      </w:ins>
      <w:r w:rsidRPr="001D4C28">
        <w:rPr>
          <w:rFonts w:ascii="Times New Roman" w:hAnsi="Times New Roman" w:cs="Times New Roman"/>
          <w:sz w:val="24"/>
          <w:szCs w:val="24"/>
        </w:rPr>
        <w:t xml:space="preserve">. Average weight was estimated as the </w:t>
      </w:r>
      <w:r w:rsidR="00235B5B">
        <w:rPr>
          <w:rFonts w:ascii="Times New Roman" w:hAnsi="Times New Roman" w:cs="Times New Roman"/>
          <w:sz w:val="24"/>
          <w:szCs w:val="24"/>
        </w:rPr>
        <w:t>aggregate</w:t>
      </w:r>
      <w:r w:rsidR="00235B5B" w:rsidRPr="001D4C28">
        <w:rPr>
          <w:rFonts w:ascii="Times New Roman" w:hAnsi="Times New Roman" w:cs="Times New Roman"/>
          <w:sz w:val="24"/>
          <w:szCs w:val="24"/>
        </w:rPr>
        <w:t xml:space="preserve"> </w:t>
      </w:r>
      <w:r w:rsidRPr="001D4C28">
        <w:rPr>
          <w:rFonts w:ascii="Times New Roman" w:hAnsi="Times New Roman" w:cs="Times New Roman"/>
          <w:sz w:val="24"/>
          <w:szCs w:val="24"/>
        </w:rPr>
        <w:t>weight divided by the number harvested</w:t>
      </w:r>
      <w:ins w:id="131" w:author="Steve Miranda" w:date="2016-12-06T09:50:00Z">
        <w:r w:rsidR="00F477DC">
          <w:rPr>
            <w:rFonts w:ascii="Times New Roman" w:hAnsi="Times New Roman" w:cs="Times New Roman"/>
            <w:sz w:val="24"/>
            <w:szCs w:val="24"/>
          </w:rPr>
          <w:t xml:space="preserve"> regardless of </w:t>
        </w:r>
      </w:ins>
      <w:ins w:id="132" w:author="Steve Miranda" w:date="2016-12-06T10:03:00Z">
        <w:r w:rsidR="00F477DC">
          <w:rPr>
            <w:rFonts w:ascii="Times New Roman" w:hAnsi="Times New Roman" w:cs="Times New Roman"/>
            <w:sz w:val="24"/>
            <w:szCs w:val="24"/>
          </w:rPr>
          <w:t>whether</w:t>
        </w:r>
      </w:ins>
      <w:ins w:id="133" w:author="Steve Miranda" w:date="2016-12-06T09:50:00Z">
        <w:r w:rsidR="00F477DC">
          <w:rPr>
            <w:rFonts w:ascii="Times New Roman" w:hAnsi="Times New Roman" w:cs="Times New Roman"/>
            <w:sz w:val="24"/>
            <w:szCs w:val="24"/>
          </w:rPr>
          <w:t xml:space="preserve"> anglers were targeting black bass</w:t>
        </w:r>
      </w:ins>
      <w:r w:rsidRPr="001D4C28">
        <w:rPr>
          <w:rFonts w:ascii="Times New Roman" w:hAnsi="Times New Roman" w:cs="Times New Roman"/>
          <w:sz w:val="24"/>
          <w:szCs w:val="24"/>
        </w:rPr>
        <w:t xml:space="preserve">. The </w:t>
      </w:r>
      <w:r w:rsidR="00EF4D9A">
        <w:rPr>
          <w:rFonts w:ascii="Times New Roman" w:hAnsi="Times New Roman" w:cs="Times New Roman"/>
          <w:sz w:val="24"/>
          <w:szCs w:val="24"/>
        </w:rPr>
        <w:t>pro</w:t>
      </w:r>
      <w:r w:rsidRPr="001D4C28">
        <w:rPr>
          <w:rFonts w:ascii="Times New Roman" w:hAnsi="Times New Roman" w:cs="Times New Roman"/>
          <w:sz w:val="24"/>
          <w:szCs w:val="24"/>
        </w:rPr>
        <w:t xml:space="preserve">portion of the </w:t>
      </w:r>
      <w:del w:id="134" w:author="Steve Miranda" w:date="2016-12-06T09:51:00Z">
        <w:r w:rsidRPr="001D4C28" w:rsidDel="00F477DC">
          <w:rPr>
            <w:rFonts w:ascii="Times New Roman" w:hAnsi="Times New Roman" w:cs="Times New Roman"/>
            <w:sz w:val="24"/>
            <w:szCs w:val="24"/>
          </w:rPr>
          <w:delText xml:space="preserve">catch </w:delText>
        </w:r>
      </w:del>
      <w:ins w:id="135" w:author="Steve Miranda" w:date="2016-12-06T09:51:00Z">
        <w:r w:rsidR="00F477DC">
          <w:rPr>
            <w:rFonts w:ascii="Times New Roman" w:hAnsi="Times New Roman" w:cs="Times New Roman"/>
            <w:sz w:val="24"/>
            <w:szCs w:val="24"/>
          </w:rPr>
          <w:t>black bass</w:t>
        </w:r>
        <w:r w:rsidR="00F477DC" w:rsidRPr="001D4C28">
          <w:rPr>
            <w:rFonts w:ascii="Times New Roman" w:hAnsi="Times New Roman" w:cs="Times New Roman"/>
            <w:sz w:val="24"/>
            <w:szCs w:val="24"/>
          </w:rPr>
          <w:t xml:space="preserve"> </w:t>
        </w:r>
      </w:ins>
      <w:r w:rsidRPr="001D4C28">
        <w:rPr>
          <w:rFonts w:ascii="Times New Roman" w:hAnsi="Times New Roman" w:cs="Times New Roman"/>
          <w:sz w:val="24"/>
          <w:szCs w:val="24"/>
        </w:rPr>
        <w:t xml:space="preserve">released was estimated as the count of </w:t>
      </w:r>
      <w:ins w:id="136" w:author="Steve Miranda" w:date="2016-12-06T09:51:00Z">
        <w:r w:rsidR="00F477DC">
          <w:rPr>
            <w:rFonts w:ascii="Times New Roman" w:hAnsi="Times New Roman" w:cs="Times New Roman"/>
            <w:sz w:val="24"/>
            <w:szCs w:val="24"/>
          </w:rPr>
          <w:t>black bass</w:t>
        </w:r>
      </w:ins>
      <w:del w:id="137" w:author="Steve Miranda" w:date="2016-12-06T09:51:00Z">
        <w:r w:rsidRPr="001D4C28" w:rsidDel="00F477DC">
          <w:rPr>
            <w:rFonts w:ascii="Times New Roman" w:hAnsi="Times New Roman" w:cs="Times New Roman"/>
            <w:sz w:val="24"/>
            <w:szCs w:val="24"/>
          </w:rPr>
          <w:delText>fish</w:delText>
        </w:r>
      </w:del>
      <w:r w:rsidRPr="001D4C28">
        <w:rPr>
          <w:rFonts w:ascii="Times New Roman" w:hAnsi="Times New Roman" w:cs="Times New Roman"/>
          <w:sz w:val="24"/>
          <w:szCs w:val="24"/>
        </w:rPr>
        <w:t xml:space="preserve"> returned to the water divided by all </w:t>
      </w:r>
      <w:del w:id="138" w:author="Steve Miranda" w:date="2016-12-06T09:51:00Z">
        <w:r w:rsidRPr="001D4C28" w:rsidDel="00F477DC">
          <w:rPr>
            <w:rFonts w:ascii="Times New Roman" w:hAnsi="Times New Roman" w:cs="Times New Roman"/>
            <w:sz w:val="24"/>
            <w:szCs w:val="24"/>
          </w:rPr>
          <w:delText xml:space="preserve">fish </w:delText>
        </w:r>
      </w:del>
      <w:ins w:id="139" w:author="Steve Miranda" w:date="2016-12-06T09:51:00Z">
        <w:r w:rsidR="00F477DC">
          <w:rPr>
            <w:rFonts w:ascii="Times New Roman" w:hAnsi="Times New Roman" w:cs="Times New Roman"/>
            <w:sz w:val="24"/>
            <w:szCs w:val="24"/>
          </w:rPr>
          <w:t>black bass</w:t>
        </w:r>
        <w:r w:rsidR="00F477DC" w:rsidRPr="001D4C28">
          <w:rPr>
            <w:rFonts w:ascii="Times New Roman" w:hAnsi="Times New Roman" w:cs="Times New Roman"/>
            <w:sz w:val="24"/>
            <w:szCs w:val="24"/>
          </w:rPr>
          <w:t xml:space="preserve"> </w:t>
        </w:r>
      </w:ins>
      <w:r w:rsidRPr="001D4C28">
        <w:rPr>
          <w:rFonts w:ascii="Times New Roman" w:hAnsi="Times New Roman" w:cs="Times New Roman"/>
          <w:sz w:val="24"/>
          <w:szCs w:val="24"/>
        </w:rPr>
        <w:t>caught whether kept or released and expressed as a percentage.</w:t>
      </w:r>
      <w:r>
        <w:rPr>
          <w:rFonts w:ascii="Times New Roman" w:hAnsi="Times New Roman" w:cs="Times New Roman"/>
          <w:sz w:val="24"/>
          <w:szCs w:val="24"/>
        </w:rPr>
        <w:t xml:space="preserve"> </w:t>
      </w:r>
      <w:ins w:id="140" w:author="Steve Miranda" w:date="2016-12-06T10:11:00Z">
        <w:r w:rsidR="008B66DF">
          <w:rPr>
            <w:rFonts w:ascii="Times New Roman" w:hAnsi="Times New Roman" w:cs="Times New Roman"/>
            <w:sz w:val="24"/>
            <w:szCs w:val="24"/>
          </w:rPr>
          <w:t xml:space="preserve">Because surveys were </w:t>
        </w:r>
      </w:ins>
      <w:ins w:id="141" w:author="Steve Miranda" w:date="2016-12-06T11:57:00Z">
        <w:r w:rsidR="00FE470B">
          <w:rPr>
            <w:rFonts w:ascii="Times New Roman" w:hAnsi="Times New Roman" w:cs="Times New Roman"/>
            <w:sz w:val="24"/>
            <w:szCs w:val="24"/>
          </w:rPr>
          <w:t>conducted during randomly selected periods</w:t>
        </w:r>
      </w:ins>
      <w:ins w:id="142" w:author="Steve Miranda" w:date="2016-12-06T10:11:00Z">
        <w:r w:rsidR="008B66DF">
          <w:rPr>
            <w:rFonts w:ascii="Times New Roman" w:hAnsi="Times New Roman" w:cs="Times New Roman"/>
            <w:sz w:val="24"/>
            <w:szCs w:val="24"/>
          </w:rPr>
          <w:t>, a</w:t>
        </w:r>
      </w:ins>
      <w:ins w:id="143" w:author="Steve Miranda" w:date="2016-12-06T10:03:00Z">
        <w:r w:rsidR="00F477DC">
          <w:rPr>
            <w:rFonts w:ascii="Times New Roman" w:hAnsi="Times New Roman" w:cs="Times New Roman"/>
            <w:sz w:val="24"/>
            <w:szCs w:val="24"/>
          </w:rPr>
          <w:t xml:space="preserve">ll </w:t>
        </w:r>
      </w:ins>
      <w:ins w:id="144" w:author="Steve Miranda" w:date="2016-12-06T10:06:00Z">
        <w:r w:rsidR="00F477DC">
          <w:rPr>
            <w:rFonts w:ascii="Times New Roman" w:hAnsi="Times New Roman" w:cs="Times New Roman"/>
            <w:sz w:val="24"/>
            <w:szCs w:val="24"/>
          </w:rPr>
          <w:t>ratios were computed with</w:t>
        </w:r>
      </w:ins>
      <w:ins w:id="145" w:author="Steve Miranda" w:date="2016-12-06T10:05:00Z">
        <w:r w:rsidR="00F477DC">
          <w:rPr>
            <w:rFonts w:ascii="Times New Roman" w:hAnsi="Times New Roman" w:cs="Times New Roman"/>
            <w:sz w:val="24"/>
            <w:szCs w:val="24"/>
          </w:rPr>
          <w:t xml:space="preserve"> the raw survey data </w:t>
        </w:r>
      </w:ins>
      <w:ins w:id="146" w:author="Steve Miranda" w:date="2016-12-06T10:11:00Z">
        <w:r w:rsidR="008B66DF">
          <w:rPr>
            <w:rFonts w:ascii="Times New Roman" w:hAnsi="Times New Roman" w:cs="Times New Roman"/>
            <w:sz w:val="24"/>
            <w:szCs w:val="24"/>
          </w:rPr>
          <w:t xml:space="preserve">unadjusted for </w:t>
        </w:r>
      </w:ins>
      <w:ins w:id="147" w:author="Steve Miranda" w:date="2016-12-06T10:12:00Z">
        <w:r w:rsidR="008B66DF">
          <w:rPr>
            <w:rFonts w:ascii="Times New Roman" w:hAnsi="Times New Roman" w:cs="Times New Roman"/>
            <w:sz w:val="24"/>
            <w:szCs w:val="24"/>
          </w:rPr>
          <w:t xml:space="preserve">potential </w:t>
        </w:r>
      </w:ins>
      <w:ins w:id="148" w:author="Steve Miranda" w:date="2016-12-06T10:14:00Z">
        <w:r w:rsidR="008B66DF">
          <w:rPr>
            <w:rFonts w:ascii="Times New Roman" w:hAnsi="Times New Roman" w:cs="Times New Roman"/>
            <w:sz w:val="24"/>
            <w:szCs w:val="24"/>
          </w:rPr>
          <w:t xml:space="preserve">temporal </w:t>
        </w:r>
      </w:ins>
      <w:ins w:id="149" w:author="Steve Miranda" w:date="2016-12-06T10:12:00Z">
        <w:r w:rsidR="008B66DF">
          <w:rPr>
            <w:rFonts w:ascii="Times New Roman" w:hAnsi="Times New Roman" w:cs="Times New Roman"/>
            <w:sz w:val="24"/>
            <w:szCs w:val="24"/>
          </w:rPr>
          <w:t>differences</w:t>
        </w:r>
      </w:ins>
      <w:ins w:id="150" w:author="Steve Miranda" w:date="2016-12-06T10:14:00Z">
        <w:r w:rsidR="008B66DF">
          <w:rPr>
            <w:rFonts w:ascii="Times New Roman" w:hAnsi="Times New Roman" w:cs="Times New Roman"/>
            <w:sz w:val="24"/>
            <w:szCs w:val="24"/>
          </w:rPr>
          <w:t>.</w:t>
        </w:r>
      </w:ins>
      <w:ins w:id="151" w:author="Steve Miranda" w:date="2016-12-06T10:12:00Z">
        <w:r w:rsidR="008B66DF">
          <w:rPr>
            <w:rFonts w:ascii="Times New Roman" w:hAnsi="Times New Roman" w:cs="Times New Roman"/>
            <w:sz w:val="24"/>
            <w:szCs w:val="24"/>
          </w:rPr>
          <w:t xml:space="preserve"> </w:t>
        </w:r>
      </w:ins>
    </w:p>
    <w:p w14:paraId="5B9D8A86" w14:textId="14D2B760" w:rsidR="00DD3C50" w:rsidRDefault="00DD3C50" w:rsidP="00F05F37">
      <w:pPr>
        <w:spacing w:after="0" w:line="480" w:lineRule="auto"/>
        <w:ind w:firstLine="720"/>
        <w:rPr>
          <w:rFonts w:ascii="Times New Roman" w:hAnsi="Times New Roman" w:cs="Times New Roman"/>
          <w:sz w:val="24"/>
          <w:szCs w:val="24"/>
        </w:rPr>
      </w:pPr>
      <w:r w:rsidRPr="00F05F37">
        <w:rPr>
          <w:rFonts w:ascii="Times New Roman" w:hAnsi="Times New Roman" w:cs="Times New Roman"/>
          <w:i/>
          <w:sz w:val="24"/>
          <w:szCs w:val="24"/>
        </w:rPr>
        <w:lastRenderedPageBreak/>
        <w:t>Data analysis</w:t>
      </w:r>
      <w:del w:id="152" w:author="Michael Colvin" w:date="2016-12-12T08:04:00Z">
        <w:r w:rsidR="00F05F37" w:rsidDel="002A6DCA">
          <w:rPr>
            <w:rFonts w:ascii="Times New Roman" w:hAnsi="Times New Roman" w:cs="Times New Roman"/>
            <w:sz w:val="24"/>
            <w:szCs w:val="24"/>
          </w:rPr>
          <w:delText xml:space="preserve">.-- </w:delText>
        </w:r>
      </w:del>
      <w:ins w:id="153" w:author="Michael Colvin" w:date="2016-12-12T08:04:00Z">
        <w:r w:rsidR="002A6DCA">
          <w:rPr>
            <w:rFonts w:ascii="Times New Roman" w:hAnsi="Times New Roman" w:cs="Times New Roman"/>
            <w:sz w:val="24"/>
            <w:szCs w:val="24"/>
          </w:rPr>
          <w:t>.—</w:t>
        </w:r>
      </w:ins>
      <w:proofErr w:type="gramStart"/>
      <w:r w:rsidR="007D5EDC" w:rsidRPr="007D5EDC">
        <w:rPr>
          <w:rFonts w:ascii="Times New Roman" w:hAnsi="Times New Roman" w:cs="Times New Roman"/>
          <w:sz w:val="24"/>
          <w:szCs w:val="24"/>
        </w:rPr>
        <w:t>We</w:t>
      </w:r>
      <w:proofErr w:type="gramEnd"/>
      <w:r w:rsidR="007D5EDC" w:rsidRPr="007D5EDC">
        <w:rPr>
          <w:rFonts w:ascii="Times New Roman" w:hAnsi="Times New Roman" w:cs="Times New Roman"/>
          <w:sz w:val="24"/>
          <w:szCs w:val="24"/>
        </w:rPr>
        <w:t xml:space="preserve"> focused our data analysis on testing our expectations</w:t>
      </w:r>
      <w:r w:rsidR="007D5EDC" w:rsidRPr="007D5EDC" w:rsidDel="007D5EDC">
        <w:rPr>
          <w:rFonts w:ascii="Times New Roman" w:hAnsi="Times New Roman" w:cs="Times New Roman"/>
          <w:sz w:val="24"/>
          <w:szCs w:val="24"/>
        </w:rPr>
        <w:t xml:space="preserve"> </w:t>
      </w:r>
      <w:r w:rsidRPr="00222D41">
        <w:rPr>
          <w:rFonts w:ascii="Times New Roman" w:hAnsi="Times New Roman" w:cs="Times New Roman"/>
          <w:sz w:val="24"/>
          <w:szCs w:val="24"/>
        </w:rPr>
        <w:t xml:space="preserve">that population </w:t>
      </w:r>
      <w:r>
        <w:rPr>
          <w:rFonts w:ascii="Times New Roman" w:hAnsi="Times New Roman" w:cs="Times New Roman"/>
          <w:sz w:val="24"/>
          <w:szCs w:val="24"/>
        </w:rPr>
        <w:t xml:space="preserve">and fishery </w:t>
      </w:r>
      <w:r w:rsidR="00EF4D9A">
        <w:rPr>
          <w:rFonts w:ascii="Times New Roman" w:hAnsi="Times New Roman" w:cs="Times New Roman"/>
          <w:sz w:val="24"/>
          <w:szCs w:val="24"/>
        </w:rPr>
        <w:t>metric</w:t>
      </w:r>
      <w:r w:rsidR="00235B5B">
        <w:rPr>
          <w:rFonts w:ascii="Times New Roman" w:hAnsi="Times New Roman" w:cs="Times New Roman"/>
          <w:sz w:val="24"/>
          <w:szCs w:val="24"/>
        </w:rPr>
        <w:t>s</w:t>
      </w:r>
      <w:r w:rsidRPr="00222D41">
        <w:rPr>
          <w:rFonts w:ascii="Times New Roman" w:hAnsi="Times New Roman" w:cs="Times New Roman"/>
          <w:sz w:val="24"/>
          <w:szCs w:val="24"/>
        </w:rPr>
        <w:t xml:space="preserve"> would differ among regulations </w:t>
      </w:r>
      <w:r w:rsidR="00E51431">
        <w:rPr>
          <w:rFonts w:ascii="Times New Roman" w:hAnsi="Times New Roman" w:cs="Times New Roman"/>
          <w:sz w:val="24"/>
          <w:szCs w:val="24"/>
        </w:rPr>
        <w:t>and</w:t>
      </w:r>
      <w:r w:rsidRPr="00222D41">
        <w:rPr>
          <w:rFonts w:ascii="Times New Roman" w:hAnsi="Times New Roman" w:cs="Times New Roman"/>
          <w:sz w:val="24"/>
          <w:szCs w:val="24"/>
        </w:rPr>
        <w:t xml:space="preserve"> that </w:t>
      </w:r>
      <w:r w:rsidR="00E51431">
        <w:rPr>
          <w:rFonts w:ascii="Times New Roman" w:hAnsi="Times New Roman" w:cs="Times New Roman"/>
          <w:sz w:val="24"/>
          <w:szCs w:val="24"/>
        </w:rPr>
        <w:t>a</w:t>
      </w:r>
      <w:r w:rsidR="007259B9">
        <w:rPr>
          <w:rFonts w:ascii="Times New Roman" w:hAnsi="Times New Roman" w:cs="Times New Roman"/>
          <w:sz w:val="24"/>
          <w:szCs w:val="24"/>
        </w:rPr>
        <w:t xml:space="preserve"> </w:t>
      </w:r>
      <w:r>
        <w:rPr>
          <w:rFonts w:ascii="Times New Roman" w:hAnsi="Times New Roman" w:cs="Times New Roman"/>
          <w:sz w:val="24"/>
          <w:szCs w:val="24"/>
        </w:rPr>
        <w:t>change</w:t>
      </w:r>
      <w:r w:rsidRPr="00222D41">
        <w:rPr>
          <w:rFonts w:ascii="Times New Roman" w:hAnsi="Times New Roman" w:cs="Times New Roman"/>
          <w:sz w:val="24"/>
          <w:szCs w:val="24"/>
        </w:rPr>
        <w:t xml:space="preserve"> </w:t>
      </w:r>
      <w:del w:id="154" w:author="Steve Miranda" w:date="2016-12-03T08:57:00Z">
        <w:r w:rsidRPr="00222D41" w:rsidDel="000024FC">
          <w:rPr>
            <w:rFonts w:ascii="Times New Roman" w:hAnsi="Times New Roman" w:cs="Times New Roman"/>
            <w:sz w:val="24"/>
            <w:szCs w:val="24"/>
          </w:rPr>
          <w:delText>to a new</w:delText>
        </w:r>
      </w:del>
      <w:ins w:id="155" w:author="Steve Miranda" w:date="2016-12-03T08:57:00Z">
        <w:r w:rsidR="000024FC">
          <w:rPr>
            <w:rFonts w:ascii="Times New Roman" w:hAnsi="Times New Roman" w:cs="Times New Roman"/>
            <w:sz w:val="24"/>
            <w:szCs w:val="24"/>
          </w:rPr>
          <w:t>in</w:t>
        </w:r>
      </w:ins>
      <w:r>
        <w:rPr>
          <w:rFonts w:ascii="Times New Roman" w:hAnsi="Times New Roman" w:cs="Times New Roman"/>
          <w:sz w:val="24"/>
          <w:szCs w:val="24"/>
        </w:rPr>
        <w:t xml:space="preserve"> </w:t>
      </w:r>
      <w:r w:rsidR="007259B9">
        <w:rPr>
          <w:rFonts w:ascii="Times New Roman" w:hAnsi="Times New Roman" w:cs="Times New Roman"/>
          <w:sz w:val="24"/>
          <w:szCs w:val="24"/>
        </w:rPr>
        <w:t xml:space="preserve">population </w:t>
      </w:r>
      <w:del w:id="156" w:author="Steve Miranda" w:date="2016-12-03T08:57:00Z">
        <w:r w:rsidDel="000024FC">
          <w:rPr>
            <w:rFonts w:ascii="Times New Roman" w:hAnsi="Times New Roman" w:cs="Times New Roman"/>
            <w:sz w:val="24"/>
            <w:szCs w:val="24"/>
          </w:rPr>
          <w:delText>state</w:delText>
        </w:r>
        <w:r w:rsidR="00CA16A7" w:rsidDel="000024FC">
          <w:rPr>
            <w:rFonts w:ascii="Times New Roman" w:hAnsi="Times New Roman" w:cs="Times New Roman"/>
            <w:sz w:val="24"/>
            <w:szCs w:val="24"/>
          </w:rPr>
          <w:delText xml:space="preserve"> </w:delText>
        </w:r>
      </w:del>
      <w:ins w:id="157" w:author="Steve Miranda" w:date="2016-12-03T08:57:00Z">
        <w:r w:rsidR="000024FC">
          <w:rPr>
            <w:rFonts w:ascii="Times New Roman" w:hAnsi="Times New Roman" w:cs="Times New Roman"/>
            <w:sz w:val="24"/>
            <w:szCs w:val="24"/>
          </w:rPr>
          <w:t xml:space="preserve">status </w:t>
        </w:r>
      </w:ins>
      <w:r w:rsidR="00CA16A7">
        <w:rPr>
          <w:rFonts w:ascii="Times New Roman" w:hAnsi="Times New Roman" w:cs="Times New Roman"/>
          <w:sz w:val="24"/>
          <w:szCs w:val="24"/>
        </w:rPr>
        <w:t xml:space="preserve">would be </w:t>
      </w:r>
      <w:r w:rsidR="00EF4D9A">
        <w:rPr>
          <w:rFonts w:ascii="Times New Roman" w:hAnsi="Times New Roman" w:cs="Times New Roman"/>
          <w:sz w:val="24"/>
          <w:szCs w:val="24"/>
        </w:rPr>
        <w:t>detectable</w:t>
      </w:r>
      <w:r w:rsidR="00CA16A7">
        <w:rPr>
          <w:rFonts w:ascii="Times New Roman" w:hAnsi="Times New Roman" w:cs="Times New Roman"/>
          <w:sz w:val="24"/>
          <w:szCs w:val="24"/>
        </w:rPr>
        <w:t xml:space="preserve"> after a regulation change</w:t>
      </w:r>
      <w:r w:rsidRPr="00222D41">
        <w:rPr>
          <w:rFonts w:ascii="Times New Roman" w:hAnsi="Times New Roman" w:cs="Times New Roman"/>
          <w:sz w:val="24"/>
          <w:szCs w:val="24"/>
        </w:rPr>
        <w:t>.</w:t>
      </w:r>
      <w:r>
        <w:rPr>
          <w:rFonts w:ascii="Times New Roman" w:hAnsi="Times New Roman" w:cs="Times New Roman"/>
          <w:sz w:val="24"/>
          <w:szCs w:val="24"/>
        </w:rPr>
        <w:t xml:space="preserve"> </w:t>
      </w:r>
      <w:r w:rsidR="00FA3A3D" w:rsidRPr="00FA3A3D">
        <w:rPr>
          <w:rFonts w:ascii="Times New Roman" w:hAnsi="Times New Roman" w:cs="Times New Roman"/>
          <w:sz w:val="24"/>
          <w:szCs w:val="24"/>
        </w:rPr>
        <w:t>The population metrics (i.e., relative abundance, size structure, body condition) and the fishery metrics (i.e., catch rate, average weight, portion release</w:t>
      </w:r>
      <w:r w:rsidR="00FA3A3D">
        <w:rPr>
          <w:rFonts w:ascii="Times New Roman" w:hAnsi="Times New Roman" w:cs="Times New Roman"/>
          <w:sz w:val="24"/>
          <w:szCs w:val="24"/>
        </w:rPr>
        <w:t>d)</w:t>
      </w:r>
      <w:r w:rsidR="00F160E6">
        <w:rPr>
          <w:rFonts w:ascii="Times New Roman" w:hAnsi="Times New Roman" w:cs="Times New Roman"/>
          <w:sz w:val="24"/>
          <w:szCs w:val="24"/>
        </w:rPr>
        <w:t xml:space="preserve"> </w:t>
      </w:r>
      <w:r w:rsidRPr="00277CEA">
        <w:rPr>
          <w:rFonts w:ascii="Times New Roman" w:hAnsi="Times New Roman" w:cs="Times New Roman"/>
          <w:sz w:val="24"/>
          <w:szCs w:val="24"/>
        </w:rPr>
        <w:t>were analyzed separately because the fishery metrics had three missing years.</w:t>
      </w:r>
      <w:r>
        <w:rPr>
          <w:rFonts w:ascii="Times New Roman" w:hAnsi="Times New Roman" w:cs="Times New Roman"/>
          <w:sz w:val="24"/>
          <w:szCs w:val="24"/>
        </w:rPr>
        <w:t xml:space="preserve"> Thus, one analysis </w:t>
      </w:r>
      <w:r w:rsidRPr="00277CEA">
        <w:rPr>
          <w:rFonts w:ascii="Times New Roman" w:hAnsi="Times New Roman" w:cs="Times New Roman"/>
          <w:sz w:val="24"/>
          <w:szCs w:val="24"/>
        </w:rPr>
        <w:t xml:space="preserve">considered </w:t>
      </w:r>
      <w:r w:rsidR="00BA1082">
        <w:rPr>
          <w:rFonts w:ascii="Times New Roman" w:hAnsi="Times New Roman" w:cs="Times New Roman"/>
          <w:sz w:val="24"/>
          <w:szCs w:val="24"/>
        </w:rPr>
        <w:t>the set of</w:t>
      </w:r>
      <w:r w:rsidR="00BA1082" w:rsidRPr="00277CEA">
        <w:rPr>
          <w:rFonts w:ascii="Times New Roman" w:hAnsi="Times New Roman" w:cs="Times New Roman"/>
          <w:sz w:val="24"/>
          <w:szCs w:val="24"/>
        </w:rPr>
        <w:t xml:space="preserve"> </w:t>
      </w:r>
      <w:del w:id="158" w:author="Steve Miranda" w:date="2016-12-05T20:34:00Z">
        <w:r w:rsidRPr="00277CEA" w:rsidDel="00506906">
          <w:rPr>
            <w:rFonts w:ascii="Times New Roman" w:hAnsi="Times New Roman" w:cs="Times New Roman"/>
            <w:sz w:val="24"/>
            <w:szCs w:val="24"/>
          </w:rPr>
          <w:delText>1</w:delText>
        </w:r>
        <w:r w:rsidR="007259B9" w:rsidDel="00506906">
          <w:rPr>
            <w:rFonts w:ascii="Times New Roman" w:hAnsi="Times New Roman" w:cs="Times New Roman"/>
            <w:sz w:val="24"/>
            <w:szCs w:val="24"/>
          </w:rPr>
          <w:delText>5</w:delText>
        </w:r>
        <w:r w:rsidRPr="00277CEA" w:rsidDel="00506906">
          <w:rPr>
            <w:rFonts w:ascii="Times New Roman" w:hAnsi="Times New Roman" w:cs="Times New Roman"/>
            <w:sz w:val="24"/>
            <w:szCs w:val="24"/>
          </w:rPr>
          <w:delText xml:space="preserve"> </w:delText>
        </w:r>
      </w:del>
      <w:ins w:id="159" w:author="Steve Miranda" w:date="2016-12-05T20:34:00Z">
        <w:r w:rsidR="00506906" w:rsidRPr="00277CEA">
          <w:rPr>
            <w:rFonts w:ascii="Times New Roman" w:hAnsi="Times New Roman" w:cs="Times New Roman"/>
            <w:sz w:val="24"/>
            <w:szCs w:val="24"/>
          </w:rPr>
          <w:t>1</w:t>
        </w:r>
        <w:r w:rsidR="00506906">
          <w:rPr>
            <w:rFonts w:ascii="Times New Roman" w:hAnsi="Times New Roman" w:cs="Times New Roman"/>
            <w:sz w:val="24"/>
            <w:szCs w:val="24"/>
          </w:rPr>
          <w:t>6</w:t>
        </w:r>
        <w:r w:rsidR="00506906" w:rsidRPr="00277CEA">
          <w:rPr>
            <w:rFonts w:ascii="Times New Roman" w:hAnsi="Times New Roman" w:cs="Times New Roman"/>
            <w:sz w:val="24"/>
            <w:szCs w:val="24"/>
          </w:rPr>
          <w:t xml:space="preserve"> </w:t>
        </w:r>
      </w:ins>
      <w:r w:rsidRPr="00277CEA">
        <w:rPr>
          <w:rFonts w:ascii="Times New Roman" w:hAnsi="Times New Roman" w:cs="Times New Roman"/>
          <w:sz w:val="24"/>
          <w:szCs w:val="24"/>
        </w:rPr>
        <w:t xml:space="preserve">population metrics </w:t>
      </w:r>
      <w:r w:rsidR="00BA1082">
        <w:rPr>
          <w:rFonts w:ascii="Times New Roman" w:hAnsi="Times New Roman" w:cs="Times New Roman"/>
          <w:sz w:val="24"/>
          <w:szCs w:val="24"/>
        </w:rPr>
        <w:t>in relation</w:t>
      </w:r>
      <w:r w:rsidR="00BA1082" w:rsidRPr="00277CEA">
        <w:rPr>
          <w:rFonts w:ascii="Times New Roman" w:hAnsi="Times New Roman" w:cs="Times New Roman"/>
          <w:sz w:val="24"/>
          <w:szCs w:val="24"/>
        </w:rPr>
        <w:t xml:space="preserve"> </w:t>
      </w:r>
      <w:r w:rsidRPr="00277CEA">
        <w:rPr>
          <w:rFonts w:ascii="Times New Roman" w:hAnsi="Times New Roman" w:cs="Times New Roman"/>
          <w:sz w:val="24"/>
          <w:szCs w:val="24"/>
        </w:rPr>
        <w:t xml:space="preserve">to </w:t>
      </w:r>
      <w:r w:rsidR="00DF3A25">
        <w:rPr>
          <w:rFonts w:ascii="Times New Roman" w:hAnsi="Times New Roman" w:cs="Times New Roman"/>
          <w:sz w:val="24"/>
          <w:szCs w:val="24"/>
        </w:rPr>
        <w:t>year</w:t>
      </w:r>
      <w:r w:rsidR="007259B9">
        <w:rPr>
          <w:rFonts w:ascii="Times New Roman" w:hAnsi="Times New Roman" w:cs="Times New Roman"/>
          <w:sz w:val="24"/>
          <w:szCs w:val="24"/>
        </w:rPr>
        <w:t xml:space="preserve"> and </w:t>
      </w:r>
      <w:r w:rsidRPr="00277CEA">
        <w:rPr>
          <w:rFonts w:ascii="Times New Roman" w:hAnsi="Times New Roman" w:cs="Times New Roman"/>
          <w:sz w:val="24"/>
          <w:szCs w:val="24"/>
        </w:rPr>
        <w:t>length-limit regulations</w:t>
      </w:r>
      <w:r>
        <w:rPr>
          <w:rFonts w:ascii="Times New Roman" w:hAnsi="Times New Roman" w:cs="Times New Roman"/>
          <w:sz w:val="24"/>
          <w:szCs w:val="24"/>
        </w:rPr>
        <w:t xml:space="preserve">, and </w:t>
      </w:r>
      <w:r w:rsidR="00BA1082">
        <w:rPr>
          <w:rFonts w:ascii="Times New Roman" w:hAnsi="Times New Roman" w:cs="Times New Roman"/>
          <w:sz w:val="24"/>
          <w:szCs w:val="24"/>
        </w:rPr>
        <w:t xml:space="preserve">a </w:t>
      </w:r>
      <w:r>
        <w:rPr>
          <w:rFonts w:ascii="Times New Roman" w:hAnsi="Times New Roman" w:cs="Times New Roman"/>
          <w:sz w:val="24"/>
          <w:szCs w:val="24"/>
        </w:rPr>
        <w:t>second analysis considered</w:t>
      </w:r>
      <w:r w:rsidRPr="00277CEA">
        <w:rPr>
          <w:rFonts w:ascii="Times New Roman" w:hAnsi="Times New Roman" w:cs="Times New Roman"/>
          <w:sz w:val="24"/>
          <w:szCs w:val="24"/>
        </w:rPr>
        <w:t xml:space="preserve"> </w:t>
      </w:r>
      <w:r w:rsidR="00BA1082">
        <w:rPr>
          <w:rFonts w:ascii="Times New Roman" w:hAnsi="Times New Roman" w:cs="Times New Roman"/>
          <w:sz w:val="24"/>
          <w:szCs w:val="24"/>
        </w:rPr>
        <w:t>the set of three</w:t>
      </w:r>
      <w:r w:rsidRPr="00277CEA">
        <w:rPr>
          <w:rFonts w:ascii="Times New Roman" w:hAnsi="Times New Roman" w:cs="Times New Roman"/>
          <w:sz w:val="24"/>
          <w:szCs w:val="24"/>
        </w:rPr>
        <w:t xml:space="preserve"> fishery metrics. </w:t>
      </w:r>
    </w:p>
    <w:p w14:paraId="45D81B3C" w14:textId="029203AA" w:rsidR="00DD3C50" w:rsidRPr="00E53D32" w:rsidRDefault="007259B9" w:rsidP="00F05F37">
      <w:pPr>
        <w:spacing w:after="0" w:line="480" w:lineRule="auto"/>
        <w:ind w:firstLine="720"/>
        <w:rPr>
          <w:rFonts w:ascii="Times New Roman" w:eastAsia="SimSun" w:hAnsi="Times New Roman" w:cs="Times New Roman"/>
          <w:sz w:val="24"/>
          <w:szCs w:val="24"/>
          <w:lang w:eastAsia="zh-CN"/>
        </w:rPr>
      </w:pPr>
      <w:del w:id="160" w:author="Michael Colvin" w:date="2016-12-12T08:04:00Z">
        <w:r w:rsidDel="002A6DCA">
          <w:rPr>
            <w:rFonts w:ascii="Times New Roman" w:hAnsi="Times New Roman" w:cs="Times New Roman"/>
            <w:sz w:val="24"/>
            <w:szCs w:val="24"/>
          </w:rPr>
          <w:delText xml:space="preserve">To test for differences in metrics among </w:delText>
        </w:r>
        <w:r w:rsidR="00FA3A3D" w:rsidDel="002A6DCA">
          <w:rPr>
            <w:rFonts w:ascii="Times New Roman" w:hAnsi="Times New Roman" w:cs="Times New Roman"/>
            <w:sz w:val="24"/>
            <w:szCs w:val="24"/>
          </w:rPr>
          <w:delText xml:space="preserve">the three </w:delText>
        </w:r>
        <w:r w:rsidDel="002A6DCA">
          <w:rPr>
            <w:rFonts w:ascii="Times New Roman" w:hAnsi="Times New Roman" w:cs="Times New Roman"/>
            <w:sz w:val="24"/>
            <w:szCs w:val="24"/>
          </w:rPr>
          <w:delText xml:space="preserve">length-limit periods </w:delText>
        </w:r>
      </w:del>
      <w:del w:id="161" w:author="Michael Colvin" w:date="2016-12-12T08:05:00Z">
        <w:r w:rsidDel="002A6DCA">
          <w:rPr>
            <w:rFonts w:ascii="Times New Roman" w:hAnsi="Times New Roman" w:cs="Times New Roman"/>
            <w:sz w:val="24"/>
            <w:szCs w:val="24"/>
          </w:rPr>
          <w:delText xml:space="preserve">we </w:delText>
        </w:r>
      </w:del>
      <w:ins w:id="162" w:author="Michael Colvin" w:date="2016-12-12T08:05:00Z">
        <w:r w:rsidR="002A6DCA">
          <w:rPr>
            <w:rFonts w:ascii="Times New Roman" w:hAnsi="Times New Roman" w:cs="Times New Roman"/>
            <w:sz w:val="24"/>
            <w:szCs w:val="24"/>
          </w:rPr>
          <w:t xml:space="preserve">We </w:t>
        </w:r>
      </w:ins>
      <w:r>
        <w:rPr>
          <w:rFonts w:ascii="Times New Roman" w:hAnsi="Times New Roman" w:cs="Times New Roman"/>
          <w:sz w:val="24"/>
          <w:szCs w:val="24"/>
        </w:rPr>
        <w:t xml:space="preserve">applied a </w:t>
      </w:r>
      <w:ins w:id="163" w:author="Steve Miranda" w:date="2016-12-03T10:55:00Z">
        <w:r w:rsidR="00FC25FE">
          <w:rPr>
            <w:rFonts w:ascii="Times New Roman" w:hAnsi="Times New Roman" w:cs="Times New Roman"/>
            <w:sz w:val="24"/>
            <w:szCs w:val="24"/>
          </w:rPr>
          <w:t xml:space="preserve">single factor </w:t>
        </w:r>
      </w:ins>
      <w:ins w:id="164" w:author="Steve Miranda" w:date="2016-12-03T10:56:00Z">
        <w:r w:rsidR="00FC25FE">
          <w:rPr>
            <w:rFonts w:ascii="Times New Roman" w:hAnsi="Times New Roman" w:cs="Times New Roman"/>
            <w:sz w:val="24"/>
            <w:szCs w:val="24"/>
          </w:rPr>
          <w:t xml:space="preserve">(i.e., length-limit regulation) </w:t>
        </w:r>
      </w:ins>
      <w:r w:rsidR="00DD3C50">
        <w:rPr>
          <w:rFonts w:ascii="Times New Roman" w:hAnsi="Times New Roman" w:cs="Times New Roman"/>
          <w:sz w:val="24"/>
          <w:szCs w:val="24"/>
        </w:rPr>
        <w:t>multivariate analysis of variance implemented with a permutation procedure (</w:t>
      </w:r>
      <w:proofErr w:type="spellStart"/>
      <w:r w:rsidR="00DD3C50">
        <w:rPr>
          <w:rFonts w:ascii="Times New Roman" w:hAnsi="Times New Roman" w:cs="Times New Roman"/>
          <w:sz w:val="24"/>
          <w:szCs w:val="24"/>
        </w:rPr>
        <w:t>perMANOVA</w:t>
      </w:r>
      <w:proofErr w:type="spellEnd"/>
      <w:r w:rsidR="00DD3C50">
        <w:rPr>
          <w:rFonts w:ascii="Times New Roman" w:hAnsi="Times New Roman" w:cs="Times New Roman"/>
          <w:sz w:val="24"/>
          <w:szCs w:val="24"/>
        </w:rPr>
        <w:t>)</w:t>
      </w:r>
      <w:ins w:id="165" w:author="Michael Colvin" w:date="2016-12-12T08:04:00Z">
        <w:r w:rsidR="002A6DCA">
          <w:rPr>
            <w:rFonts w:ascii="Times New Roman" w:hAnsi="Times New Roman" w:cs="Times New Roman"/>
            <w:sz w:val="24"/>
            <w:szCs w:val="24"/>
          </w:rPr>
          <w:t xml:space="preserve"> to test for differences in metrics among the three length-limit periods</w:t>
        </w:r>
      </w:ins>
      <w:r w:rsidR="00DD3C50">
        <w:rPr>
          <w:rFonts w:ascii="Times New Roman" w:hAnsi="Times New Roman" w:cs="Times New Roman"/>
          <w:sz w:val="24"/>
          <w:szCs w:val="24"/>
        </w:rPr>
        <w:t>.</w:t>
      </w:r>
      <w:r w:rsidR="00DD3C50" w:rsidRPr="00F01738">
        <w:t xml:space="preserve"> </w:t>
      </w:r>
      <w:r w:rsidR="00DD3C50" w:rsidRPr="00F01738">
        <w:rPr>
          <w:rFonts w:ascii="Times New Roman" w:hAnsi="Times New Roman" w:cs="Times New Roman"/>
          <w:sz w:val="24"/>
          <w:szCs w:val="24"/>
        </w:rPr>
        <w:t xml:space="preserve">With years as replicates, the </w:t>
      </w:r>
      <w:proofErr w:type="spellStart"/>
      <w:r w:rsidR="00DD3C50" w:rsidRPr="00F01738">
        <w:rPr>
          <w:rFonts w:ascii="Times New Roman" w:hAnsi="Times New Roman" w:cs="Times New Roman"/>
          <w:sz w:val="24"/>
          <w:szCs w:val="24"/>
        </w:rPr>
        <w:t>perMA</w:t>
      </w:r>
      <w:r w:rsidR="00DD3C50">
        <w:rPr>
          <w:rFonts w:ascii="Times New Roman" w:hAnsi="Times New Roman" w:cs="Times New Roman"/>
          <w:sz w:val="24"/>
          <w:szCs w:val="24"/>
        </w:rPr>
        <w:t>N</w:t>
      </w:r>
      <w:r w:rsidR="00DD3C50" w:rsidRPr="00F01738">
        <w:rPr>
          <w:rFonts w:ascii="Times New Roman" w:hAnsi="Times New Roman" w:cs="Times New Roman"/>
          <w:sz w:val="24"/>
          <w:szCs w:val="24"/>
        </w:rPr>
        <w:t>OVA</w:t>
      </w:r>
      <w:proofErr w:type="spellEnd"/>
      <w:r w:rsidR="00DD3C50" w:rsidRPr="00F01738">
        <w:rPr>
          <w:rFonts w:ascii="Times New Roman" w:hAnsi="Times New Roman" w:cs="Times New Roman"/>
          <w:sz w:val="24"/>
          <w:szCs w:val="24"/>
        </w:rPr>
        <w:t xml:space="preserve"> relied on 9,999 permutations to assess statistical significance with a pseudo-</w:t>
      </w:r>
      <w:r w:rsidR="00DD3C50" w:rsidRPr="00193B8C">
        <w:rPr>
          <w:rFonts w:ascii="Times New Roman" w:hAnsi="Times New Roman" w:cs="Times New Roman"/>
          <w:i/>
          <w:sz w:val="24"/>
          <w:szCs w:val="24"/>
        </w:rPr>
        <w:t>F</w:t>
      </w:r>
      <w:r w:rsidR="00DD3C50" w:rsidRPr="00F01738">
        <w:rPr>
          <w:rFonts w:ascii="Times New Roman" w:hAnsi="Times New Roman" w:cs="Times New Roman"/>
          <w:sz w:val="24"/>
          <w:szCs w:val="24"/>
        </w:rPr>
        <w:t xml:space="preserve"> test and </w:t>
      </w:r>
      <w:r w:rsidR="00DD3C50" w:rsidRPr="00193B8C">
        <w:rPr>
          <w:rFonts w:ascii="Times New Roman" w:hAnsi="Times New Roman" w:cs="Times New Roman"/>
          <w:i/>
          <w:sz w:val="24"/>
          <w:szCs w:val="24"/>
        </w:rPr>
        <w:t>P</w:t>
      </w:r>
      <w:r w:rsidR="00DD3C50" w:rsidRPr="00F01738">
        <w:rPr>
          <w:rFonts w:ascii="Times New Roman" w:hAnsi="Times New Roman" w:cs="Times New Roman"/>
          <w:sz w:val="24"/>
          <w:szCs w:val="24"/>
        </w:rPr>
        <w:t xml:space="preserve"> </w:t>
      </w:r>
      <w:r w:rsidR="00DD3C50" w:rsidRPr="00DB5395">
        <w:rPr>
          <w:rFonts w:ascii="Times New Roman" w:hAnsi="Times New Roman" w:cs="Times New Roman"/>
          <w:sz w:val="24"/>
          <w:szCs w:val="24"/>
          <w:u w:val="single"/>
        </w:rPr>
        <w:t>&lt;</w:t>
      </w:r>
      <w:r w:rsidR="00DD3C50" w:rsidRPr="00F01738">
        <w:rPr>
          <w:rFonts w:ascii="Times New Roman" w:hAnsi="Times New Roman" w:cs="Times New Roman"/>
          <w:sz w:val="24"/>
          <w:szCs w:val="24"/>
        </w:rPr>
        <w:t xml:space="preserve"> 0.</w:t>
      </w:r>
      <w:r w:rsidR="00D030F6">
        <w:rPr>
          <w:rFonts w:ascii="Times New Roman" w:hAnsi="Times New Roman" w:cs="Times New Roman"/>
          <w:sz w:val="24"/>
          <w:szCs w:val="24"/>
        </w:rPr>
        <w:t>05</w:t>
      </w:r>
      <w:r w:rsidR="00DD3C50" w:rsidRPr="00F01738">
        <w:rPr>
          <w:rFonts w:ascii="Times New Roman" w:hAnsi="Times New Roman" w:cs="Times New Roman"/>
          <w:sz w:val="24"/>
          <w:szCs w:val="24"/>
        </w:rPr>
        <w:t>. This distance-based procedure is analogous to conventional parametric multivariate analysis of variance, but does not make assumptions about data distribution</w:t>
      </w:r>
      <w:r w:rsidR="00E225F6">
        <w:rPr>
          <w:rFonts w:ascii="Times New Roman" w:hAnsi="Times New Roman" w:cs="Times New Roman"/>
          <w:sz w:val="24"/>
          <w:szCs w:val="24"/>
        </w:rPr>
        <w:t xml:space="preserve"> (e.g., normality). Also, </w:t>
      </w:r>
      <w:proofErr w:type="spellStart"/>
      <w:r w:rsidR="00E225F6">
        <w:rPr>
          <w:rFonts w:ascii="Times New Roman" w:hAnsi="Times New Roman" w:cs="Times New Roman"/>
          <w:sz w:val="24"/>
          <w:szCs w:val="24"/>
        </w:rPr>
        <w:t>perMANOVA</w:t>
      </w:r>
      <w:proofErr w:type="spellEnd"/>
      <w:r w:rsidR="00E225F6">
        <w:rPr>
          <w:rFonts w:ascii="Times New Roman" w:hAnsi="Times New Roman" w:cs="Times New Roman"/>
          <w:sz w:val="24"/>
          <w:szCs w:val="24"/>
        </w:rPr>
        <w:t xml:space="preserve"> is not affected by temporal correlation in the data (e.g., metric values in year </w:t>
      </w:r>
      <w:r w:rsidR="00BF17F5" w:rsidRPr="00BF17F5">
        <w:rPr>
          <w:rFonts w:ascii="Times New Roman" w:hAnsi="Times New Roman" w:cs="Times New Roman"/>
          <w:i/>
          <w:sz w:val="24"/>
          <w:szCs w:val="24"/>
        </w:rPr>
        <w:t>y</w:t>
      </w:r>
      <w:r w:rsidR="00E225F6">
        <w:rPr>
          <w:rFonts w:ascii="Times New Roman" w:hAnsi="Times New Roman" w:cs="Times New Roman"/>
          <w:sz w:val="24"/>
          <w:szCs w:val="24"/>
        </w:rPr>
        <w:t xml:space="preserve"> influen</w:t>
      </w:r>
      <w:r w:rsidR="00BF17F5">
        <w:rPr>
          <w:rFonts w:ascii="Times New Roman" w:hAnsi="Times New Roman" w:cs="Times New Roman"/>
          <w:sz w:val="24"/>
          <w:szCs w:val="24"/>
        </w:rPr>
        <w:t>ce</w:t>
      </w:r>
      <w:r w:rsidR="00E225F6">
        <w:rPr>
          <w:rFonts w:ascii="Times New Roman" w:hAnsi="Times New Roman" w:cs="Times New Roman"/>
          <w:sz w:val="24"/>
          <w:szCs w:val="24"/>
        </w:rPr>
        <w:t xml:space="preserve"> those in year </w:t>
      </w:r>
      <w:r w:rsidR="00E225F6" w:rsidRPr="00BF17F5">
        <w:rPr>
          <w:rFonts w:ascii="Times New Roman" w:hAnsi="Times New Roman" w:cs="Times New Roman"/>
          <w:i/>
          <w:sz w:val="24"/>
          <w:szCs w:val="24"/>
        </w:rPr>
        <w:t>y</w:t>
      </w:r>
      <w:r w:rsidR="00BF17F5">
        <w:rPr>
          <w:rFonts w:ascii="Times New Roman" w:hAnsi="Times New Roman" w:cs="Times New Roman"/>
          <w:sz w:val="24"/>
          <w:szCs w:val="24"/>
        </w:rPr>
        <w:t>+1</w:t>
      </w:r>
      <w:r w:rsidR="00E225F6">
        <w:rPr>
          <w:rFonts w:ascii="Times New Roman" w:hAnsi="Times New Roman" w:cs="Times New Roman"/>
          <w:sz w:val="24"/>
          <w:szCs w:val="24"/>
        </w:rPr>
        <w:t xml:space="preserve">) because randomly permuting the years </w:t>
      </w:r>
      <w:del w:id="166" w:author="Steve Miranda" w:date="2016-12-03T08:59:00Z">
        <w:r w:rsidR="00E225F6" w:rsidDel="000024FC">
          <w:rPr>
            <w:rFonts w:ascii="Times New Roman" w:hAnsi="Times New Roman" w:cs="Times New Roman"/>
            <w:sz w:val="24"/>
            <w:szCs w:val="24"/>
          </w:rPr>
          <w:delText>destroy</w:delText>
        </w:r>
        <w:r w:rsidR="00BF17F5" w:rsidDel="000024FC">
          <w:rPr>
            <w:rFonts w:ascii="Times New Roman" w:hAnsi="Times New Roman" w:cs="Times New Roman"/>
            <w:sz w:val="24"/>
            <w:szCs w:val="24"/>
          </w:rPr>
          <w:delText>s</w:delText>
        </w:r>
        <w:r w:rsidR="00E225F6" w:rsidDel="000024FC">
          <w:rPr>
            <w:rFonts w:ascii="Times New Roman" w:hAnsi="Times New Roman" w:cs="Times New Roman"/>
            <w:sz w:val="24"/>
            <w:szCs w:val="24"/>
          </w:rPr>
          <w:delText xml:space="preserve"> </w:delText>
        </w:r>
      </w:del>
      <w:ins w:id="167" w:author="Steve Miranda" w:date="2016-12-03T08:59:00Z">
        <w:r w:rsidR="000024FC">
          <w:rPr>
            <w:rFonts w:ascii="Times New Roman" w:hAnsi="Times New Roman" w:cs="Times New Roman"/>
            <w:sz w:val="24"/>
            <w:szCs w:val="24"/>
          </w:rPr>
          <w:t xml:space="preserve">removes </w:t>
        </w:r>
      </w:ins>
      <w:r w:rsidR="00E225F6">
        <w:rPr>
          <w:rFonts w:ascii="Times New Roman" w:hAnsi="Times New Roman" w:cs="Times New Roman"/>
          <w:sz w:val="24"/>
          <w:szCs w:val="24"/>
        </w:rPr>
        <w:t>any inherent temporal</w:t>
      </w:r>
      <w:r w:rsidR="00BF17F5">
        <w:rPr>
          <w:rFonts w:ascii="Times New Roman" w:hAnsi="Times New Roman" w:cs="Times New Roman"/>
          <w:sz w:val="24"/>
          <w:szCs w:val="24"/>
        </w:rPr>
        <w:t xml:space="preserve"> correlation</w:t>
      </w:r>
      <w:r w:rsidR="00E225F6">
        <w:rPr>
          <w:rFonts w:ascii="Times New Roman" w:hAnsi="Times New Roman" w:cs="Times New Roman"/>
          <w:sz w:val="24"/>
          <w:szCs w:val="24"/>
        </w:rPr>
        <w:t xml:space="preserve"> </w:t>
      </w:r>
      <w:r w:rsidR="00D030F6">
        <w:rPr>
          <w:rFonts w:ascii="Times New Roman" w:hAnsi="Times New Roman" w:cs="Times New Roman"/>
          <w:sz w:val="24"/>
          <w:szCs w:val="24"/>
        </w:rPr>
        <w:t>(Anderson</w:t>
      </w:r>
      <w:r w:rsidR="00DD3C50" w:rsidRPr="00F01738">
        <w:rPr>
          <w:rFonts w:ascii="Times New Roman" w:hAnsi="Times New Roman" w:cs="Times New Roman"/>
          <w:sz w:val="24"/>
          <w:szCs w:val="24"/>
        </w:rPr>
        <w:t xml:space="preserve"> 2001).</w:t>
      </w:r>
      <w:r w:rsidR="00DD3C50">
        <w:rPr>
          <w:rFonts w:ascii="Times New Roman" w:hAnsi="Times New Roman" w:cs="Times New Roman"/>
          <w:sz w:val="24"/>
          <w:szCs w:val="24"/>
        </w:rPr>
        <w:t xml:space="preserve"> </w:t>
      </w:r>
      <w:r w:rsidR="00DD3C50" w:rsidRPr="004911B0">
        <w:rPr>
          <w:rFonts w:ascii="Times New Roman" w:hAnsi="Times New Roman" w:cs="Times New Roman"/>
          <w:sz w:val="24"/>
          <w:szCs w:val="24"/>
        </w:rPr>
        <w:t xml:space="preserve">If the </w:t>
      </w:r>
      <w:proofErr w:type="spellStart"/>
      <w:r w:rsidR="00DD3C50" w:rsidRPr="004911B0">
        <w:rPr>
          <w:rFonts w:ascii="Times New Roman" w:hAnsi="Times New Roman" w:cs="Times New Roman"/>
          <w:sz w:val="24"/>
          <w:szCs w:val="24"/>
        </w:rPr>
        <w:t>perMANOVA</w:t>
      </w:r>
      <w:proofErr w:type="spellEnd"/>
      <w:r w:rsidR="00DD3C50" w:rsidRPr="004911B0">
        <w:rPr>
          <w:rFonts w:ascii="Times New Roman" w:hAnsi="Times New Roman" w:cs="Times New Roman"/>
          <w:sz w:val="24"/>
          <w:szCs w:val="24"/>
        </w:rPr>
        <w:t xml:space="preserve"> detected differences in population </w:t>
      </w:r>
      <w:r w:rsidR="00BA1082">
        <w:rPr>
          <w:rFonts w:ascii="Times New Roman" w:hAnsi="Times New Roman" w:cs="Times New Roman"/>
          <w:sz w:val="24"/>
          <w:szCs w:val="24"/>
        </w:rPr>
        <w:t>metrics</w:t>
      </w:r>
      <w:r w:rsidR="00BA1082" w:rsidRPr="004911B0">
        <w:rPr>
          <w:rFonts w:ascii="Times New Roman" w:hAnsi="Times New Roman" w:cs="Times New Roman"/>
          <w:sz w:val="24"/>
          <w:szCs w:val="24"/>
        </w:rPr>
        <w:t xml:space="preserve"> </w:t>
      </w:r>
      <w:r w:rsidR="00DD3C50" w:rsidRPr="004911B0">
        <w:rPr>
          <w:rFonts w:ascii="Times New Roman" w:hAnsi="Times New Roman" w:cs="Times New Roman"/>
          <w:sz w:val="24"/>
          <w:szCs w:val="24"/>
        </w:rPr>
        <w:t xml:space="preserve">among </w:t>
      </w:r>
      <w:r w:rsidR="00DD3C50">
        <w:rPr>
          <w:rFonts w:ascii="Times New Roman" w:hAnsi="Times New Roman" w:cs="Times New Roman"/>
          <w:sz w:val="24"/>
          <w:szCs w:val="24"/>
        </w:rPr>
        <w:t xml:space="preserve">the three </w:t>
      </w:r>
      <w:r w:rsidR="00DD3C50" w:rsidRPr="004911B0">
        <w:rPr>
          <w:rFonts w:ascii="Times New Roman" w:hAnsi="Times New Roman" w:cs="Times New Roman"/>
          <w:sz w:val="24"/>
          <w:szCs w:val="24"/>
        </w:rPr>
        <w:t xml:space="preserve">length limits, pairwise comparisons were performed to identify where the differences occurred. </w:t>
      </w:r>
      <w:r w:rsidR="00DD3C50">
        <w:rPr>
          <w:rFonts w:ascii="Times New Roman" w:eastAsia="SimSun" w:hAnsi="Times New Roman" w:cs="Times New Roman"/>
          <w:sz w:val="24"/>
          <w:szCs w:val="24"/>
          <w:lang w:eastAsia="zh-CN"/>
        </w:rPr>
        <w:t>A Bonferroni adjustment for multiple comparisons was included</w:t>
      </w:r>
      <w:r w:rsidR="00FA3A3D" w:rsidRPr="00FA3A3D">
        <w:t xml:space="preserve"> </w:t>
      </w:r>
      <w:r w:rsidR="00FA3A3D" w:rsidRPr="00FA3A3D">
        <w:rPr>
          <w:rFonts w:ascii="Times New Roman" w:eastAsia="SimSun" w:hAnsi="Times New Roman" w:cs="Times New Roman"/>
          <w:sz w:val="24"/>
          <w:szCs w:val="24"/>
          <w:lang w:eastAsia="zh-CN"/>
        </w:rPr>
        <w:t xml:space="preserve">to maintain an overall </w:t>
      </w:r>
      <w:r w:rsidR="00CA16A7">
        <w:rPr>
          <w:rFonts w:ascii="Times New Roman" w:eastAsia="SimSun" w:hAnsi="Times New Roman" w:cs="Times New Roman"/>
          <w:sz w:val="24"/>
          <w:szCs w:val="24"/>
          <w:lang w:eastAsia="zh-CN"/>
        </w:rPr>
        <w:t>α</w:t>
      </w:r>
      <w:r w:rsidR="00FA3A3D" w:rsidRPr="00FA3A3D">
        <w:rPr>
          <w:rFonts w:ascii="Times New Roman" w:eastAsia="SimSun" w:hAnsi="Times New Roman" w:cs="Times New Roman"/>
          <w:sz w:val="24"/>
          <w:szCs w:val="24"/>
          <w:lang w:eastAsia="zh-CN"/>
        </w:rPr>
        <w:t xml:space="preserve"> = 0.05</w:t>
      </w:r>
      <w:r w:rsidR="00DD3C50" w:rsidRPr="00E53D32">
        <w:rPr>
          <w:rFonts w:ascii="Times New Roman" w:eastAsia="SimSun" w:hAnsi="Times New Roman" w:cs="Times New Roman"/>
          <w:sz w:val="24"/>
          <w:szCs w:val="24"/>
          <w:lang w:eastAsia="zh-CN"/>
        </w:rPr>
        <w:t xml:space="preserve">. </w:t>
      </w:r>
    </w:p>
    <w:p w14:paraId="0E999D7F" w14:textId="44629057" w:rsidR="00BD322A" w:rsidRPr="001A0D81" w:rsidRDefault="00DD3C50" w:rsidP="00F05F37">
      <w:pPr>
        <w:spacing w:after="0" w:line="480" w:lineRule="auto"/>
        <w:ind w:firstLine="720"/>
        <w:rPr>
          <w:rFonts w:ascii="Times New Roman" w:hAnsi="Times New Roman" w:cs="Times New Roman"/>
          <w:sz w:val="24"/>
          <w:szCs w:val="24"/>
        </w:rPr>
      </w:pPr>
      <w:r w:rsidRPr="001A0D81">
        <w:rPr>
          <w:rFonts w:ascii="Times New Roman" w:hAnsi="Times New Roman" w:cs="Times New Roman"/>
          <w:sz w:val="24"/>
          <w:szCs w:val="24"/>
        </w:rPr>
        <w:t xml:space="preserve">We </w:t>
      </w:r>
      <w:r w:rsidR="00146472">
        <w:rPr>
          <w:rFonts w:ascii="Times New Roman" w:hAnsi="Times New Roman" w:cs="Times New Roman"/>
          <w:sz w:val="24"/>
          <w:szCs w:val="24"/>
        </w:rPr>
        <w:t>analyzed</w:t>
      </w:r>
      <w:r w:rsidRPr="001A0D81">
        <w:rPr>
          <w:rFonts w:ascii="Times New Roman" w:hAnsi="Times New Roman" w:cs="Times New Roman"/>
          <w:sz w:val="24"/>
          <w:szCs w:val="24"/>
        </w:rPr>
        <w:t xml:space="preserve"> </w:t>
      </w:r>
      <w:r w:rsidR="00D030F6" w:rsidRPr="001A0D81">
        <w:rPr>
          <w:rFonts w:ascii="Times New Roman" w:hAnsi="Times New Roman" w:cs="Times New Roman"/>
          <w:sz w:val="24"/>
          <w:szCs w:val="24"/>
        </w:rPr>
        <w:t>metric scores</w:t>
      </w:r>
      <w:r w:rsidRPr="001A0D81">
        <w:rPr>
          <w:rFonts w:ascii="Times New Roman" w:hAnsi="Times New Roman" w:cs="Times New Roman"/>
          <w:sz w:val="24"/>
          <w:szCs w:val="24"/>
        </w:rPr>
        <w:t xml:space="preserve"> relative to year to assess </w:t>
      </w:r>
      <w:r w:rsidR="00E51431">
        <w:rPr>
          <w:rFonts w:ascii="Times New Roman" w:hAnsi="Times New Roman" w:cs="Times New Roman"/>
          <w:sz w:val="24"/>
          <w:szCs w:val="24"/>
        </w:rPr>
        <w:t xml:space="preserve">if </w:t>
      </w:r>
      <w:r w:rsidRPr="001A0D81">
        <w:rPr>
          <w:rFonts w:ascii="Times New Roman" w:hAnsi="Times New Roman" w:cs="Times New Roman"/>
          <w:sz w:val="24"/>
          <w:szCs w:val="24"/>
        </w:rPr>
        <w:t xml:space="preserve">metrics shifted after a regulation was </w:t>
      </w:r>
      <w:r w:rsidR="00CA16A7">
        <w:rPr>
          <w:rFonts w:ascii="Times New Roman" w:hAnsi="Times New Roman" w:cs="Times New Roman"/>
          <w:sz w:val="24"/>
          <w:szCs w:val="24"/>
        </w:rPr>
        <w:t>implemented</w:t>
      </w:r>
      <w:r w:rsidRPr="001A0D81">
        <w:rPr>
          <w:rFonts w:ascii="Times New Roman" w:hAnsi="Times New Roman" w:cs="Times New Roman"/>
          <w:sz w:val="24"/>
          <w:szCs w:val="24"/>
        </w:rPr>
        <w:t xml:space="preserve">. To </w:t>
      </w:r>
      <w:r w:rsidR="00D030F6" w:rsidRPr="001A0D81">
        <w:rPr>
          <w:rFonts w:ascii="Times New Roman" w:hAnsi="Times New Roman" w:cs="Times New Roman"/>
          <w:sz w:val="24"/>
          <w:szCs w:val="24"/>
        </w:rPr>
        <w:t>facilitate</w:t>
      </w:r>
      <w:r w:rsidRPr="001A0D81">
        <w:rPr>
          <w:rFonts w:ascii="Times New Roman" w:hAnsi="Times New Roman" w:cs="Times New Roman"/>
          <w:sz w:val="24"/>
          <w:szCs w:val="24"/>
        </w:rPr>
        <w:t xml:space="preserve"> </w:t>
      </w:r>
      <w:r w:rsidR="00E51431">
        <w:rPr>
          <w:rFonts w:ascii="Times New Roman" w:hAnsi="Times New Roman" w:cs="Times New Roman"/>
          <w:sz w:val="24"/>
          <w:szCs w:val="24"/>
        </w:rPr>
        <w:t xml:space="preserve">this </w:t>
      </w:r>
      <w:r w:rsidRPr="001A0D81">
        <w:rPr>
          <w:rFonts w:ascii="Times New Roman" w:hAnsi="Times New Roman" w:cs="Times New Roman"/>
          <w:sz w:val="24"/>
          <w:szCs w:val="24"/>
        </w:rPr>
        <w:t>analys</w:t>
      </w:r>
      <w:r w:rsidR="00E51431">
        <w:rPr>
          <w:rFonts w:ascii="Times New Roman" w:hAnsi="Times New Roman" w:cs="Times New Roman"/>
          <w:sz w:val="24"/>
          <w:szCs w:val="24"/>
        </w:rPr>
        <w:t>i</w:t>
      </w:r>
      <w:r w:rsidRPr="001A0D81">
        <w:rPr>
          <w:rFonts w:ascii="Times New Roman" w:hAnsi="Times New Roman" w:cs="Times New Roman"/>
          <w:sz w:val="24"/>
          <w:szCs w:val="24"/>
        </w:rPr>
        <w:t xml:space="preserve">s, the </w:t>
      </w:r>
      <w:del w:id="168" w:author="Steve Miranda" w:date="2016-12-05T20:34:00Z">
        <w:r w:rsidRPr="001A0D81" w:rsidDel="00506906">
          <w:rPr>
            <w:rFonts w:ascii="Times New Roman" w:hAnsi="Times New Roman" w:cs="Times New Roman"/>
            <w:sz w:val="24"/>
            <w:szCs w:val="24"/>
          </w:rPr>
          <w:delText>1</w:delText>
        </w:r>
        <w:r w:rsidR="00D030F6" w:rsidRPr="001A0D81" w:rsidDel="00506906">
          <w:rPr>
            <w:rFonts w:ascii="Times New Roman" w:hAnsi="Times New Roman" w:cs="Times New Roman"/>
            <w:sz w:val="24"/>
            <w:szCs w:val="24"/>
          </w:rPr>
          <w:delText>5</w:delText>
        </w:r>
        <w:r w:rsidRPr="001A0D81" w:rsidDel="00506906">
          <w:rPr>
            <w:rFonts w:ascii="Times New Roman" w:hAnsi="Times New Roman" w:cs="Times New Roman"/>
            <w:sz w:val="24"/>
            <w:szCs w:val="24"/>
          </w:rPr>
          <w:delText xml:space="preserve"> </w:delText>
        </w:r>
      </w:del>
      <w:ins w:id="169" w:author="Steve Miranda" w:date="2016-12-05T20:34:00Z">
        <w:r w:rsidR="00506906" w:rsidRPr="001A0D81">
          <w:rPr>
            <w:rFonts w:ascii="Times New Roman" w:hAnsi="Times New Roman" w:cs="Times New Roman"/>
            <w:sz w:val="24"/>
            <w:szCs w:val="24"/>
          </w:rPr>
          <w:t>1</w:t>
        </w:r>
        <w:r w:rsidR="00506906">
          <w:rPr>
            <w:rFonts w:ascii="Times New Roman" w:hAnsi="Times New Roman" w:cs="Times New Roman"/>
            <w:sz w:val="24"/>
            <w:szCs w:val="24"/>
          </w:rPr>
          <w:t>6</w:t>
        </w:r>
        <w:r w:rsidR="00506906" w:rsidRPr="001A0D81">
          <w:rPr>
            <w:rFonts w:ascii="Times New Roman" w:hAnsi="Times New Roman" w:cs="Times New Roman"/>
            <w:sz w:val="24"/>
            <w:szCs w:val="24"/>
          </w:rPr>
          <w:t xml:space="preserve"> </w:t>
        </w:r>
      </w:ins>
      <w:r w:rsidRPr="001A0D81">
        <w:rPr>
          <w:rFonts w:ascii="Times New Roman" w:hAnsi="Times New Roman" w:cs="Times New Roman"/>
          <w:sz w:val="24"/>
          <w:szCs w:val="24"/>
        </w:rPr>
        <w:t xml:space="preserve">metrics were </w:t>
      </w:r>
      <w:r w:rsidR="00D030F6" w:rsidRPr="001A0D81">
        <w:rPr>
          <w:rFonts w:ascii="Times New Roman" w:hAnsi="Times New Roman" w:cs="Times New Roman"/>
          <w:sz w:val="24"/>
          <w:szCs w:val="24"/>
        </w:rPr>
        <w:t>clustered into groups</w:t>
      </w:r>
      <w:r w:rsidR="00DF3A25">
        <w:rPr>
          <w:rFonts w:ascii="Times New Roman" w:hAnsi="Times New Roman" w:cs="Times New Roman"/>
          <w:sz w:val="24"/>
          <w:szCs w:val="24"/>
        </w:rPr>
        <w:t xml:space="preserve"> of correlated metrics</w:t>
      </w:r>
      <w:r w:rsidR="00D030F6" w:rsidRPr="001A0D81">
        <w:rPr>
          <w:rFonts w:ascii="Times New Roman" w:hAnsi="Times New Roman" w:cs="Times New Roman"/>
          <w:sz w:val="24"/>
          <w:szCs w:val="24"/>
        </w:rPr>
        <w:t xml:space="preserve"> </w:t>
      </w:r>
      <w:r w:rsidR="00055B6D" w:rsidRPr="001A0D81">
        <w:rPr>
          <w:rFonts w:ascii="Times New Roman" w:hAnsi="Times New Roman" w:cs="Times New Roman"/>
          <w:sz w:val="24"/>
          <w:szCs w:val="24"/>
        </w:rPr>
        <w:t xml:space="preserve">that </w:t>
      </w:r>
      <w:r w:rsidR="00E51431">
        <w:rPr>
          <w:rFonts w:ascii="Times New Roman" w:hAnsi="Times New Roman" w:cs="Times New Roman"/>
          <w:sz w:val="24"/>
          <w:szCs w:val="24"/>
        </w:rPr>
        <w:t>we</w:t>
      </w:r>
      <w:r w:rsidR="00055B6D" w:rsidRPr="001A0D81">
        <w:rPr>
          <w:rFonts w:ascii="Times New Roman" w:hAnsi="Times New Roman" w:cs="Times New Roman"/>
          <w:sz w:val="24"/>
          <w:szCs w:val="24"/>
        </w:rPr>
        <w:t xml:space="preserve">re statistically indistinguishable </w:t>
      </w:r>
      <w:ins w:id="170" w:author="Steve Miranda" w:date="2016-12-03T10:59:00Z">
        <w:r w:rsidR="00CE1565">
          <w:rPr>
            <w:rFonts w:ascii="Times New Roman" w:hAnsi="Times New Roman" w:cs="Times New Roman"/>
            <w:sz w:val="24"/>
            <w:szCs w:val="24"/>
          </w:rPr>
          <w:t>within groups</w:t>
        </w:r>
      </w:ins>
      <w:del w:id="171" w:author="Steve Miranda" w:date="2016-12-03T10:59:00Z">
        <w:r w:rsidR="00055B6D" w:rsidRPr="001A0D81" w:rsidDel="00CE1565">
          <w:rPr>
            <w:rFonts w:ascii="Times New Roman" w:hAnsi="Times New Roman" w:cs="Times New Roman"/>
            <w:sz w:val="24"/>
            <w:szCs w:val="24"/>
          </w:rPr>
          <w:delText>internally</w:delText>
        </w:r>
      </w:del>
      <w:r w:rsidR="00055B6D" w:rsidRPr="001A0D81">
        <w:rPr>
          <w:rFonts w:ascii="Times New Roman" w:hAnsi="Times New Roman" w:cs="Times New Roman"/>
          <w:sz w:val="24"/>
          <w:szCs w:val="24"/>
        </w:rPr>
        <w:t xml:space="preserve"> but different </w:t>
      </w:r>
      <w:del w:id="172" w:author="Steve Miranda" w:date="2016-12-03T10:59:00Z">
        <w:r w:rsidR="00055B6D" w:rsidRPr="001A0D81" w:rsidDel="00CE1565">
          <w:rPr>
            <w:rFonts w:ascii="Times New Roman" w:hAnsi="Times New Roman" w:cs="Times New Roman"/>
            <w:sz w:val="24"/>
            <w:szCs w:val="24"/>
          </w:rPr>
          <w:lastRenderedPageBreak/>
          <w:delText xml:space="preserve">over </w:delText>
        </w:r>
      </w:del>
      <w:ins w:id="173" w:author="Steve Miranda" w:date="2016-12-03T10:59:00Z">
        <w:r w:rsidR="00CE1565">
          <w:rPr>
            <w:rFonts w:ascii="Times New Roman" w:hAnsi="Times New Roman" w:cs="Times New Roman"/>
            <w:sz w:val="24"/>
            <w:szCs w:val="24"/>
          </w:rPr>
          <w:t>among</w:t>
        </w:r>
        <w:r w:rsidR="00CE1565" w:rsidRPr="001A0D81">
          <w:rPr>
            <w:rFonts w:ascii="Times New Roman" w:hAnsi="Times New Roman" w:cs="Times New Roman"/>
            <w:sz w:val="24"/>
            <w:szCs w:val="24"/>
          </w:rPr>
          <w:t xml:space="preserve"> </w:t>
        </w:r>
      </w:ins>
      <w:r w:rsidR="00796C4D">
        <w:rPr>
          <w:rFonts w:ascii="Times New Roman" w:hAnsi="Times New Roman" w:cs="Times New Roman"/>
          <w:sz w:val="24"/>
          <w:szCs w:val="24"/>
        </w:rPr>
        <w:t>group</w:t>
      </w:r>
      <w:r w:rsidR="00055B6D" w:rsidRPr="001A0D81">
        <w:rPr>
          <w:rFonts w:ascii="Times New Roman" w:hAnsi="Times New Roman" w:cs="Times New Roman"/>
          <w:sz w:val="24"/>
          <w:szCs w:val="24"/>
        </w:rPr>
        <w:t xml:space="preserve">s. Clustering relied on </w:t>
      </w:r>
      <w:r w:rsidR="00796C4D">
        <w:rPr>
          <w:rFonts w:ascii="Times New Roman" w:hAnsi="Times New Roman" w:cs="Times New Roman"/>
          <w:sz w:val="24"/>
          <w:szCs w:val="24"/>
        </w:rPr>
        <w:t xml:space="preserve">a </w:t>
      </w:r>
      <w:r w:rsidR="00055B6D" w:rsidRPr="001A0D81">
        <w:rPr>
          <w:rFonts w:ascii="Times New Roman" w:hAnsi="Times New Roman" w:cs="Times New Roman"/>
          <w:sz w:val="24"/>
          <w:szCs w:val="24"/>
        </w:rPr>
        <w:t>group average linkage and a similarity profile analysis (</w:t>
      </w:r>
      <w:r w:rsidR="00BD322A" w:rsidRPr="001A0D81">
        <w:rPr>
          <w:rFonts w:ascii="Times New Roman" w:hAnsi="Times New Roman" w:cs="Times New Roman"/>
          <w:sz w:val="24"/>
          <w:szCs w:val="24"/>
        </w:rPr>
        <w:t>SIMPROF</w:t>
      </w:r>
      <w:r w:rsidR="00055B6D" w:rsidRPr="001A0D81">
        <w:rPr>
          <w:rFonts w:ascii="Times New Roman" w:hAnsi="Times New Roman" w:cs="Times New Roman"/>
          <w:sz w:val="24"/>
          <w:szCs w:val="24"/>
        </w:rPr>
        <w:t xml:space="preserve">; Clarke et al. 2014) </w:t>
      </w:r>
      <w:r w:rsidR="00BD322A" w:rsidRPr="001A0D81">
        <w:rPr>
          <w:rFonts w:ascii="Times New Roman" w:hAnsi="Times New Roman" w:cs="Times New Roman"/>
          <w:sz w:val="24"/>
          <w:szCs w:val="24"/>
        </w:rPr>
        <w:t xml:space="preserve">to identify variables with </w:t>
      </w:r>
      <w:r w:rsidR="00AA1DE9">
        <w:rPr>
          <w:rFonts w:ascii="Times New Roman" w:hAnsi="Times New Roman" w:cs="Times New Roman"/>
          <w:sz w:val="24"/>
          <w:szCs w:val="24"/>
        </w:rPr>
        <w:t xml:space="preserve">long-term </w:t>
      </w:r>
      <w:r w:rsidR="00BD322A" w:rsidRPr="001A0D81">
        <w:rPr>
          <w:rFonts w:ascii="Times New Roman" w:hAnsi="Times New Roman" w:cs="Times New Roman"/>
          <w:sz w:val="24"/>
          <w:szCs w:val="24"/>
        </w:rPr>
        <w:t>trends that were statistically indistinguishable (</w:t>
      </w:r>
      <w:r w:rsidR="00BD322A" w:rsidRPr="00193B8C">
        <w:rPr>
          <w:rFonts w:ascii="Times New Roman" w:hAnsi="Times New Roman" w:cs="Times New Roman"/>
          <w:i/>
          <w:sz w:val="24"/>
          <w:szCs w:val="24"/>
        </w:rPr>
        <w:t>P</w:t>
      </w:r>
      <w:r w:rsidR="00BD322A" w:rsidRPr="001A0D81">
        <w:rPr>
          <w:rFonts w:ascii="Times New Roman" w:hAnsi="Times New Roman" w:cs="Times New Roman"/>
          <w:sz w:val="24"/>
          <w:szCs w:val="24"/>
        </w:rPr>
        <w:t xml:space="preserve"> &gt; 0.05). </w:t>
      </w:r>
    </w:p>
    <w:p w14:paraId="363BDCAA" w14:textId="4DB42EAB" w:rsidR="00DD3C50" w:rsidRPr="00792418" w:rsidRDefault="00DD3C50" w:rsidP="00F05F37">
      <w:pPr>
        <w:spacing w:after="0" w:line="480" w:lineRule="auto"/>
        <w:ind w:firstLine="720"/>
        <w:rPr>
          <w:rFonts w:ascii="Times New Roman" w:eastAsia="SimSun" w:hAnsi="Times New Roman" w:cs="Times New Roman"/>
          <w:sz w:val="24"/>
          <w:szCs w:val="24"/>
          <w:lang w:eastAsia="zh-CN"/>
        </w:rPr>
      </w:pPr>
      <w:del w:id="174" w:author="Michael Colvin" w:date="2016-12-12T08:05:00Z">
        <w:r w:rsidRPr="001A0D81" w:rsidDel="002A6DCA">
          <w:rPr>
            <w:rFonts w:ascii="Times New Roman" w:eastAsia="SimSun" w:hAnsi="Times New Roman" w:cs="Times New Roman"/>
            <w:sz w:val="24"/>
            <w:szCs w:val="24"/>
            <w:lang w:eastAsia="zh-CN"/>
          </w:rPr>
          <w:delText xml:space="preserve"> </w:delText>
        </w:r>
      </w:del>
      <w:r w:rsidRPr="001A0D81">
        <w:rPr>
          <w:rFonts w:ascii="Times New Roman" w:hAnsi="Times New Roman" w:cs="Times New Roman"/>
          <w:sz w:val="24"/>
          <w:szCs w:val="24"/>
        </w:rPr>
        <w:t>The</w:t>
      </w:r>
      <w:r w:rsidRPr="001A0D81">
        <w:rPr>
          <w:rFonts w:ascii="Times New Roman" w:eastAsia="SimSun" w:hAnsi="Times New Roman" w:cs="Times New Roman"/>
          <w:sz w:val="24"/>
          <w:szCs w:val="24"/>
          <w:lang w:eastAsia="zh-CN"/>
        </w:rPr>
        <w:t xml:space="preserve"> </w:t>
      </w:r>
      <w:proofErr w:type="spellStart"/>
      <w:r w:rsidRPr="001A0D81">
        <w:rPr>
          <w:rFonts w:ascii="Times New Roman" w:eastAsia="SimSun" w:hAnsi="Times New Roman" w:cs="Times New Roman"/>
          <w:sz w:val="24"/>
          <w:szCs w:val="24"/>
          <w:lang w:eastAsia="zh-CN"/>
        </w:rPr>
        <w:t>perMANOVA</w:t>
      </w:r>
      <w:proofErr w:type="spellEnd"/>
      <w:r w:rsidRPr="00792418">
        <w:rPr>
          <w:rFonts w:ascii="Times New Roman" w:eastAsia="SimSun" w:hAnsi="Times New Roman" w:cs="Times New Roman"/>
          <w:sz w:val="24"/>
          <w:szCs w:val="24"/>
          <w:lang w:eastAsia="zh-CN"/>
        </w:rPr>
        <w:t xml:space="preserve"> </w:t>
      </w:r>
      <w:r w:rsidRPr="00792418">
        <w:rPr>
          <w:rFonts w:ascii="Times New Roman" w:eastAsia="SimSun" w:hAnsi="Times New Roman"/>
          <w:sz w:val="24"/>
          <w:szCs w:val="24"/>
          <w:lang w:eastAsia="zh-CN"/>
        </w:rPr>
        <w:t xml:space="preserve">and </w:t>
      </w:r>
      <w:r w:rsidR="001A0D81">
        <w:rPr>
          <w:rFonts w:ascii="Times New Roman" w:eastAsia="SimSun" w:hAnsi="Times New Roman"/>
          <w:sz w:val="24"/>
          <w:szCs w:val="24"/>
          <w:lang w:eastAsia="zh-CN"/>
        </w:rPr>
        <w:t>cluster</w:t>
      </w:r>
      <w:r>
        <w:rPr>
          <w:rFonts w:ascii="Times New Roman" w:eastAsia="SimSun" w:hAnsi="Times New Roman"/>
          <w:sz w:val="24"/>
          <w:szCs w:val="24"/>
          <w:lang w:eastAsia="zh-CN"/>
        </w:rPr>
        <w:t xml:space="preserve"> analysis</w:t>
      </w:r>
      <w:r w:rsidRPr="00792418">
        <w:rPr>
          <w:rFonts w:ascii="Times New Roman" w:eastAsia="SimSun" w:hAnsi="Times New Roman"/>
          <w:sz w:val="24"/>
          <w:szCs w:val="24"/>
          <w:lang w:eastAsia="zh-CN"/>
        </w:rPr>
        <w:t xml:space="preserve"> were applied to similarity matri</w:t>
      </w:r>
      <w:r w:rsidR="00B77082">
        <w:rPr>
          <w:rFonts w:ascii="Times New Roman" w:eastAsia="SimSun" w:hAnsi="Times New Roman"/>
          <w:sz w:val="24"/>
          <w:szCs w:val="24"/>
          <w:lang w:eastAsia="zh-CN"/>
        </w:rPr>
        <w:t>ces</w:t>
      </w:r>
      <w:r w:rsidRPr="00792418">
        <w:rPr>
          <w:rFonts w:ascii="Times New Roman" w:eastAsia="SimSun" w:hAnsi="Times New Roman"/>
          <w:sz w:val="24"/>
          <w:szCs w:val="24"/>
          <w:lang w:eastAsia="zh-CN"/>
        </w:rPr>
        <w:t xml:space="preserve"> </w:t>
      </w:r>
      <w:r w:rsidRPr="00703251">
        <w:rPr>
          <w:rFonts w:ascii="Times New Roman" w:eastAsia="SimSun" w:hAnsi="Times New Roman"/>
          <w:sz w:val="24"/>
          <w:szCs w:val="24"/>
          <w:lang w:eastAsia="zh-CN"/>
        </w:rPr>
        <w:t xml:space="preserve">constructed with </w:t>
      </w:r>
      <w:r w:rsidR="007F6856">
        <w:rPr>
          <w:rFonts w:ascii="Times New Roman" w:eastAsia="SimSun" w:hAnsi="Times New Roman"/>
          <w:sz w:val="24"/>
          <w:szCs w:val="24"/>
          <w:lang w:eastAsia="zh-CN"/>
        </w:rPr>
        <w:t>a</w:t>
      </w:r>
      <w:r w:rsidRPr="00703251">
        <w:rPr>
          <w:rFonts w:ascii="Times New Roman" w:eastAsia="SimSun" w:hAnsi="Times New Roman"/>
          <w:sz w:val="24"/>
          <w:szCs w:val="24"/>
          <w:lang w:eastAsia="zh-CN"/>
        </w:rPr>
        <w:t xml:space="preserve"> Euclidean </w:t>
      </w:r>
      <w:r>
        <w:rPr>
          <w:rFonts w:ascii="Times New Roman" w:eastAsia="SimSun" w:hAnsi="Times New Roman"/>
          <w:sz w:val="24"/>
          <w:szCs w:val="24"/>
          <w:lang w:eastAsia="zh-CN"/>
        </w:rPr>
        <w:t>similarity</w:t>
      </w:r>
      <w:r w:rsidRPr="00703251">
        <w:rPr>
          <w:rFonts w:ascii="Times New Roman" w:eastAsia="SimSun" w:hAnsi="Times New Roman"/>
          <w:sz w:val="24"/>
          <w:szCs w:val="24"/>
          <w:lang w:eastAsia="zh-CN"/>
        </w:rPr>
        <w:t xml:space="preserve"> coefficient</w:t>
      </w:r>
      <w:r w:rsidR="007F6856">
        <w:rPr>
          <w:rFonts w:ascii="Times New Roman" w:eastAsia="SimSun" w:hAnsi="Times New Roman"/>
          <w:sz w:val="24"/>
          <w:szCs w:val="24"/>
          <w:lang w:eastAsia="zh-CN"/>
        </w:rPr>
        <w:t xml:space="preserve"> and a Pearson correl</w:t>
      </w:r>
      <w:r w:rsidR="00B77082">
        <w:rPr>
          <w:rFonts w:ascii="Times New Roman" w:eastAsia="SimSun" w:hAnsi="Times New Roman"/>
          <w:sz w:val="24"/>
          <w:szCs w:val="24"/>
          <w:lang w:eastAsia="zh-CN"/>
        </w:rPr>
        <w:t>ation coefficient, respectively. Prior to computing the similarity coefficients, all metrics were</w:t>
      </w:r>
      <w:r w:rsidRPr="00703251">
        <w:rPr>
          <w:rFonts w:ascii="Times New Roman" w:eastAsia="SimSun" w:hAnsi="Times New Roman"/>
          <w:sz w:val="24"/>
          <w:szCs w:val="24"/>
          <w:lang w:eastAsia="zh-CN"/>
        </w:rPr>
        <w:t xml:space="preserve"> normalized (</w:t>
      </w:r>
      <w:r w:rsidRPr="00DF3A25">
        <w:rPr>
          <w:rFonts w:ascii="Times New Roman" w:eastAsia="SimSun" w:hAnsi="Times New Roman"/>
          <w:i/>
          <w:sz w:val="24"/>
          <w:szCs w:val="24"/>
          <w:lang w:eastAsia="zh-CN"/>
        </w:rPr>
        <w:t>z</w:t>
      </w:r>
      <w:r w:rsidRPr="00703251">
        <w:rPr>
          <w:rFonts w:ascii="Times New Roman" w:eastAsia="SimSun" w:hAnsi="Times New Roman"/>
          <w:sz w:val="24"/>
          <w:szCs w:val="24"/>
          <w:lang w:eastAsia="zh-CN"/>
        </w:rPr>
        <w:t>-scores)</w:t>
      </w:r>
      <w:r>
        <w:rPr>
          <w:rFonts w:ascii="Times New Roman" w:eastAsia="SimSun" w:hAnsi="Times New Roman"/>
          <w:sz w:val="24"/>
          <w:szCs w:val="24"/>
          <w:lang w:eastAsia="zh-CN"/>
        </w:rPr>
        <w:t xml:space="preserve"> </w:t>
      </w:r>
      <w:r w:rsidR="00B77082">
        <w:rPr>
          <w:rFonts w:ascii="Times New Roman" w:eastAsia="SimSun" w:hAnsi="Times New Roman"/>
          <w:sz w:val="24"/>
          <w:szCs w:val="24"/>
          <w:lang w:eastAsia="zh-CN"/>
        </w:rPr>
        <w:t>to place them in the same scale</w:t>
      </w:r>
      <w:r w:rsidRPr="00703251">
        <w:rPr>
          <w:rFonts w:ascii="Times New Roman" w:eastAsia="SimSun" w:hAnsi="Times New Roman"/>
          <w:sz w:val="24"/>
          <w:szCs w:val="24"/>
          <w:lang w:eastAsia="zh-CN"/>
        </w:rPr>
        <w:t>.</w:t>
      </w:r>
      <w:r w:rsidRPr="00703251" w:rsidDel="00C11097">
        <w:rPr>
          <w:rFonts w:ascii="Times New Roman" w:eastAsia="SimSun" w:hAnsi="Times New Roman"/>
          <w:sz w:val="24"/>
          <w:szCs w:val="24"/>
          <w:lang w:eastAsia="zh-CN"/>
        </w:rPr>
        <w:t xml:space="preserve"> </w:t>
      </w:r>
      <w:r>
        <w:rPr>
          <w:rFonts w:ascii="Times New Roman" w:eastAsia="SimSun" w:hAnsi="Times New Roman" w:cs="Times New Roman"/>
          <w:sz w:val="24"/>
          <w:szCs w:val="24"/>
          <w:lang w:eastAsia="zh-CN"/>
        </w:rPr>
        <w:t xml:space="preserve">The </w:t>
      </w:r>
      <w:r w:rsidRPr="00792418">
        <w:rPr>
          <w:rFonts w:ascii="Times New Roman" w:hAnsi="Times New Roman" w:cs="Times New Roman"/>
          <w:sz w:val="24"/>
          <w:szCs w:val="24"/>
        </w:rPr>
        <w:t>PRIMER</w:t>
      </w:r>
      <w:r>
        <w:rPr>
          <w:rFonts w:ascii="Times New Roman" w:hAnsi="Times New Roman" w:cs="Times New Roman"/>
          <w:sz w:val="24"/>
          <w:szCs w:val="24"/>
        </w:rPr>
        <w:t>-E</w:t>
      </w:r>
      <w:r w:rsidRPr="00792418">
        <w:rPr>
          <w:rFonts w:ascii="Times New Roman" w:hAnsi="Times New Roman" w:cs="Times New Roman"/>
          <w:sz w:val="24"/>
          <w:szCs w:val="24"/>
        </w:rPr>
        <w:t xml:space="preserve"> v</w:t>
      </w:r>
      <w:r>
        <w:rPr>
          <w:rFonts w:ascii="Times New Roman" w:hAnsi="Times New Roman" w:cs="Times New Roman"/>
          <w:sz w:val="24"/>
          <w:szCs w:val="24"/>
        </w:rPr>
        <w:t>7</w:t>
      </w:r>
      <w:r w:rsidRPr="00792418">
        <w:rPr>
          <w:rFonts w:ascii="Times New Roman" w:hAnsi="Times New Roman" w:cs="Times New Roman"/>
          <w:sz w:val="24"/>
          <w:szCs w:val="24"/>
        </w:rPr>
        <w:t xml:space="preserve"> </w:t>
      </w:r>
      <w:r>
        <w:rPr>
          <w:rFonts w:ascii="Times New Roman" w:hAnsi="Times New Roman" w:cs="Times New Roman"/>
          <w:sz w:val="24"/>
          <w:szCs w:val="24"/>
        </w:rPr>
        <w:t xml:space="preserve">software </w:t>
      </w:r>
      <w:r w:rsidRPr="00792418">
        <w:rPr>
          <w:rFonts w:ascii="Times New Roman" w:hAnsi="Times New Roman" w:cs="Times New Roman"/>
          <w:sz w:val="24"/>
          <w:szCs w:val="24"/>
        </w:rPr>
        <w:t xml:space="preserve">(Clarke </w:t>
      </w:r>
      <w:r w:rsidR="00BB39F5">
        <w:rPr>
          <w:rFonts w:ascii="Times New Roman" w:hAnsi="Times New Roman" w:cs="Times New Roman"/>
          <w:sz w:val="24"/>
          <w:szCs w:val="24"/>
        </w:rPr>
        <w:t>et al. 2014</w:t>
      </w:r>
      <w:r w:rsidR="001A0D81">
        <w:rPr>
          <w:rFonts w:ascii="Times New Roman" w:hAnsi="Times New Roman" w:cs="Times New Roman"/>
          <w:sz w:val="24"/>
          <w:szCs w:val="24"/>
        </w:rPr>
        <w:t xml:space="preserve">) </w:t>
      </w:r>
      <w:r w:rsidR="00CA16A7">
        <w:rPr>
          <w:rFonts w:ascii="Times New Roman" w:hAnsi="Times New Roman" w:cs="Times New Roman"/>
          <w:sz w:val="24"/>
          <w:szCs w:val="24"/>
        </w:rPr>
        <w:t xml:space="preserve">was </w:t>
      </w:r>
      <w:r w:rsidR="001A0D81">
        <w:rPr>
          <w:rFonts w:ascii="Times New Roman" w:hAnsi="Times New Roman" w:cs="Times New Roman"/>
          <w:sz w:val="24"/>
          <w:szCs w:val="24"/>
        </w:rPr>
        <w:t xml:space="preserve">used </w:t>
      </w:r>
      <w:r w:rsidR="00DF3A25">
        <w:rPr>
          <w:rFonts w:ascii="Times New Roman" w:hAnsi="Times New Roman" w:cs="Times New Roman"/>
          <w:sz w:val="24"/>
          <w:szCs w:val="24"/>
        </w:rPr>
        <w:t>for</w:t>
      </w:r>
      <w:r w:rsidR="001A0D81">
        <w:rPr>
          <w:rFonts w:ascii="Times New Roman" w:hAnsi="Times New Roman" w:cs="Times New Roman"/>
          <w:sz w:val="24"/>
          <w:szCs w:val="24"/>
        </w:rPr>
        <w:t xml:space="preserve"> </w:t>
      </w:r>
      <w:r w:rsidR="00B77082">
        <w:rPr>
          <w:rFonts w:ascii="Times New Roman" w:hAnsi="Times New Roman" w:cs="Times New Roman"/>
          <w:sz w:val="24"/>
          <w:szCs w:val="24"/>
        </w:rPr>
        <w:t>all</w:t>
      </w:r>
      <w:r w:rsidR="001A0D81">
        <w:rPr>
          <w:rFonts w:ascii="Times New Roman" w:hAnsi="Times New Roman" w:cs="Times New Roman"/>
          <w:sz w:val="24"/>
          <w:szCs w:val="24"/>
        </w:rPr>
        <w:t xml:space="preserve"> analyses</w:t>
      </w:r>
      <w:r w:rsidRPr="00792418">
        <w:rPr>
          <w:rFonts w:ascii="Times New Roman" w:hAnsi="Times New Roman" w:cs="Times New Roman"/>
          <w:sz w:val="24"/>
          <w:szCs w:val="24"/>
        </w:rPr>
        <w:t>.</w:t>
      </w:r>
    </w:p>
    <w:p w14:paraId="318D4332" w14:textId="77777777" w:rsidR="00DD3C50" w:rsidRDefault="00DD3C50" w:rsidP="00F05F37">
      <w:pPr>
        <w:spacing w:after="0" w:line="480" w:lineRule="auto"/>
        <w:rPr>
          <w:rFonts w:ascii="Times New Roman" w:hAnsi="Times New Roman" w:cs="Times New Roman"/>
          <w:sz w:val="24"/>
          <w:szCs w:val="24"/>
        </w:rPr>
      </w:pPr>
    </w:p>
    <w:p w14:paraId="13579C0D" w14:textId="77777777" w:rsidR="00DD3C50" w:rsidRPr="00F05F37" w:rsidRDefault="00F05F37" w:rsidP="00F05F37">
      <w:pPr>
        <w:spacing w:after="0" w:line="480" w:lineRule="auto"/>
        <w:rPr>
          <w:rFonts w:ascii="Times New Roman" w:hAnsi="Times New Roman" w:cs="Times New Roman"/>
          <w:b/>
          <w:sz w:val="24"/>
          <w:szCs w:val="24"/>
        </w:rPr>
      </w:pPr>
      <w:r w:rsidRPr="00F05F37">
        <w:rPr>
          <w:rFonts w:ascii="Times New Roman" w:hAnsi="Times New Roman" w:cs="Times New Roman"/>
          <w:b/>
          <w:sz w:val="24"/>
          <w:szCs w:val="24"/>
        </w:rPr>
        <w:t>RESULTS</w:t>
      </w:r>
    </w:p>
    <w:p w14:paraId="230A4BC2" w14:textId="7ED19870" w:rsidR="00DD3C50" w:rsidRDefault="00DD3C50" w:rsidP="00F05F37">
      <w:pPr>
        <w:spacing w:after="0" w:line="480" w:lineRule="auto"/>
        <w:ind w:firstLine="720"/>
        <w:rPr>
          <w:rFonts w:ascii="Times New Roman" w:hAnsi="Times New Roman" w:cs="Times New Roman"/>
          <w:sz w:val="24"/>
          <w:szCs w:val="24"/>
        </w:rPr>
      </w:pPr>
      <w:moveFromRangeStart w:id="175" w:author="Steve Miranda" w:date="2016-12-03T09:19:00Z" w:name="move468520092"/>
      <w:moveFrom w:id="176" w:author="Steve Miranda" w:date="2016-12-03T09:19:00Z">
        <w:r w:rsidRPr="00F05F37" w:rsidDel="008E0370">
          <w:rPr>
            <w:rFonts w:ascii="Times New Roman" w:hAnsi="Times New Roman" w:cs="Times New Roman"/>
            <w:i/>
            <w:sz w:val="24"/>
            <w:szCs w:val="24"/>
          </w:rPr>
          <w:t>Population metrics</w:t>
        </w:r>
        <w:r w:rsidR="00F05F37" w:rsidDel="008E0370">
          <w:rPr>
            <w:rFonts w:ascii="Times New Roman" w:hAnsi="Times New Roman" w:cs="Times New Roman"/>
            <w:sz w:val="24"/>
            <w:szCs w:val="24"/>
          </w:rPr>
          <w:t xml:space="preserve">.-- </w:t>
        </w:r>
      </w:moveFrom>
      <w:moveFromRangeEnd w:id="175"/>
      <w:r>
        <w:rPr>
          <w:rFonts w:ascii="Times New Roman" w:hAnsi="Times New Roman" w:cs="Times New Roman"/>
          <w:sz w:val="24"/>
          <w:szCs w:val="24"/>
        </w:rPr>
        <w:t>Over the 2</w:t>
      </w:r>
      <w:r w:rsidR="00996D7E">
        <w:rPr>
          <w:rFonts w:ascii="Times New Roman" w:hAnsi="Times New Roman" w:cs="Times New Roman"/>
          <w:sz w:val="24"/>
          <w:szCs w:val="24"/>
        </w:rPr>
        <w:t>8</w:t>
      </w:r>
      <w:r w:rsidR="00B77082">
        <w:rPr>
          <w:rFonts w:ascii="Times New Roman" w:hAnsi="Times New Roman" w:cs="Times New Roman"/>
          <w:sz w:val="24"/>
          <w:szCs w:val="24"/>
        </w:rPr>
        <w:t>-</w:t>
      </w:r>
      <w:r>
        <w:rPr>
          <w:rFonts w:ascii="Times New Roman" w:hAnsi="Times New Roman" w:cs="Times New Roman"/>
          <w:sz w:val="24"/>
          <w:szCs w:val="24"/>
        </w:rPr>
        <w:t xml:space="preserve">year period 848 electrofishing samples were taken. </w:t>
      </w:r>
      <w:r w:rsidR="00FA3A3D">
        <w:rPr>
          <w:rFonts w:ascii="Times New Roman" w:hAnsi="Times New Roman" w:cs="Times New Roman"/>
          <w:sz w:val="24"/>
          <w:szCs w:val="24"/>
        </w:rPr>
        <w:t>The</w:t>
      </w:r>
      <w:r>
        <w:rPr>
          <w:rFonts w:ascii="Times New Roman" w:hAnsi="Times New Roman" w:cs="Times New Roman"/>
          <w:sz w:val="24"/>
          <w:szCs w:val="24"/>
        </w:rPr>
        <w:t xml:space="preserve"> </w:t>
      </w:r>
      <w:r w:rsidR="001E31B5">
        <w:rPr>
          <w:rFonts w:ascii="Times New Roman" w:hAnsi="Times New Roman" w:cs="Times New Roman"/>
          <w:sz w:val="24"/>
          <w:szCs w:val="24"/>
        </w:rPr>
        <w:t xml:space="preserve">average </w:t>
      </w:r>
      <w:r>
        <w:rPr>
          <w:rFonts w:ascii="Times New Roman" w:hAnsi="Times New Roman" w:cs="Times New Roman"/>
          <w:sz w:val="24"/>
          <w:szCs w:val="24"/>
        </w:rPr>
        <w:t>number of samples</w:t>
      </w:r>
      <w:r w:rsidR="001E31B5">
        <w:rPr>
          <w:rFonts w:ascii="Times New Roman" w:hAnsi="Times New Roman" w:cs="Times New Roman"/>
          <w:sz w:val="24"/>
          <w:szCs w:val="24"/>
        </w:rPr>
        <w:t xml:space="preserve"> per </w:t>
      </w:r>
      <w:del w:id="177" w:author="Steve Miranda" w:date="2016-12-03T09:09:00Z">
        <w:r w:rsidR="001E31B5" w:rsidDel="001C0622">
          <w:rPr>
            <w:rFonts w:ascii="Times New Roman" w:hAnsi="Times New Roman" w:cs="Times New Roman"/>
            <w:sz w:val="24"/>
            <w:szCs w:val="24"/>
          </w:rPr>
          <w:delText xml:space="preserve">year </w:delText>
        </w:r>
      </w:del>
      <w:ins w:id="178" w:author="Steve Miranda" w:date="2016-12-03T09:09:00Z">
        <w:r w:rsidR="001C0622">
          <w:rPr>
            <w:rFonts w:ascii="Times New Roman" w:hAnsi="Times New Roman" w:cs="Times New Roman"/>
            <w:sz w:val="24"/>
            <w:szCs w:val="24"/>
          </w:rPr>
          <w:t>collection</w:t>
        </w:r>
      </w:ins>
      <w:ins w:id="179" w:author="Steve Miranda" w:date="2016-12-03T09:10:00Z">
        <w:r w:rsidR="001C0622">
          <w:rPr>
            <w:rFonts w:ascii="Times New Roman" w:hAnsi="Times New Roman" w:cs="Times New Roman"/>
            <w:sz w:val="24"/>
            <w:szCs w:val="24"/>
          </w:rPr>
          <w:t xml:space="preserve"> (i.e., year)</w:t>
        </w:r>
      </w:ins>
      <w:ins w:id="180" w:author="Steve Miranda" w:date="2016-12-03T09:09:00Z">
        <w:r w:rsidR="001C0622">
          <w:rPr>
            <w:rFonts w:ascii="Times New Roman" w:hAnsi="Times New Roman" w:cs="Times New Roman"/>
            <w:sz w:val="24"/>
            <w:szCs w:val="24"/>
          </w:rPr>
          <w:t xml:space="preserve"> </w:t>
        </w:r>
      </w:ins>
      <w:r w:rsidR="001E31B5">
        <w:rPr>
          <w:rFonts w:ascii="Times New Roman" w:hAnsi="Times New Roman" w:cs="Times New Roman"/>
          <w:sz w:val="24"/>
          <w:szCs w:val="24"/>
        </w:rPr>
        <w:t xml:space="preserve">was </w:t>
      </w:r>
      <w:del w:id="181" w:author="Steve Miranda" w:date="2016-12-03T09:17:00Z">
        <w:r w:rsidR="001E31B5" w:rsidDel="008E0370">
          <w:rPr>
            <w:rFonts w:ascii="Times New Roman" w:hAnsi="Times New Roman" w:cs="Times New Roman"/>
            <w:sz w:val="24"/>
            <w:szCs w:val="24"/>
          </w:rPr>
          <w:delText xml:space="preserve">31 </w:delText>
        </w:r>
      </w:del>
      <w:ins w:id="182" w:author="Steve Miranda" w:date="2016-12-03T09:17:00Z">
        <w:r w:rsidR="008E0370">
          <w:rPr>
            <w:rFonts w:ascii="Times New Roman" w:hAnsi="Times New Roman" w:cs="Times New Roman"/>
            <w:sz w:val="24"/>
            <w:szCs w:val="24"/>
          </w:rPr>
          <w:t xml:space="preserve">30 </w:t>
        </w:r>
      </w:ins>
      <w:r w:rsidR="001E31B5">
        <w:rPr>
          <w:rFonts w:ascii="Times New Roman" w:hAnsi="Times New Roman" w:cs="Times New Roman"/>
          <w:sz w:val="24"/>
          <w:szCs w:val="24"/>
        </w:rPr>
        <w:t xml:space="preserve">(range = </w:t>
      </w:r>
      <w:r>
        <w:rPr>
          <w:rFonts w:ascii="Times New Roman" w:hAnsi="Times New Roman" w:cs="Times New Roman"/>
          <w:sz w:val="24"/>
          <w:szCs w:val="24"/>
        </w:rPr>
        <w:t>8</w:t>
      </w:r>
      <w:r w:rsidRPr="00D014E7">
        <w:rPr>
          <w:rFonts w:ascii="Times New Roman" w:hAnsi="Times New Roman" w:cs="Times New Roman"/>
          <w:sz w:val="24"/>
          <w:szCs w:val="24"/>
        </w:rPr>
        <w:t xml:space="preserve"> to 3</w:t>
      </w:r>
      <w:r>
        <w:rPr>
          <w:rFonts w:ascii="Times New Roman" w:hAnsi="Times New Roman" w:cs="Times New Roman"/>
          <w:sz w:val="24"/>
          <w:szCs w:val="24"/>
        </w:rPr>
        <w:t>8</w:t>
      </w:r>
      <w:r w:rsidR="001E31B5">
        <w:rPr>
          <w:rFonts w:ascii="Times New Roman" w:hAnsi="Times New Roman" w:cs="Times New Roman"/>
          <w:sz w:val="24"/>
          <w:szCs w:val="24"/>
        </w:rPr>
        <w:t>)</w:t>
      </w:r>
      <w:r>
        <w:rPr>
          <w:rFonts w:ascii="Times New Roman" w:hAnsi="Times New Roman" w:cs="Times New Roman"/>
          <w:sz w:val="24"/>
          <w:szCs w:val="24"/>
        </w:rPr>
        <w:t xml:space="preserve">. </w:t>
      </w:r>
      <w:r w:rsidR="00CA16A7">
        <w:rPr>
          <w:rFonts w:ascii="Times New Roman" w:hAnsi="Times New Roman" w:cs="Times New Roman"/>
          <w:sz w:val="24"/>
          <w:szCs w:val="24"/>
        </w:rPr>
        <w:t xml:space="preserve">Total </w:t>
      </w:r>
      <w:r>
        <w:rPr>
          <w:rFonts w:ascii="Times New Roman" w:hAnsi="Times New Roman" w:cs="Times New Roman"/>
          <w:sz w:val="24"/>
          <w:szCs w:val="24"/>
        </w:rPr>
        <w:t>electrofishing e</w:t>
      </w:r>
      <w:r w:rsidRPr="00D014E7">
        <w:rPr>
          <w:rFonts w:ascii="Times New Roman" w:hAnsi="Times New Roman" w:cs="Times New Roman"/>
          <w:sz w:val="24"/>
          <w:szCs w:val="24"/>
        </w:rPr>
        <w:t xml:space="preserve">ffort varied from </w:t>
      </w:r>
      <w:r>
        <w:rPr>
          <w:rFonts w:ascii="Times New Roman" w:hAnsi="Times New Roman" w:cs="Times New Roman"/>
          <w:sz w:val="24"/>
          <w:szCs w:val="24"/>
        </w:rPr>
        <w:t>4</w:t>
      </w:r>
      <w:r w:rsidRPr="00D014E7">
        <w:rPr>
          <w:rFonts w:ascii="Times New Roman" w:hAnsi="Times New Roman" w:cs="Times New Roman"/>
          <w:sz w:val="24"/>
          <w:szCs w:val="24"/>
        </w:rPr>
        <w:t xml:space="preserve"> to </w:t>
      </w:r>
      <w:r>
        <w:rPr>
          <w:rFonts w:ascii="Times New Roman" w:hAnsi="Times New Roman" w:cs="Times New Roman"/>
          <w:sz w:val="24"/>
          <w:szCs w:val="24"/>
        </w:rPr>
        <w:t>19 h</w:t>
      </w:r>
      <w:r w:rsidR="00B77082">
        <w:rPr>
          <w:rFonts w:ascii="Times New Roman" w:hAnsi="Times New Roman" w:cs="Times New Roman"/>
          <w:sz w:val="24"/>
          <w:szCs w:val="24"/>
        </w:rPr>
        <w:t>/</w:t>
      </w:r>
      <w:r w:rsidR="00E17EBB">
        <w:rPr>
          <w:rFonts w:ascii="Times New Roman" w:hAnsi="Times New Roman" w:cs="Times New Roman"/>
          <w:sz w:val="24"/>
          <w:szCs w:val="24"/>
        </w:rPr>
        <w:t>collection</w:t>
      </w:r>
      <w:r w:rsidR="00E17EBB" w:rsidRPr="00D014E7">
        <w:rPr>
          <w:rFonts w:ascii="Times New Roman" w:hAnsi="Times New Roman" w:cs="Times New Roman"/>
          <w:sz w:val="24"/>
          <w:szCs w:val="24"/>
        </w:rPr>
        <w:t xml:space="preserve"> </w:t>
      </w:r>
      <w:r w:rsidRPr="00D014E7">
        <w:rPr>
          <w:rFonts w:ascii="Times New Roman" w:hAnsi="Times New Roman" w:cs="Times New Roman"/>
          <w:sz w:val="24"/>
          <w:szCs w:val="24"/>
        </w:rPr>
        <w:t xml:space="preserve">and averaged </w:t>
      </w:r>
      <w:r>
        <w:rPr>
          <w:rFonts w:ascii="Times New Roman" w:hAnsi="Times New Roman" w:cs="Times New Roman"/>
          <w:sz w:val="24"/>
          <w:szCs w:val="24"/>
        </w:rPr>
        <w:t>11.9 h</w:t>
      </w:r>
      <w:r w:rsidRPr="00D014E7">
        <w:rPr>
          <w:rFonts w:ascii="Times New Roman" w:hAnsi="Times New Roman" w:cs="Times New Roman"/>
          <w:sz w:val="24"/>
          <w:szCs w:val="24"/>
        </w:rPr>
        <w:t xml:space="preserve">. </w:t>
      </w:r>
      <w:r>
        <w:rPr>
          <w:rFonts w:ascii="Times New Roman" w:hAnsi="Times New Roman" w:cs="Times New Roman"/>
          <w:sz w:val="24"/>
          <w:szCs w:val="24"/>
        </w:rPr>
        <w:t xml:space="preserve">This effort produced a total of 19,274 </w:t>
      </w:r>
      <w:r w:rsidR="00E17EBB">
        <w:rPr>
          <w:rFonts w:ascii="Times New Roman" w:hAnsi="Times New Roman" w:cs="Times New Roman"/>
          <w:sz w:val="24"/>
          <w:szCs w:val="24"/>
        </w:rPr>
        <w:t>Largemouth Bass</w:t>
      </w:r>
      <w:r>
        <w:rPr>
          <w:rFonts w:ascii="Times New Roman" w:hAnsi="Times New Roman" w:cs="Times New Roman"/>
          <w:sz w:val="24"/>
          <w:szCs w:val="24"/>
        </w:rPr>
        <w:t xml:space="preserve">, averaging 714 </w:t>
      </w:r>
      <w:ins w:id="183" w:author="Steve Miranda" w:date="2016-12-03T11:03:00Z">
        <w:r w:rsidR="00EE3FC8">
          <w:rPr>
            <w:rFonts w:ascii="Times New Roman" w:hAnsi="Times New Roman" w:cs="Times New Roman"/>
            <w:sz w:val="24"/>
            <w:szCs w:val="24"/>
          </w:rPr>
          <w:t xml:space="preserve">fish </w:t>
        </w:r>
      </w:ins>
      <w:r>
        <w:rPr>
          <w:rFonts w:ascii="Times New Roman" w:hAnsi="Times New Roman" w:cs="Times New Roman"/>
          <w:sz w:val="24"/>
          <w:szCs w:val="24"/>
        </w:rPr>
        <w:t xml:space="preserve">per collection, and </w:t>
      </w:r>
      <w:r w:rsidR="00FA3A3D">
        <w:rPr>
          <w:rFonts w:ascii="Times New Roman" w:hAnsi="Times New Roman" w:cs="Times New Roman"/>
          <w:sz w:val="24"/>
          <w:szCs w:val="24"/>
        </w:rPr>
        <w:t>varied</w:t>
      </w:r>
      <w:r>
        <w:rPr>
          <w:rFonts w:ascii="Times New Roman" w:hAnsi="Times New Roman" w:cs="Times New Roman"/>
          <w:sz w:val="24"/>
          <w:szCs w:val="24"/>
        </w:rPr>
        <w:t xml:space="preserve"> from 359 to 1,222 </w:t>
      </w:r>
      <w:ins w:id="184" w:author="Steve Miranda" w:date="2016-12-03T11:03:00Z">
        <w:r w:rsidR="00EE3FC8">
          <w:rPr>
            <w:rFonts w:ascii="Times New Roman" w:hAnsi="Times New Roman" w:cs="Times New Roman"/>
            <w:sz w:val="24"/>
            <w:szCs w:val="24"/>
          </w:rPr>
          <w:t xml:space="preserve">fish </w:t>
        </w:r>
      </w:ins>
      <w:r>
        <w:rPr>
          <w:rFonts w:ascii="Times New Roman" w:hAnsi="Times New Roman" w:cs="Times New Roman"/>
          <w:sz w:val="24"/>
          <w:szCs w:val="24"/>
        </w:rPr>
        <w:t>per collection. In general, catch rate</w:t>
      </w:r>
      <w:del w:id="185" w:author="Steve Miranda" w:date="2016-12-05T20:44:00Z">
        <w:r w:rsidDel="00EB0586">
          <w:rPr>
            <w:rFonts w:ascii="Times New Roman" w:hAnsi="Times New Roman" w:cs="Times New Roman"/>
            <w:sz w:val="24"/>
            <w:szCs w:val="24"/>
          </w:rPr>
          <w:delText>s and size structure</w:delText>
        </w:r>
      </w:del>
      <w:r>
        <w:rPr>
          <w:rFonts w:ascii="Times New Roman" w:hAnsi="Times New Roman" w:cs="Times New Roman"/>
          <w:sz w:val="24"/>
          <w:szCs w:val="24"/>
        </w:rPr>
        <w:t xml:space="preserve"> metrics were the most variable among years and condition </w:t>
      </w:r>
      <w:del w:id="186" w:author="Steve Miranda" w:date="2016-12-05T20:44:00Z">
        <w:r w:rsidDel="00EB0586">
          <w:rPr>
            <w:rFonts w:ascii="Times New Roman" w:hAnsi="Times New Roman" w:cs="Times New Roman"/>
            <w:sz w:val="24"/>
            <w:szCs w:val="24"/>
          </w:rPr>
          <w:delText xml:space="preserve">estimates </w:delText>
        </w:r>
      </w:del>
      <w:ins w:id="187" w:author="Steve Miranda" w:date="2016-12-05T20:44:00Z">
        <w:r w:rsidR="00EB0586">
          <w:rPr>
            <w:rFonts w:ascii="Times New Roman" w:hAnsi="Times New Roman" w:cs="Times New Roman"/>
            <w:sz w:val="24"/>
            <w:szCs w:val="24"/>
          </w:rPr>
          <w:t xml:space="preserve">metrics </w:t>
        </w:r>
      </w:ins>
      <w:r w:rsidR="001E31B5">
        <w:rPr>
          <w:rFonts w:ascii="Times New Roman" w:hAnsi="Times New Roman" w:cs="Times New Roman"/>
          <w:sz w:val="24"/>
          <w:szCs w:val="24"/>
        </w:rPr>
        <w:t xml:space="preserve">were </w:t>
      </w:r>
      <w:r>
        <w:rPr>
          <w:rFonts w:ascii="Times New Roman" w:hAnsi="Times New Roman" w:cs="Times New Roman"/>
          <w:sz w:val="24"/>
          <w:szCs w:val="24"/>
        </w:rPr>
        <w:t>the least variable (Table 1).</w:t>
      </w:r>
    </w:p>
    <w:p w14:paraId="5D090B52" w14:textId="47AAF711" w:rsidR="00DD3C50" w:rsidRDefault="008E0370" w:rsidP="004A30A2">
      <w:pPr>
        <w:spacing w:after="0" w:line="480" w:lineRule="auto"/>
        <w:ind w:firstLine="720"/>
        <w:rPr>
          <w:rFonts w:ascii="Times New Roman" w:hAnsi="Times New Roman" w:cs="Times New Roman"/>
          <w:sz w:val="24"/>
          <w:szCs w:val="24"/>
        </w:rPr>
      </w:pPr>
      <w:moveToRangeStart w:id="188" w:author="Steve Miranda" w:date="2016-12-03T09:19:00Z" w:name="move468520092"/>
      <w:moveTo w:id="189" w:author="Steve Miranda" w:date="2016-12-03T09:19:00Z">
        <w:r w:rsidRPr="00F05F37">
          <w:rPr>
            <w:rFonts w:ascii="Times New Roman" w:hAnsi="Times New Roman" w:cs="Times New Roman"/>
            <w:i/>
            <w:sz w:val="24"/>
            <w:szCs w:val="24"/>
          </w:rPr>
          <w:t>Population metrics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moveTo>
      <w:moveToRangeEnd w:id="188"/>
      <w:r w:rsidR="00DD3C50">
        <w:rPr>
          <w:rFonts w:ascii="Times New Roman" w:hAnsi="Times New Roman" w:cs="Times New Roman"/>
          <w:sz w:val="24"/>
          <w:szCs w:val="24"/>
        </w:rPr>
        <w:t xml:space="preserve">The </w:t>
      </w:r>
      <w:proofErr w:type="spellStart"/>
      <w:r w:rsidR="00DD3C50">
        <w:rPr>
          <w:rFonts w:ascii="Times New Roman" w:hAnsi="Times New Roman" w:cs="Times New Roman"/>
          <w:sz w:val="24"/>
          <w:szCs w:val="24"/>
        </w:rPr>
        <w:t>perMANOVA</w:t>
      </w:r>
      <w:proofErr w:type="spellEnd"/>
      <w:r w:rsidR="00DD3C50">
        <w:rPr>
          <w:rFonts w:ascii="Times New Roman" w:hAnsi="Times New Roman" w:cs="Times New Roman"/>
          <w:sz w:val="24"/>
          <w:szCs w:val="24"/>
        </w:rPr>
        <w:t xml:space="preserve"> </w:t>
      </w:r>
      <w:r w:rsidR="00B16714">
        <w:rPr>
          <w:rFonts w:ascii="Times New Roman" w:hAnsi="Times New Roman" w:cs="Times New Roman"/>
          <w:sz w:val="24"/>
          <w:szCs w:val="24"/>
        </w:rPr>
        <w:t xml:space="preserve">applied to the </w:t>
      </w:r>
      <w:del w:id="190" w:author="Steve Miranda" w:date="2016-12-05T20:34:00Z">
        <w:r w:rsidR="00B16714" w:rsidDel="00506906">
          <w:rPr>
            <w:rFonts w:ascii="Times New Roman" w:hAnsi="Times New Roman" w:cs="Times New Roman"/>
            <w:sz w:val="24"/>
            <w:szCs w:val="24"/>
          </w:rPr>
          <w:delText xml:space="preserve">15 </w:delText>
        </w:r>
      </w:del>
      <w:ins w:id="191" w:author="Steve Miranda" w:date="2016-12-05T20:34:00Z">
        <w:r w:rsidR="00506906">
          <w:rPr>
            <w:rFonts w:ascii="Times New Roman" w:hAnsi="Times New Roman" w:cs="Times New Roman"/>
            <w:sz w:val="24"/>
            <w:szCs w:val="24"/>
          </w:rPr>
          <w:t xml:space="preserve">16 </w:t>
        </w:r>
      </w:ins>
      <w:r w:rsidR="00B16714">
        <w:rPr>
          <w:rFonts w:ascii="Times New Roman" w:hAnsi="Times New Roman" w:cs="Times New Roman"/>
          <w:sz w:val="24"/>
          <w:szCs w:val="24"/>
        </w:rPr>
        <w:t xml:space="preserve">population metrics </w:t>
      </w:r>
      <w:r w:rsidR="00DD3C50">
        <w:rPr>
          <w:rFonts w:ascii="Times New Roman" w:hAnsi="Times New Roman" w:cs="Times New Roman"/>
          <w:sz w:val="24"/>
          <w:szCs w:val="24"/>
        </w:rPr>
        <w:t>detected a significant difference among length-limit periods (pseudo-</w:t>
      </w:r>
      <w:r w:rsidR="00DD3C50" w:rsidRPr="00DA4A19">
        <w:rPr>
          <w:rFonts w:ascii="Times New Roman" w:hAnsi="Times New Roman" w:cs="Times New Roman"/>
          <w:i/>
          <w:sz w:val="24"/>
          <w:szCs w:val="24"/>
        </w:rPr>
        <w:t>F</w:t>
      </w:r>
      <w:r w:rsidR="00DD3C50">
        <w:rPr>
          <w:rFonts w:ascii="Times New Roman" w:hAnsi="Times New Roman" w:cs="Times New Roman"/>
          <w:sz w:val="24"/>
          <w:szCs w:val="24"/>
        </w:rPr>
        <w:t xml:space="preserve"> = 3.</w:t>
      </w:r>
      <w:del w:id="192" w:author="Steve Miranda" w:date="2016-12-05T21:12:00Z">
        <w:r w:rsidR="00DD3C50" w:rsidDel="00C47F41">
          <w:rPr>
            <w:rFonts w:ascii="Times New Roman" w:hAnsi="Times New Roman" w:cs="Times New Roman"/>
            <w:sz w:val="24"/>
            <w:szCs w:val="24"/>
          </w:rPr>
          <w:delText>2</w:delText>
        </w:r>
      </w:del>
      <w:proofErr w:type="gramStart"/>
      <w:ins w:id="193" w:author="Steve Miranda" w:date="2016-12-05T21:12:00Z">
        <w:r w:rsidR="00C47F41">
          <w:rPr>
            <w:rFonts w:ascii="Times New Roman" w:hAnsi="Times New Roman" w:cs="Times New Roman"/>
            <w:sz w:val="24"/>
            <w:szCs w:val="24"/>
          </w:rPr>
          <w:t>3</w:t>
        </w:r>
      </w:ins>
      <w:r w:rsidR="00DD3C50">
        <w:rPr>
          <w:rFonts w:ascii="Times New Roman" w:hAnsi="Times New Roman" w:cs="Times New Roman"/>
          <w:sz w:val="24"/>
          <w:szCs w:val="24"/>
        </w:rPr>
        <w:t xml:space="preserve">, </w:t>
      </w:r>
      <w:r w:rsidR="00DD3C50" w:rsidRPr="00DA4A19">
        <w:rPr>
          <w:rFonts w:ascii="Times New Roman" w:hAnsi="Times New Roman" w:cs="Times New Roman"/>
          <w:i/>
          <w:sz w:val="24"/>
          <w:szCs w:val="24"/>
        </w:rPr>
        <w:t>P</w:t>
      </w:r>
      <w:r w:rsidR="00DD3C50">
        <w:rPr>
          <w:rFonts w:ascii="Times New Roman" w:hAnsi="Times New Roman" w:cs="Times New Roman"/>
          <w:sz w:val="24"/>
          <w:szCs w:val="24"/>
        </w:rPr>
        <w:t xml:space="preserve"> </w:t>
      </w:r>
      <w:r w:rsidR="00A26818">
        <w:rPr>
          <w:rFonts w:ascii="Times New Roman" w:hAnsi="Times New Roman" w:cs="Times New Roman"/>
          <w:sz w:val="24"/>
          <w:szCs w:val="24"/>
        </w:rPr>
        <w:t>&lt;</w:t>
      </w:r>
      <w:r w:rsidR="00DD3C50">
        <w:rPr>
          <w:rFonts w:ascii="Times New Roman" w:hAnsi="Times New Roman" w:cs="Times New Roman"/>
          <w:sz w:val="24"/>
          <w:szCs w:val="24"/>
        </w:rPr>
        <w:t xml:space="preserve"> 0.01).</w:t>
      </w:r>
      <w:proofErr w:type="gramEnd"/>
      <w:r w:rsidR="00DD3C50">
        <w:rPr>
          <w:rFonts w:ascii="Times New Roman" w:hAnsi="Times New Roman" w:cs="Times New Roman"/>
          <w:sz w:val="24"/>
          <w:szCs w:val="24"/>
        </w:rPr>
        <w:t xml:space="preserve"> A follow</w:t>
      </w:r>
      <w:r w:rsidR="00E17EBB">
        <w:rPr>
          <w:rFonts w:ascii="Times New Roman" w:hAnsi="Times New Roman" w:cs="Times New Roman"/>
          <w:sz w:val="24"/>
          <w:szCs w:val="24"/>
        </w:rPr>
        <w:t>-</w:t>
      </w:r>
      <w:r w:rsidR="00DD3C50">
        <w:rPr>
          <w:rFonts w:ascii="Times New Roman" w:hAnsi="Times New Roman" w:cs="Times New Roman"/>
          <w:sz w:val="24"/>
          <w:szCs w:val="24"/>
        </w:rPr>
        <w:t xml:space="preserve">up analysis with Bonferroni adjusted pairwise tests </w:t>
      </w:r>
      <w:r w:rsidR="00A26818">
        <w:rPr>
          <w:rFonts w:ascii="Times New Roman" w:hAnsi="Times New Roman" w:cs="Times New Roman"/>
          <w:sz w:val="24"/>
          <w:szCs w:val="24"/>
        </w:rPr>
        <w:t xml:space="preserve">(Bonferroni adjusted α = 0.02) </w:t>
      </w:r>
      <w:r w:rsidR="00DD3C50">
        <w:rPr>
          <w:rFonts w:ascii="Times New Roman" w:hAnsi="Times New Roman" w:cs="Times New Roman"/>
          <w:sz w:val="24"/>
          <w:szCs w:val="24"/>
        </w:rPr>
        <w:t xml:space="preserve">indicated the population </w:t>
      </w:r>
      <w:r w:rsidR="004A30A2">
        <w:rPr>
          <w:rFonts w:ascii="Times New Roman" w:hAnsi="Times New Roman" w:cs="Times New Roman"/>
          <w:sz w:val="24"/>
          <w:szCs w:val="24"/>
        </w:rPr>
        <w:t>metrics</w:t>
      </w:r>
      <w:r w:rsidR="00DD3C50">
        <w:rPr>
          <w:rFonts w:ascii="Times New Roman" w:hAnsi="Times New Roman" w:cs="Times New Roman"/>
          <w:sz w:val="24"/>
          <w:szCs w:val="24"/>
        </w:rPr>
        <w:t xml:space="preserve"> differed </w:t>
      </w:r>
      <w:r w:rsidR="00EE6EA9">
        <w:rPr>
          <w:rFonts w:ascii="Times New Roman" w:hAnsi="Times New Roman" w:cs="Times New Roman"/>
          <w:sz w:val="24"/>
          <w:szCs w:val="24"/>
        </w:rPr>
        <w:t xml:space="preserve">significantly </w:t>
      </w:r>
      <w:r w:rsidR="00DD3C50">
        <w:rPr>
          <w:rFonts w:ascii="Times New Roman" w:hAnsi="Times New Roman" w:cs="Times New Roman"/>
          <w:sz w:val="24"/>
          <w:szCs w:val="24"/>
        </w:rPr>
        <w:t xml:space="preserve">between the 13-16-in </w:t>
      </w:r>
      <w:r w:rsidR="00B91EDE">
        <w:rPr>
          <w:rFonts w:ascii="Times New Roman" w:hAnsi="Times New Roman" w:cs="Times New Roman"/>
          <w:sz w:val="24"/>
          <w:szCs w:val="24"/>
        </w:rPr>
        <w:t>SLL</w:t>
      </w:r>
      <w:r w:rsidR="00DD3C50">
        <w:rPr>
          <w:rFonts w:ascii="Times New Roman" w:hAnsi="Times New Roman" w:cs="Times New Roman"/>
          <w:sz w:val="24"/>
          <w:szCs w:val="24"/>
        </w:rPr>
        <w:t xml:space="preserve"> and the 12-in </w:t>
      </w:r>
      <w:r w:rsidR="00B91EDE">
        <w:rPr>
          <w:rFonts w:ascii="Times New Roman" w:hAnsi="Times New Roman" w:cs="Times New Roman"/>
          <w:sz w:val="24"/>
          <w:szCs w:val="24"/>
        </w:rPr>
        <w:t>MLL</w:t>
      </w:r>
      <w:r w:rsidR="00DD3C50">
        <w:rPr>
          <w:rFonts w:ascii="Times New Roman" w:hAnsi="Times New Roman" w:cs="Times New Roman"/>
          <w:sz w:val="24"/>
          <w:szCs w:val="24"/>
        </w:rPr>
        <w:t xml:space="preserve"> (</w:t>
      </w:r>
      <w:r w:rsidR="00DD3C50" w:rsidRPr="00DA4A19">
        <w:rPr>
          <w:rFonts w:ascii="Times New Roman" w:hAnsi="Times New Roman" w:cs="Times New Roman"/>
          <w:i/>
          <w:sz w:val="24"/>
          <w:szCs w:val="24"/>
        </w:rPr>
        <w:t>t</w:t>
      </w:r>
      <w:r w:rsidR="00DD3C50">
        <w:rPr>
          <w:rFonts w:ascii="Times New Roman" w:hAnsi="Times New Roman" w:cs="Times New Roman"/>
          <w:sz w:val="24"/>
          <w:szCs w:val="24"/>
        </w:rPr>
        <w:t xml:space="preserve"> = 2.</w:t>
      </w:r>
      <w:del w:id="194" w:author="Steve Miranda" w:date="2016-12-05T21:13:00Z">
        <w:r w:rsidR="00DD3C50" w:rsidDel="00C47F41">
          <w:rPr>
            <w:rFonts w:ascii="Times New Roman" w:hAnsi="Times New Roman" w:cs="Times New Roman"/>
            <w:sz w:val="24"/>
            <w:szCs w:val="24"/>
          </w:rPr>
          <w:delText>5</w:delText>
        </w:r>
      </w:del>
      <w:ins w:id="195" w:author="Steve Miranda" w:date="2016-12-05T21:13:00Z">
        <w:r w:rsidR="00C47F41">
          <w:rPr>
            <w:rFonts w:ascii="Times New Roman" w:hAnsi="Times New Roman" w:cs="Times New Roman"/>
            <w:sz w:val="24"/>
            <w:szCs w:val="24"/>
          </w:rPr>
          <w:t>6</w:t>
        </w:r>
      </w:ins>
      <w:r w:rsidR="00DD3C50">
        <w:rPr>
          <w:rFonts w:ascii="Times New Roman" w:hAnsi="Times New Roman" w:cs="Times New Roman"/>
          <w:sz w:val="24"/>
          <w:szCs w:val="24"/>
        </w:rPr>
        <w:t xml:space="preserve">, </w:t>
      </w:r>
      <w:r w:rsidR="00DD3C50" w:rsidRPr="00DA4A19">
        <w:rPr>
          <w:rFonts w:ascii="Times New Roman" w:hAnsi="Times New Roman" w:cs="Times New Roman"/>
          <w:i/>
          <w:sz w:val="24"/>
          <w:szCs w:val="24"/>
        </w:rPr>
        <w:t>P</w:t>
      </w:r>
      <w:r w:rsidR="00DD3C50">
        <w:rPr>
          <w:rFonts w:ascii="Times New Roman" w:hAnsi="Times New Roman" w:cs="Times New Roman"/>
          <w:sz w:val="24"/>
          <w:szCs w:val="24"/>
        </w:rPr>
        <w:t xml:space="preserve"> &lt; 0.01), the 15-in </w:t>
      </w:r>
      <w:r w:rsidR="00B91EDE">
        <w:rPr>
          <w:rFonts w:ascii="Times New Roman" w:hAnsi="Times New Roman" w:cs="Times New Roman"/>
          <w:sz w:val="24"/>
          <w:szCs w:val="24"/>
        </w:rPr>
        <w:t>MLL</w:t>
      </w:r>
      <w:r w:rsidR="00DD3C50">
        <w:rPr>
          <w:rFonts w:ascii="Times New Roman" w:hAnsi="Times New Roman" w:cs="Times New Roman"/>
          <w:sz w:val="24"/>
          <w:szCs w:val="24"/>
        </w:rPr>
        <w:t xml:space="preserve"> and the 12-in </w:t>
      </w:r>
      <w:r w:rsidR="00B91EDE">
        <w:rPr>
          <w:rFonts w:ascii="Times New Roman" w:hAnsi="Times New Roman" w:cs="Times New Roman"/>
          <w:sz w:val="24"/>
          <w:szCs w:val="24"/>
        </w:rPr>
        <w:t>MLL</w:t>
      </w:r>
      <w:r w:rsidR="00DD3C50">
        <w:rPr>
          <w:rFonts w:ascii="Times New Roman" w:hAnsi="Times New Roman" w:cs="Times New Roman"/>
          <w:sz w:val="24"/>
          <w:szCs w:val="24"/>
        </w:rPr>
        <w:t xml:space="preserve"> </w:t>
      </w:r>
      <w:r w:rsidR="00DD3C50" w:rsidRPr="00DA4A19">
        <w:rPr>
          <w:rFonts w:ascii="Times New Roman" w:hAnsi="Times New Roman" w:cs="Times New Roman"/>
          <w:sz w:val="24"/>
          <w:szCs w:val="24"/>
        </w:rPr>
        <w:t>(</w:t>
      </w:r>
      <w:r w:rsidR="00DD3C50" w:rsidRPr="00DA4A19">
        <w:rPr>
          <w:rFonts w:ascii="Times New Roman" w:hAnsi="Times New Roman" w:cs="Times New Roman"/>
          <w:i/>
          <w:sz w:val="24"/>
          <w:szCs w:val="24"/>
        </w:rPr>
        <w:t>t</w:t>
      </w:r>
      <w:r w:rsidR="00DD3C50" w:rsidRPr="00DA4A19">
        <w:rPr>
          <w:rFonts w:ascii="Times New Roman" w:hAnsi="Times New Roman" w:cs="Times New Roman"/>
          <w:sz w:val="24"/>
          <w:szCs w:val="24"/>
        </w:rPr>
        <w:t xml:space="preserve"> =</w:t>
      </w:r>
      <w:r w:rsidR="00DD3C50">
        <w:rPr>
          <w:rFonts w:ascii="Times New Roman" w:hAnsi="Times New Roman" w:cs="Times New Roman"/>
          <w:sz w:val="24"/>
          <w:szCs w:val="24"/>
        </w:rPr>
        <w:t xml:space="preserve"> 1.</w:t>
      </w:r>
      <w:del w:id="196" w:author="Steve Miranda" w:date="2016-12-05T21:13:00Z">
        <w:r w:rsidR="00DD3C50" w:rsidDel="00C47F41">
          <w:rPr>
            <w:rFonts w:ascii="Times New Roman" w:hAnsi="Times New Roman" w:cs="Times New Roman"/>
            <w:sz w:val="24"/>
            <w:szCs w:val="24"/>
          </w:rPr>
          <w:delText>6</w:delText>
        </w:r>
      </w:del>
      <w:ins w:id="197" w:author="Steve Miranda" w:date="2016-12-05T21:13:00Z">
        <w:r w:rsidR="00C47F41">
          <w:rPr>
            <w:rFonts w:ascii="Times New Roman" w:hAnsi="Times New Roman" w:cs="Times New Roman"/>
            <w:sz w:val="24"/>
            <w:szCs w:val="24"/>
          </w:rPr>
          <w:t>7</w:t>
        </w:r>
      </w:ins>
      <w:r w:rsidR="00DD3C50" w:rsidRPr="00DA4A19">
        <w:rPr>
          <w:rFonts w:ascii="Times New Roman" w:hAnsi="Times New Roman" w:cs="Times New Roman"/>
          <w:sz w:val="24"/>
          <w:szCs w:val="24"/>
        </w:rPr>
        <w:t xml:space="preserve">, </w:t>
      </w:r>
      <w:r w:rsidR="00DD3C50" w:rsidRPr="002F6159">
        <w:rPr>
          <w:rFonts w:ascii="Times New Roman" w:hAnsi="Times New Roman" w:cs="Times New Roman"/>
          <w:i/>
          <w:sz w:val="24"/>
          <w:szCs w:val="24"/>
        </w:rPr>
        <w:t>P</w:t>
      </w:r>
      <w:r w:rsidR="00DD3C50" w:rsidRPr="00DA4A19">
        <w:rPr>
          <w:rFonts w:ascii="Times New Roman" w:hAnsi="Times New Roman" w:cs="Times New Roman"/>
          <w:sz w:val="24"/>
          <w:szCs w:val="24"/>
        </w:rPr>
        <w:t xml:space="preserve"> </w:t>
      </w:r>
      <w:r w:rsidR="00DD3C50">
        <w:rPr>
          <w:rFonts w:ascii="Times New Roman" w:hAnsi="Times New Roman" w:cs="Times New Roman"/>
          <w:sz w:val="24"/>
          <w:szCs w:val="24"/>
        </w:rPr>
        <w:t>=</w:t>
      </w:r>
      <w:r w:rsidR="00DD3C50" w:rsidRPr="00DA4A19">
        <w:rPr>
          <w:rFonts w:ascii="Times New Roman" w:hAnsi="Times New Roman" w:cs="Times New Roman"/>
          <w:sz w:val="24"/>
          <w:szCs w:val="24"/>
        </w:rPr>
        <w:t xml:space="preserve"> 0.0</w:t>
      </w:r>
      <w:r w:rsidR="00DD3C50">
        <w:rPr>
          <w:rFonts w:ascii="Times New Roman" w:hAnsi="Times New Roman" w:cs="Times New Roman"/>
          <w:sz w:val="24"/>
          <w:szCs w:val="24"/>
        </w:rPr>
        <w:t>2</w:t>
      </w:r>
      <w:r w:rsidR="00DD3C50" w:rsidRPr="00DA4A19">
        <w:rPr>
          <w:rFonts w:ascii="Times New Roman" w:hAnsi="Times New Roman" w:cs="Times New Roman"/>
          <w:sz w:val="24"/>
          <w:szCs w:val="24"/>
        </w:rPr>
        <w:t>),</w:t>
      </w:r>
      <w:r w:rsidR="00DD3C50">
        <w:rPr>
          <w:rFonts w:ascii="Times New Roman" w:hAnsi="Times New Roman" w:cs="Times New Roman"/>
          <w:sz w:val="24"/>
          <w:szCs w:val="24"/>
        </w:rPr>
        <w:t xml:space="preserve"> </w:t>
      </w:r>
      <w:r w:rsidR="00145229">
        <w:rPr>
          <w:rFonts w:ascii="Times New Roman" w:hAnsi="Times New Roman" w:cs="Times New Roman"/>
          <w:sz w:val="24"/>
          <w:szCs w:val="24"/>
        </w:rPr>
        <w:t>but not</w:t>
      </w:r>
      <w:r w:rsidR="00EE6EA9">
        <w:rPr>
          <w:rFonts w:ascii="Times New Roman" w:hAnsi="Times New Roman" w:cs="Times New Roman"/>
          <w:sz w:val="24"/>
          <w:szCs w:val="24"/>
        </w:rPr>
        <w:t xml:space="preserve"> between </w:t>
      </w:r>
      <w:r w:rsidR="00DD3C50">
        <w:rPr>
          <w:rFonts w:ascii="Times New Roman" w:hAnsi="Times New Roman" w:cs="Times New Roman"/>
          <w:sz w:val="24"/>
          <w:szCs w:val="24"/>
        </w:rPr>
        <w:t xml:space="preserve">the 15-in </w:t>
      </w:r>
      <w:r w:rsidR="00B91EDE">
        <w:rPr>
          <w:rFonts w:ascii="Times New Roman" w:hAnsi="Times New Roman" w:cs="Times New Roman"/>
          <w:sz w:val="24"/>
          <w:szCs w:val="24"/>
        </w:rPr>
        <w:t>MLL</w:t>
      </w:r>
      <w:r w:rsidR="00DD3C50">
        <w:rPr>
          <w:rFonts w:ascii="Times New Roman" w:hAnsi="Times New Roman" w:cs="Times New Roman"/>
          <w:sz w:val="24"/>
          <w:szCs w:val="24"/>
        </w:rPr>
        <w:t xml:space="preserve"> and the 13-16-in </w:t>
      </w:r>
      <w:r w:rsidR="00B91EDE">
        <w:rPr>
          <w:rFonts w:ascii="Times New Roman" w:hAnsi="Times New Roman" w:cs="Times New Roman"/>
          <w:sz w:val="24"/>
          <w:szCs w:val="24"/>
        </w:rPr>
        <w:t>SLL</w:t>
      </w:r>
      <w:r w:rsidR="00DD3C50">
        <w:rPr>
          <w:rFonts w:ascii="Times New Roman" w:hAnsi="Times New Roman" w:cs="Times New Roman"/>
          <w:sz w:val="24"/>
          <w:szCs w:val="24"/>
        </w:rPr>
        <w:t xml:space="preserve"> </w:t>
      </w:r>
      <w:r w:rsidR="00DD3C50" w:rsidRPr="00DA4A19">
        <w:rPr>
          <w:rFonts w:ascii="Times New Roman" w:hAnsi="Times New Roman" w:cs="Times New Roman"/>
          <w:sz w:val="24"/>
          <w:szCs w:val="24"/>
        </w:rPr>
        <w:t>(</w:t>
      </w:r>
      <w:r w:rsidR="00DD3C50" w:rsidRPr="002F6159">
        <w:rPr>
          <w:rFonts w:ascii="Times New Roman" w:hAnsi="Times New Roman" w:cs="Times New Roman"/>
          <w:i/>
          <w:sz w:val="24"/>
          <w:szCs w:val="24"/>
        </w:rPr>
        <w:t>t</w:t>
      </w:r>
      <w:r w:rsidR="00DD3C50" w:rsidRPr="00DA4A19">
        <w:rPr>
          <w:rFonts w:ascii="Times New Roman" w:hAnsi="Times New Roman" w:cs="Times New Roman"/>
          <w:sz w:val="24"/>
          <w:szCs w:val="24"/>
        </w:rPr>
        <w:t xml:space="preserve"> =</w:t>
      </w:r>
      <w:r w:rsidR="00DD3C50">
        <w:rPr>
          <w:rFonts w:ascii="Times New Roman" w:hAnsi="Times New Roman" w:cs="Times New Roman"/>
          <w:sz w:val="24"/>
          <w:szCs w:val="24"/>
        </w:rPr>
        <w:t>1.4</w:t>
      </w:r>
      <w:r w:rsidR="00DD3C50" w:rsidRPr="00DA4A19">
        <w:rPr>
          <w:rFonts w:ascii="Times New Roman" w:hAnsi="Times New Roman" w:cs="Times New Roman"/>
          <w:sz w:val="24"/>
          <w:szCs w:val="24"/>
        </w:rPr>
        <w:t xml:space="preserve">, </w:t>
      </w:r>
      <w:r w:rsidR="00DD3C50" w:rsidRPr="002F6159">
        <w:rPr>
          <w:rFonts w:ascii="Times New Roman" w:hAnsi="Times New Roman" w:cs="Times New Roman"/>
          <w:i/>
          <w:sz w:val="24"/>
          <w:szCs w:val="24"/>
        </w:rPr>
        <w:t>P</w:t>
      </w:r>
      <w:r w:rsidR="00DD3C50" w:rsidRPr="00DA4A19">
        <w:rPr>
          <w:rFonts w:ascii="Times New Roman" w:hAnsi="Times New Roman" w:cs="Times New Roman"/>
          <w:sz w:val="24"/>
          <w:szCs w:val="24"/>
        </w:rPr>
        <w:t xml:space="preserve"> </w:t>
      </w:r>
      <w:r w:rsidR="00DD3C50">
        <w:rPr>
          <w:rFonts w:ascii="Times New Roman" w:hAnsi="Times New Roman" w:cs="Times New Roman"/>
          <w:sz w:val="24"/>
          <w:szCs w:val="24"/>
        </w:rPr>
        <w:t>=</w:t>
      </w:r>
      <w:r w:rsidR="00DD3C50" w:rsidRPr="00DA4A19">
        <w:rPr>
          <w:rFonts w:ascii="Times New Roman" w:hAnsi="Times New Roman" w:cs="Times New Roman"/>
          <w:sz w:val="24"/>
          <w:szCs w:val="24"/>
        </w:rPr>
        <w:t xml:space="preserve"> 0.0</w:t>
      </w:r>
      <w:r w:rsidR="00A26818">
        <w:rPr>
          <w:rFonts w:ascii="Times New Roman" w:hAnsi="Times New Roman" w:cs="Times New Roman"/>
          <w:sz w:val="24"/>
          <w:szCs w:val="24"/>
        </w:rPr>
        <w:t>8</w:t>
      </w:r>
      <w:r w:rsidR="00DD3C50" w:rsidRPr="00DA4A19">
        <w:rPr>
          <w:rFonts w:ascii="Times New Roman" w:hAnsi="Times New Roman" w:cs="Times New Roman"/>
          <w:sz w:val="24"/>
          <w:szCs w:val="24"/>
        </w:rPr>
        <w:t>)</w:t>
      </w:r>
      <w:r w:rsidR="00DD3C50">
        <w:rPr>
          <w:rFonts w:ascii="Times New Roman" w:hAnsi="Times New Roman" w:cs="Times New Roman"/>
          <w:sz w:val="24"/>
          <w:szCs w:val="24"/>
        </w:rPr>
        <w:t xml:space="preserve">. </w:t>
      </w:r>
    </w:p>
    <w:p w14:paraId="3F042B52" w14:textId="5865F806" w:rsidR="00A32D38" w:rsidRDefault="00796C4D" w:rsidP="00F05F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cluster analysis </w:t>
      </w:r>
      <w:r w:rsidR="0012252E">
        <w:rPr>
          <w:rFonts w:ascii="Times New Roman" w:hAnsi="Times New Roman" w:cs="Times New Roman"/>
          <w:sz w:val="24"/>
          <w:szCs w:val="24"/>
        </w:rPr>
        <w:t>applied to</w:t>
      </w:r>
      <w:r>
        <w:rPr>
          <w:rFonts w:ascii="Times New Roman" w:hAnsi="Times New Roman" w:cs="Times New Roman"/>
          <w:sz w:val="24"/>
          <w:szCs w:val="24"/>
        </w:rPr>
        <w:t xml:space="preserve"> the </w:t>
      </w:r>
      <w:del w:id="198" w:author="Steve Miranda" w:date="2016-12-05T20:35:00Z">
        <w:r w:rsidDel="00506906">
          <w:rPr>
            <w:rFonts w:ascii="Times New Roman" w:hAnsi="Times New Roman" w:cs="Times New Roman"/>
            <w:sz w:val="24"/>
            <w:szCs w:val="24"/>
          </w:rPr>
          <w:delText xml:space="preserve">15 </w:delText>
        </w:r>
      </w:del>
      <w:ins w:id="199" w:author="Steve Miranda" w:date="2016-12-05T20:35:00Z">
        <w:r w:rsidR="00506906">
          <w:rPr>
            <w:rFonts w:ascii="Times New Roman" w:hAnsi="Times New Roman" w:cs="Times New Roman"/>
            <w:sz w:val="24"/>
            <w:szCs w:val="24"/>
          </w:rPr>
          <w:t xml:space="preserve">16 </w:t>
        </w:r>
      </w:ins>
      <w:r>
        <w:rPr>
          <w:rFonts w:ascii="Times New Roman" w:hAnsi="Times New Roman" w:cs="Times New Roman"/>
          <w:sz w:val="24"/>
          <w:szCs w:val="24"/>
        </w:rPr>
        <w:t xml:space="preserve">metrics </w:t>
      </w:r>
      <w:r w:rsidR="0012252E">
        <w:rPr>
          <w:rFonts w:ascii="Times New Roman" w:hAnsi="Times New Roman" w:cs="Times New Roman"/>
          <w:sz w:val="24"/>
          <w:szCs w:val="24"/>
        </w:rPr>
        <w:t xml:space="preserve">recognized </w:t>
      </w:r>
      <w:r>
        <w:rPr>
          <w:rFonts w:ascii="Times New Roman" w:hAnsi="Times New Roman" w:cs="Times New Roman"/>
          <w:sz w:val="24"/>
          <w:szCs w:val="24"/>
        </w:rPr>
        <w:t>six</w:t>
      </w:r>
      <w:r w:rsidR="00DD3C50" w:rsidRPr="000C0DE1">
        <w:rPr>
          <w:rFonts w:ascii="Times New Roman" w:hAnsi="Times New Roman" w:cs="Times New Roman"/>
          <w:sz w:val="24"/>
          <w:szCs w:val="24"/>
        </w:rPr>
        <w:t xml:space="preserve"> </w:t>
      </w:r>
      <w:r w:rsidR="0012252E">
        <w:rPr>
          <w:rFonts w:ascii="Times New Roman" w:hAnsi="Times New Roman" w:cs="Times New Roman"/>
          <w:sz w:val="24"/>
          <w:szCs w:val="24"/>
        </w:rPr>
        <w:t>statistically different groups</w:t>
      </w:r>
      <w:r w:rsidR="00B16714">
        <w:rPr>
          <w:rFonts w:ascii="Times New Roman" w:hAnsi="Times New Roman" w:cs="Times New Roman"/>
          <w:sz w:val="24"/>
          <w:szCs w:val="24"/>
        </w:rPr>
        <w:t xml:space="preserve"> of metrics</w:t>
      </w:r>
      <w:r w:rsidR="003C7A73">
        <w:rPr>
          <w:rFonts w:ascii="Times New Roman" w:hAnsi="Times New Roman" w:cs="Times New Roman"/>
          <w:sz w:val="24"/>
          <w:szCs w:val="24"/>
        </w:rPr>
        <w:t xml:space="preserve"> </w:t>
      </w:r>
      <w:r w:rsidR="0012252E">
        <w:rPr>
          <w:rFonts w:ascii="Times New Roman" w:hAnsi="Times New Roman" w:cs="Times New Roman"/>
          <w:sz w:val="24"/>
          <w:szCs w:val="24"/>
        </w:rPr>
        <w:t>(</w:t>
      </w:r>
      <w:r w:rsidR="0012252E" w:rsidRPr="00193B8C">
        <w:rPr>
          <w:rFonts w:ascii="Times New Roman" w:hAnsi="Times New Roman" w:cs="Times New Roman"/>
          <w:i/>
          <w:sz w:val="24"/>
          <w:szCs w:val="24"/>
        </w:rPr>
        <w:t>P</w:t>
      </w:r>
      <w:r w:rsidR="0012252E">
        <w:rPr>
          <w:rFonts w:ascii="Times New Roman" w:hAnsi="Times New Roman" w:cs="Times New Roman"/>
          <w:sz w:val="24"/>
          <w:szCs w:val="24"/>
        </w:rPr>
        <w:t xml:space="preserve"> </w:t>
      </w:r>
      <w:r w:rsidR="00664EEB">
        <w:rPr>
          <w:rFonts w:ascii="Times New Roman" w:hAnsi="Times New Roman" w:cs="Times New Roman"/>
          <w:sz w:val="24"/>
          <w:szCs w:val="24"/>
          <w:u w:val="single"/>
        </w:rPr>
        <w:t>&lt;</w:t>
      </w:r>
      <w:r w:rsidR="0012252E">
        <w:rPr>
          <w:rFonts w:ascii="Times New Roman" w:hAnsi="Times New Roman" w:cs="Times New Roman"/>
          <w:sz w:val="24"/>
          <w:szCs w:val="24"/>
        </w:rPr>
        <w:t xml:space="preserve"> 0.05</w:t>
      </w:r>
      <w:r w:rsidR="007537F6">
        <w:rPr>
          <w:rFonts w:ascii="Times New Roman" w:hAnsi="Times New Roman" w:cs="Times New Roman"/>
          <w:sz w:val="24"/>
          <w:szCs w:val="24"/>
        </w:rPr>
        <w:t>; Figure 1</w:t>
      </w:r>
      <w:r w:rsidR="007C2E8D">
        <w:rPr>
          <w:rFonts w:ascii="Times New Roman" w:hAnsi="Times New Roman" w:cs="Times New Roman"/>
          <w:sz w:val="24"/>
          <w:szCs w:val="24"/>
        </w:rPr>
        <w:t>)</w:t>
      </w:r>
      <w:r w:rsidR="00664EEB">
        <w:rPr>
          <w:rFonts w:ascii="Times New Roman" w:hAnsi="Times New Roman" w:cs="Times New Roman"/>
          <w:sz w:val="24"/>
          <w:szCs w:val="24"/>
        </w:rPr>
        <w:t>. Each group</w:t>
      </w:r>
      <w:r w:rsidR="007C2E8D">
        <w:rPr>
          <w:rFonts w:ascii="Times New Roman" w:hAnsi="Times New Roman" w:cs="Times New Roman"/>
          <w:sz w:val="24"/>
          <w:szCs w:val="24"/>
        </w:rPr>
        <w:t xml:space="preserve"> portrayed </w:t>
      </w:r>
      <w:r w:rsidR="00B16714">
        <w:rPr>
          <w:rFonts w:ascii="Times New Roman" w:hAnsi="Times New Roman" w:cs="Times New Roman"/>
          <w:sz w:val="24"/>
          <w:szCs w:val="24"/>
        </w:rPr>
        <w:t>unique</w:t>
      </w:r>
      <w:r w:rsidR="007C2E8D">
        <w:rPr>
          <w:rFonts w:ascii="Times New Roman" w:hAnsi="Times New Roman" w:cs="Times New Roman"/>
          <w:sz w:val="24"/>
          <w:szCs w:val="24"/>
        </w:rPr>
        <w:t xml:space="preserve"> patterns over</w:t>
      </w:r>
      <w:r w:rsidR="007537F6">
        <w:rPr>
          <w:rFonts w:ascii="Times New Roman" w:hAnsi="Times New Roman" w:cs="Times New Roman"/>
          <w:sz w:val="24"/>
          <w:szCs w:val="24"/>
        </w:rPr>
        <w:t xml:space="preserve"> the </w:t>
      </w:r>
      <w:r w:rsidR="00AA1DE9">
        <w:rPr>
          <w:rFonts w:ascii="Times New Roman" w:hAnsi="Times New Roman" w:cs="Times New Roman"/>
          <w:sz w:val="24"/>
          <w:szCs w:val="24"/>
        </w:rPr>
        <w:t>28-year</w:t>
      </w:r>
      <w:r w:rsidR="007537F6">
        <w:rPr>
          <w:rFonts w:ascii="Times New Roman" w:hAnsi="Times New Roman" w:cs="Times New Roman"/>
          <w:sz w:val="24"/>
          <w:szCs w:val="24"/>
        </w:rPr>
        <w:t xml:space="preserve"> </w:t>
      </w:r>
      <w:r w:rsidR="007537F6">
        <w:rPr>
          <w:rFonts w:ascii="Times New Roman" w:hAnsi="Times New Roman" w:cs="Times New Roman"/>
          <w:sz w:val="24"/>
          <w:szCs w:val="24"/>
        </w:rPr>
        <w:lastRenderedPageBreak/>
        <w:t>study period,</w:t>
      </w:r>
      <w:r w:rsidR="00664EEB">
        <w:rPr>
          <w:rFonts w:ascii="Times New Roman" w:hAnsi="Times New Roman" w:cs="Times New Roman"/>
          <w:sz w:val="24"/>
          <w:szCs w:val="24"/>
        </w:rPr>
        <w:t xml:space="preserve"> but metrics within each group </w:t>
      </w:r>
      <w:r w:rsidR="00D43A68">
        <w:rPr>
          <w:rFonts w:ascii="Times New Roman" w:hAnsi="Times New Roman" w:cs="Times New Roman"/>
          <w:sz w:val="24"/>
          <w:szCs w:val="24"/>
        </w:rPr>
        <w:t xml:space="preserve">followed similar patterns. </w:t>
      </w:r>
      <w:r w:rsidR="00A32D38">
        <w:rPr>
          <w:rFonts w:ascii="Times New Roman" w:hAnsi="Times New Roman" w:cs="Times New Roman"/>
          <w:sz w:val="24"/>
          <w:szCs w:val="24"/>
        </w:rPr>
        <w:t>Metrics in c</w:t>
      </w:r>
      <w:r w:rsidR="00A40E17">
        <w:rPr>
          <w:rFonts w:ascii="Times New Roman" w:hAnsi="Times New Roman" w:cs="Times New Roman"/>
          <w:sz w:val="24"/>
          <w:szCs w:val="24"/>
        </w:rPr>
        <w:t>lusters 1 and 2 decreased over time, suggesting that median length of fish larger than 12 in and representation of fish smaller than 8 in</w:t>
      </w:r>
      <w:r w:rsidR="00664EEB">
        <w:rPr>
          <w:rFonts w:ascii="Times New Roman" w:hAnsi="Times New Roman" w:cs="Times New Roman"/>
          <w:sz w:val="24"/>
          <w:szCs w:val="24"/>
        </w:rPr>
        <w:t xml:space="preserve"> decreased over</w:t>
      </w:r>
      <w:r w:rsidR="00A40E17">
        <w:rPr>
          <w:rFonts w:ascii="Times New Roman" w:hAnsi="Times New Roman" w:cs="Times New Roman"/>
          <w:sz w:val="24"/>
          <w:szCs w:val="24"/>
        </w:rPr>
        <w:t xml:space="preserve"> </w:t>
      </w:r>
      <w:ins w:id="200" w:author="Michael Colvin" w:date="2016-12-12T08:06:00Z">
        <w:r w:rsidR="002A6DCA">
          <w:rPr>
            <w:rFonts w:ascii="Times New Roman" w:hAnsi="Times New Roman" w:cs="Times New Roman"/>
            <w:sz w:val="24"/>
            <w:szCs w:val="24"/>
          </w:rPr>
          <w:t xml:space="preserve">the </w:t>
        </w:r>
      </w:ins>
      <w:ins w:id="201" w:author="Michael Colvin" w:date="2016-12-12T09:27:00Z">
        <w:r w:rsidR="00271615">
          <w:rPr>
            <w:rFonts w:ascii="Times New Roman" w:hAnsi="Times New Roman" w:cs="Times New Roman"/>
            <w:sz w:val="24"/>
            <w:szCs w:val="24"/>
          </w:rPr>
          <w:t xml:space="preserve">study </w:t>
        </w:r>
      </w:ins>
      <w:r w:rsidR="00A40E17">
        <w:rPr>
          <w:rFonts w:ascii="Times New Roman" w:hAnsi="Times New Roman" w:cs="Times New Roman"/>
          <w:sz w:val="24"/>
          <w:szCs w:val="24"/>
        </w:rPr>
        <w:t>years</w:t>
      </w:r>
      <w:r w:rsidR="007537F6">
        <w:rPr>
          <w:rFonts w:ascii="Times New Roman" w:hAnsi="Times New Roman" w:cs="Times New Roman"/>
          <w:sz w:val="24"/>
          <w:szCs w:val="24"/>
        </w:rPr>
        <w:t xml:space="preserve"> (Figure 2)</w:t>
      </w:r>
      <w:r w:rsidR="00A40E17">
        <w:rPr>
          <w:rFonts w:ascii="Times New Roman" w:hAnsi="Times New Roman" w:cs="Times New Roman"/>
          <w:sz w:val="24"/>
          <w:szCs w:val="24"/>
        </w:rPr>
        <w:t xml:space="preserve">. </w:t>
      </w:r>
      <w:r w:rsidR="00A32D38">
        <w:rPr>
          <w:rFonts w:ascii="Times New Roman" w:hAnsi="Times New Roman" w:cs="Times New Roman"/>
          <w:sz w:val="24"/>
          <w:szCs w:val="24"/>
        </w:rPr>
        <w:t>Metrics in c</w:t>
      </w:r>
      <w:r w:rsidR="00A40E17">
        <w:rPr>
          <w:rFonts w:ascii="Times New Roman" w:hAnsi="Times New Roman" w:cs="Times New Roman"/>
          <w:sz w:val="24"/>
          <w:szCs w:val="24"/>
        </w:rPr>
        <w:t>lusters 3 and 4 fluctuated but showed no clear temporal trends</w:t>
      </w:r>
      <w:r w:rsidR="00A32D38">
        <w:rPr>
          <w:rFonts w:ascii="Times New Roman" w:hAnsi="Times New Roman" w:cs="Times New Roman"/>
          <w:sz w:val="24"/>
          <w:szCs w:val="24"/>
        </w:rPr>
        <w:t>, although</w:t>
      </w:r>
      <w:r w:rsidR="00A40E17">
        <w:rPr>
          <w:rFonts w:ascii="Times New Roman" w:hAnsi="Times New Roman" w:cs="Times New Roman"/>
          <w:sz w:val="24"/>
          <w:szCs w:val="24"/>
        </w:rPr>
        <w:t xml:space="preserve"> cluster 4 showed some of the lowest condition levels </w:t>
      </w:r>
      <w:r w:rsidR="00A32D38">
        <w:rPr>
          <w:rFonts w:ascii="Times New Roman" w:hAnsi="Times New Roman" w:cs="Times New Roman"/>
          <w:sz w:val="24"/>
          <w:szCs w:val="24"/>
        </w:rPr>
        <w:t>during the 15</w:t>
      </w:r>
      <w:r w:rsidR="00B16714">
        <w:rPr>
          <w:rFonts w:ascii="Times New Roman" w:hAnsi="Times New Roman" w:cs="Times New Roman"/>
          <w:sz w:val="24"/>
          <w:szCs w:val="24"/>
        </w:rPr>
        <w:t>-in</w:t>
      </w:r>
      <w:r w:rsidR="00A32D38">
        <w:rPr>
          <w:rFonts w:ascii="Times New Roman" w:hAnsi="Times New Roman" w:cs="Times New Roman"/>
          <w:sz w:val="24"/>
          <w:szCs w:val="24"/>
        </w:rPr>
        <w:t xml:space="preserve"> MLL period, which is predictable if the MLL is in fact reducing mortality</w:t>
      </w:r>
      <w:r w:rsidR="0088064C">
        <w:rPr>
          <w:rFonts w:ascii="Times New Roman" w:hAnsi="Times New Roman" w:cs="Times New Roman"/>
          <w:sz w:val="24"/>
          <w:szCs w:val="24"/>
        </w:rPr>
        <w:t xml:space="preserve"> and food supply </w:t>
      </w:r>
      <w:r w:rsidR="00B16714">
        <w:rPr>
          <w:rFonts w:ascii="Times New Roman" w:hAnsi="Times New Roman" w:cs="Times New Roman"/>
          <w:sz w:val="24"/>
          <w:szCs w:val="24"/>
        </w:rPr>
        <w:t>becomes</w:t>
      </w:r>
      <w:r w:rsidR="0088064C">
        <w:rPr>
          <w:rFonts w:ascii="Times New Roman" w:hAnsi="Times New Roman" w:cs="Times New Roman"/>
          <w:sz w:val="24"/>
          <w:szCs w:val="24"/>
        </w:rPr>
        <w:t xml:space="preserve"> limited</w:t>
      </w:r>
      <w:r w:rsidR="00A32D38">
        <w:rPr>
          <w:rFonts w:ascii="Times New Roman" w:hAnsi="Times New Roman" w:cs="Times New Roman"/>
          <w:sz w:val="24"/>
          <w:szCs w:val="24"/>
        </w:rPr>
        <w:t xml:space="preserve">. Metrics in cluster 5 showed their lowest values during the first two years that regulations were in effect (i.e., </w:t>
      </w:r>
      <w:r w:rsidR="00E332CD">
        <w:rPr>
          <w:rFonts w:ascii="Times New Roman" w:hAnsi="Times New Roman" w:cs="Times New Roman"/>
          <w:sz w:val="24"/>
          <w:szCs w:val="24"/>
        </w:rPr>
        <w:t>1989 and 1990), suggesting that the 13-16</w:t>
      </w:r>
      <w:r w:rsidR="0088064C">
        <w:rPr>
          <w:rFonts w:ascii="Times New Roman" w:hAnsi="Times New Roman" w:cs="Times New Roman"/>
          <w:sz w:val="24"/>
          <w:szCs w:val="24"/>
        </w:rPr>
        <w:t>-in SLL</w:t>
      </w:r>
      <w:r w:rsidR="00E332CD">
        <w:rPr>
          <w:rFonts w:ascii="Times New Roman" w:hAnsi="Times New Roman" w:cs="Times New Roman"/>
          <w:sz w:val="24"/>
          <w:szCs w:val="24"/>
        </w:rPr>
        <w:t>, after a lag period, could have c</w:t>
      </w:r>
      <w:r w:rsidR="0088064C">
        <w:rPr>
          <w:rFonts w:ascii="Times New Roman" w:hAnsi="Times New Roman" w:cs="Times New Roman"/>
          <w:sz w:val="24"/>
          <w:szCs w:val="24"/>
        </w:rPr>
        <w:t>aused an increase of fish 12-15-in and &gt;15-</w:t>
      </w:r>
      <w:r w:rsidR="00E332CD">
        <w:rPr>
          <w:rFonts w:ascii="Times New Roman" w:hAnsi="Times New Roman" w:cs="Times New Roman"/>
          <w:sz w:val="24"/>
          <w:szCs w:val="24"/>
        </w:rPr>
        <w:t>in long.</w:t>
      </w:r>
      <w:r w:rsidR="00A32D38">
        <w:rPr>
          <w:rFonts w:ascii="Times New Roman" w:hAnsi="Times New Roman" w:cs="Times New Roman"/>
          <w:sz w:val="24"/>
          <w:szCs w:val="24"/>
        </w:rPr>
        <w:t xml:space="preserve"> </w:t>
      </w:r>
      <w:r w:rsidR="00E73315">
        <w:rPr>
          <w:rFonts w:ascii="Times New Roman" w:hAnsi="Times New Roman" w:cs="Times New Roman"/>
          <w:sz w:val="24"/>
          <w:szCs w:val="24"/>
        </w:rPr>
        <w:t>Metrics in cluster 6 experienced a long</w:t>
      </w:r>
      <w:r w:rsidR="00B16714">
        <w:rPr>
          <w:rFonts w:ascii="Times New Roman" w:hAnsi="Times New Roman" w:cs="Times New Roman"/>
          <w:sz w:val="24"/>
          <w:szCs w:val="24"/>
        </w:rPr>
        <w:t>-</w:t>
      </w:r>
      <w:r w:rsidR="00E73315">
        <w:rPr>
          <w:rFonts w:ascii="Times New Roman" w:hAnsi="Times New Roman" w:cs="Times New Roman"/>
          <w:sz w:val="24"/>
          <w:szCs w:val="24"/>
        </w:rPr>
        <w:t xml:space="preserve">term increase, suggesting a greater representation of large fish in the population, as well as greater median length of fish smaller than </w:t>
      </w:r>
      <w:r w:rsidR="00E17EBB">
        <w:rPr>
          <w:rFonts w:ascii="Times New Roman" w:hAnsi="Times New Roman" w:cs="Times New Roman"/>
          <w:sz w:val="24"/>
          <w:szCs w:val="24"/>
        </w:rPr>
        <w:t xml:space="preserve">12 </w:t>
      </w:r>
      <w:r w:rsidR="00E73315">
        <w:rPr>
          <w:rFonts w:ascii="Times New Roman" w:hAnsi="Times New Roman" w:cs="Times New Roman"/>
          <w:sz w:val="24"/>
          <w:szCs w:val="24"/>
        </w:rPr>
        <w:t>in. Nevertheless, while temporal trends were apparent, and multivariate tests identified statistically significant differences among length-limit intervals</w:t>
      </w:r>
      <w:r w:rsidR="008338EF">
        <w:rPr>
          <w:rFonts w:ascii="Times New Roman" w:hAnsi="Times New Roman" w:cs="Times New Roman"/>
          <w:sz w:val="24"/>
          <w:szCs w:val="24"/>
        </w:rPr>
        <w:t xml:space="preserve">, the line plots </w:t>
      </w:r>
      <w:r w:rsidR="0088064C">
        <w:rPr>
          <w:rFonts w:ascii="Times New Roman" w:hAnsi="Times New Roman" w:cs="Times New Roman"/>
          <w:sz w:val="24"/>
          <w:szCs w:val="24"/>
        </w:rPr>
        <w:t xml:space="preserve">of the population metrics </w:t>
      </w:r>
      <w:r w:rsidR="008338EF">
        <w:rPr>
          <w:rFonts w:ascii="Times New Roman" w:hAnsi="Times New Roman" w:cs="Times New Roman"/>
          <w:sz w:val="24"/>
          <w:szCs w:val="24"/>
        </w:rPr>
        <w:t xml:space="preserve">did not show </w:t>
      </w:r>
      <w:r w:rsidR="0088064C">
        <w:rPr>
          <w:rFonts w:ascii="Times New Roman" w:hAnsi="Times New Roman" w:cs="Times New Roman"/>
          <w:sz w:val="24"/>
          <w:szCs w:val="24"/>
        </w:rPr>
        <w:t xml:space="preserve">convincing shifts </w:t>
      </w:r>
      <w:r w:rsidR="00193B8C">
        <w:rPr>
          <w:rFonts w:ascii="Times New Roman" w:hAnsi="Times New Roman" w:cs="Times New Roman"/>
          <w:sz w:val="24"/>
          <w:szCs w:val="24"/>
        </w:rPr>
        <w:t xml:space="preserve">linked </w:t>
      </w:r>
      <w:r w:rsidR="00FA1F5F">
        <w:rPr>
          <w:rFonts w:ascii="Times New Roman" w:hAnsi="Times New Roman" w:cs="Times New Roman"/>
          <w:sz w:val="24"/>
          <w:szCs w:val="24"/>
        </w:rPr>
        <w:t xml:space="preserve">directly </w:t>
      </w:r>
      <w:r w:rsidR="00193B8C">
        <w:rPr>
          <w:rFonts w:ascii="Times New Roman" w:hAnsi="Times New Roman" w:cs="Times New Roman"/>
          <w:sz w:val="24"/>
          <w:szCs w:val="24"/>
        </w:rPr>
        <w:t>to</w:t>
      </w:r>
      <w:r w:rsidR="0088064C">
        <w:rPr>
          <w:rFonts w:ascii="Times New Roman" w:hAnsi="Times New Roman" w:cs="Times New Roman"/>
          <w:sz w:val="24"/>
          <w:szCs w:val="24"/>
        </w:rPr>
        <w:t xml:space="preserve"> length limits, </w:t>
      </w:r>
      <w:r w:rsidR="008338EF">
        <w:rPr>
          <w:rFonts w:ascii="Times New Roman" w:hAnsi="Times New Roman" w:cs="Times New Roman"/>
          <w:sz w:val="24"/>
          <w:szCs w:val="24"/>
        </w:rPr>
        <w:t xml:space="preserve">other than </w:t>
      </w:r>
      <w:r w:rsidR="004B532D">
        <w:rPr>
          <w:rFonts w:ascii="Times New Roman" w:hAnsi="Times New Roman" w:cs="Times New Roman"/>
          <w:sz w:val="24"/>
          <w:szCs w:val="24"/>
        </w:rPr>
        <w:t>the initial increases</w:t>
      </w:r>
      <w:r w:rsidR="008338EF">
        <w:rPr>
          <w:rFonts w:ascii="Times New Roman" w:hAnsi="Times New Roman" w:cs="Times New Roman"/>
          <w:sz w:val="24"/>
          <w:szCs w:val="24"/>
        </w:rPr>
        <w:t xml:space="preserve"> specified for cluster 5.</w:t>
      </w:r>
    </w:p>
    <w:p w14:paraId="1DFEBD29" w14:textId="226DFD6B" w:rsidR="00DD3C50" w:rsidRPr="003D0DA7" w:rsidRDefault="00DD3C50" w:rsidP="00F05F37">
      <w:pPr>
        <w:spacing w:after="0" w:line="480" w:lineRule="auto"/>
        <w:ind w:firstLine="720"/>
        <w:rPr>
          <w:rFonts w:ascii="Times New Roman" w:hAnsi="Times New Roman" w:cs="Times New Roman"/>
          <w:sz w:val="24"/>
          <w:szCs w:val="24"/>
        </w:rPr>
      </w:pPr>
      <w:r w:rsidRPr="00F05F37">
        <w:rPr>
          <w:rFonts w:ascii="Times New Roman" w:hAnsi="Times New Roman" w:cs="Times New Roman"/>
          <w:i/>
          <w:sz w:val="24"/>
          <w:szCs w:val="24"/>
        </w:rPr>
        <w:t>Fishery metrics</w:t>
      </w:r>
      <w:del w:id="202" w:author="Michael Colvin" w:date="2016-12-12T09:27:00Z">
        <w:r w:rsidR="00F05F37" w:rsidDel="00271615">
          <w:rPr>
            <w:rFonts w:ascii="Times New Roman" w:hAnsi="Times New Roman" w:cs="Times New Roman"/>
            <w:sz w:val="24"/>
            <w:szCs w:val="24"/>
          </w:rPr>
          <w:delText xml:space="preserve">.-- </w:delText>
        </w:r>
      </w:del>
      <w:ins w:id="203" w:author="Michael Colvin" w:date="2016-12-12T09:27:00Z">
        <w:r w:rsidR="00271615">
          <w:rPr>
            <w:rFonts w:ascii="Times New Roman" w:hAnsi="Times New Roman" w:cs="Times New Roman"/>
            <w:sz w:val="24"/>
            <w:szCs w:val="24"/>
          </w:rPr>
          <w:t>.</w:t>
        </w:r>
        <w:r w:rsidR="00271615">
          <w:rPr>
            <w:rFonts w:ascii="Times New Roman" w:hAnsi="Times New Roman" w:cs="Times New Roman"/>
            <w:sz w:val="24"/>
            <w:szCs w:val="24"/>
          </w:rPr>
          <w:t>—</w:t>
        </w:r>
      </w:ins>
      <w:proofErr w:type="gramStart"/>
      <w:r w:rsidRPr="003D0DA7">
        <w:rPr>
          <w:rFonts w:ascii="Times New Roman" w:hAnsi="Times New Roman" w:cs="Times New Roman"/>
          <w:sz w:val="24"/>
          <w:szCs w:val="24"/>
        </w:rPr>
        <w:t>In</w:t>
      </w:r>
      <w:proofErr w:type="gramEnd"/>
      <w:r w:rsidRPr="003D0DA7">
        <w:rPr>
          <w:rFonts w:ascii="Times New Roman" w:hAnsi="Times New Roman" w:cs="Times New Roman"/>
          <w:sz w:val="24"/>
          <w:szCs w:val="24"/>
        </w:rPr>
        <w:t xml:space="preserve"> all, 19,853 anglers </w:t>
      </w:r>
      <w:r w:rsidR="00A77E40">
        <w:rPr>
          <w:rFonts w:ascii="Times New Roman" w:hAnsi="Times New Roman" w:cs="Times New Roman"/>
          <w:sz w:val="24"/>
          <w:szCs w:val="24"/>
        </w:rPr>
        <w:t xml:space="preserve">in 12,207 parties </w:t>
      </w:r>
      <w:r w:rsidRPr="003D0DA7">
        <w:rPr>
          <w:rFonts w:ascii="Times New Roman" w:hAnsi="Times New Roman" w:cs="Times New Roman"/>
          <w:sz w:val="24"/>
          <w:szCs w:val="24"/>
        </w:rPr>
        <w:t>were interviewed</w:t>
      </w:r>
      <w:r w:rsidR="00A77E40">
        <w:rPr>
          <w:rFonts w:ascii="Times New Roman" w:hAnsi="Times New Roman" w:cs="Times New Roman"/>
          <w:sz w:val="24"/>
          <w:szCs w:val="24"/>
        </w:rPr>
        <w:t xml:space="preserve"> during 1986-2015</w:t>
      </w:r>
      <w:r w:rsidRPr="003D0DA7">
        <w:rPr>
          <w:rFonts w:ascii="Times New Roman" w:hAnsi="Times New Roman" w:cs="Times New Roman"/>
          <w:sz w:val="24"/>
          <w:szCs w:val="24"/>
        </w:rPr>
        <w:t xml:space="preserve">. Mean </w:t>
      </w:r>
      <w:r w:rsidR="0088064C">
        <w:rPr>
          <w:rFonts w:ascii="Times New Roman" w:hAnsi="Times New Roman" w:cs="Times New Roman"/>
          <w:sz w:val="24"/>
          <w:szCs w:val="24"/>
        </w:rPr>
        <w:t xml:space="preserve">annual </w:t>
      </w:r>
      <w:r w:rsidRPr="003D0DA7">
        <w:rPr>
          <w:rFonts w:ascii="Times New Roman" w:hAnsi="Times New Roman" w:cs="Times New Roman"/>
          <w:sz w:val="24"/>
          <w:szCs w:val="24"/>
        </w:rPr>
        <w:t>catch rate during the study period averaged 0.</w:t>
      </w:r>
      <w:r w:rsidR="00A77E40">
        <w:rPr>
          <w:rFonts w:ascii="Times New Roman" w:hAnsi="Times New Roman" w:cs="Times New Roman"/>
          <w:sz w:val="24"/>
          <w:szCs w:val="24"/>
        </w:rPr>
        <w:t>61</w:t>
      </w:r>
      <w:r w:rsidRPr="003D0DA7">
        <w:rPr>
          <w:rFonts w:ascii="Times New Roman" w:hAnsi="Times New Roman" w:cs="Times New Roman"/>
          <w:sz w:val="24"/>
          <w:szCs w:val="24"/>
        </w:rPr>
        <w:t xml:space="preserve"> fish/h (min-max, 0.25-0.90), </w:t>
      </w:r>
      <w:r w:rsidR="0088064C">
        <w:rPr>
          <w:rFonts w:ascii="Times New Roman" w:hAnsi="Times New Roman" w:cs="Times New Roman"/>
          <w:sz w:val="24"/>
          <w:szCs w:val="24"/>
        </w:rPr>
        <w:t xml:space="preserve">mean annual </w:t>
      </w:r>
      <w:r w:rsidRPr="003D0DA7">
        <w:rPr>
          <w:rFonts w:ascii="Times New Roman" w:hAnsi="Times New Roman" w:cs="Times New Roman"/>
          <w:sz w:val="24"/>
          <w:szCs w:val="24"/>
        </w:rPr>
        <w:t>average weight 1.88 lb (1.26-2.70), and fish released 82% (35-98).</w:t>
      </w:r>
    </w:p>
    <w:p w14:paraId="50AB959A" w14:textId="5D3D20B1" w:rsidR="00DD3C50" w:rsidRPr="00592C6D" w:rsidRDefault="00DD3C50" w:rsidP="00F05F37">
      <w:pPr>
        <w:spacing w:after="0" w:line="480" w:lineRule="auto"/>
        <w:ind w:firstLine="720"/>
        <w:rPr>
          <w:rFonts w:ascii="Times New Roman" w:hAnsi="Times New Roman" w:cs="Times New Roman"/>
          <w:sz w:val="24"/>
          <w:szCs w:val="24"/>
        </w:rPr>
      </w:pPr>
      <w:r w:rsidRPr="005901CE">
        <w:rPr>
          <w:rFonts w:ascii="Times New Roman" w:hAnsi="Times New Roman" w:cs="Times New Roman"/>
          <w:sz w:val="24"/>
          <w:szCs w:val="24"/>
        </w:rPr>
        <w:t xml:space="preserve">The </w:t>
      </w:r>
      <w:proofErr w:type="spellStart"/>
      <w:r w:rsidRPr="005901CE">
        <w:rPr>
          <w:rFonts w:ascii="Times New Roman" w:hAnsi="Times New Roman" w:cs="Times New Roman"/>
          <w:sz w:val="24"/>
          <w:szCs w:val="24"/>
        </w:rPr>
        <w:t>perMANOVA</w:t>
      </w:r>
      <w:proofErr w:type="spellEnd"/>
      <w:r w:rsidRPr="005901CE">
        <w:rPr>
          <w:rFonts w:ascii="Times New Roman" w:hAnsi="Times New Roman" w:cs="Times New Roman"/>
          <w:sz w:val="24"/>
          <w:szCs w:val="24"/>
        </w:rPr>
        <w:t xml:space="preserve"> detected a significant difference in the </w:t>
      </w:r>
      <w:r>
        <w:rPr>
          <w:rFonts w:ascii="Times New Roman" w:hAnsi="Times New Roman" w:cs="Times New Roman"/>
          <w:sz w:val="24"/>
          <w:szCs w:val="24"/>
        </w:rPr>
        <w:t>fishery</w:t>
      </w:r>
      <w:r w:rsidRPr="005901CE">
        <w:rPr>
          <w:rFonts w:ascii="Times New Roman" w:hAnsi="Times New Roman" w:cs="Times New Roman"/>
          <w:sz w:val="24"/>
          <w:szCs w:val="24"/>
        </w:rPr>
        <w:t xml:space="preserve"> metrics among </w:t>
      </w:r>
      <w:r>
        <w:rPr>
          <w:rFonts w:ascii="Times New Roman" w:hAnsi="Times New Roman" w:cs="Times New Roman"/>
          <w:sz w:val="24"/>
          <w:szCs w:val="24"/>
        </w:rPr>
        <w:t xml:space="preserve">the three </w:t>
      </w:r>
      <w:r w:rsidRPr="005901CE">
        <w:rPr>
          <w:rFonts w:ascii="Times New Roman" w:hAnsi="Times New Roman" w:cs="Times New Roman"/>
          <w:sz w:val="24"/>
          <w:szCs w:val="24"/>
        </w:rPr>
        <w:t>length-limit periods (pseudo-</w:t>
      </w:r>
      <w:r w:rsidRPr="00193B8C">
        <w:rPr>
          <w:rFonts w:ascii="Times New Roman" w:hAnsi="Times New Roman" w:cs="Times New Roman"/>
          <w:i/>
          <w:sz w:val="24"/>
          <w:szCs w:val="24"/>
        </w:rPr>
        <w:t>F</w:t>
      </w:r>
      <w:r w:rsidRPr="005901CE">
        <w:rPr>
          <w:rFonts w:ascii="Times New Roman" w:hAnsi="Times New Roman" w:cs="Times New Roman"/>
          <w:sz w:val="24"/>
          <w:szCs w:val="24"/>
        </w:rPr>
        <w:t xml:space="preserve"> = </w:t>
      </w:r>
      <w:r w:rsidR="00465CBB">
        <w:rPr>
          <w:rFonts w:ascii="Times New Roman" w:hAnsi="Times New Roman" w:cs="Times New Roman"/>
          <w:sz w:val="24"/>
          <w:szCs w:val="24"/>
        </w:rPr>
        <w:t>20.1</w:t>
      </w:r>
      <w:r w:rsidRPr="005901CE">
        <w:rPr>
          <w:rFonts w:ascii="Times New Roman" w:hAnsi="Times New Roman" w:cs="Times New Roman"/>
          <w:sz w:val="24"/>
          <w:szCs w:val="24"/>
        </w:rPr>
        <w:t xml:space="preserve">, </w:t>
      </w:r>
      <w:r w:rsidRPr="00193B8C">
        <w:rPr>
          <w:rFonts w:ascii="Times New Roman" w:hAnsi="Times New Roman" w:cs="Times New Roman"/>
          <w:i/>
          <w:sz w:val="24"/>
          <w:szCs w:val="24"/>
        </w:rPr>
        <w:t>P</w:t>
      </w:r>
      <w:r w:rsidRPr="005901CE">
        <w:rPr>
          <w:rFonts w:ascii="Times New Roman" w:hAnsi="Times New Roman" w:cs="Times New Roman"/>
          <w:sz w:val="24"/>
          <w:szCs w:val="24"/>
        </w:rPr>
        <w:t xml:space="preserve"> </w:t>
      </w:r>
      <w:r>
        <w:rPr>
          <w:rFonts w:ascii="Times New Roman" w:hAnsi="Times New Roman" w:cs="Times New Roman"/>
          <w:sz w:val="24"/>
          <w:szCs w:val="24"/>
        </w:rPr>
        <w:t>&lt;</w:t>
      </w:r>
      <w:r w:rsidR="00A26818">
        <w:rPr>
          <w:rFonts w:ascii="Times New Roman" w:hAnsi="Times New Roman" w:cs="Times New Roman"/>
          <w:sz w:val="24"/>
          <w:szCs w:val="24"/>
        </w:rPr>
        <w:t xml:space="preserve"> 0.0</w:t>
      </w:r>
      <w:r w:rsidRPr="005901CE">
        <w:rPr>
          <w:rFonts w:ascii="Times New Roman" w:hAnsi="Times New Roman" w:cs="Times New Roman"/>
          <w:sz w:val="24"/>
          <w:szCs w:val="24"/>
        </w:rPr>
        <w:t>1). A follow up analysis with Bonferroni adjusted pairwise tests</w:t>
      </w:r>
      <w:r w:rsidR="00A26818">
        <w:t xml:space="preserve"> </w:t>
      </w:r>
      <w:r w:rsidR="00A26818" w:rsidRPr="00A26818">
        <w:rPr>
          <w:rFonts w:ascii="Times New Roman" w:hAnsi="Times New Roman" w:cs="Times New Roman"/>
          <w:sz w:val="24"/>
          <w:szCs w:val="24"/>
        </w:rPr>
        <w:t xml:space="preserve">(Bonferroni adjusted α = 0.02) </w:t>
      </w:r>
      <w:r w:rsidRPr="005901CE">
        <w:rPr>
          <w:rFonts w:ascii="Times New Roman" w:hAnsi="Times New Roman" w:cs="Times New Roman"/>
          <w:sz w:val="24"/>
          <w:szCs w:val="24"/>
        </w:rPr>
        <w:t xml:space="preserve">indicated the </w:t>
      </w:r>
      <w:r>
        <w:rPr>
          <w:rFonts w:ascii="Times New Roman" w:hAnsi="Times New Roman" w:cs="Times New Roman"/>
          <w:sz w:val="24"/>
          <w:szCs w:val="24"/>
        </w:rPr>
        <w:t>fishery</w:t>
      </w:r>
      <w:r w:rsidRPr="005901CE">
        <w:rPr>
          <w:rFonts w:ascii="Times New Roman" w:hAnsi="Times New Roman" w:cs="Times New Roman"/>
          <w:sz w:val="24"/>
          <w:szCs w:val="24"/>
        </w:rPr>
        <w:t xml:space="preserve"> characteristics differed between the 13-16-in </w:t>
      </w:r>
      <w:r w:rsidR="00B91EDE">
        <w:rPr>
          <w:rFonts w:ascii="Times New Roman" w:hAnsi="Times New Roman" w:cs="Times New Roman"/>
          <w:sz w:val="24"/>
          <w:szCs w:val="24"/>
        </w:rPr>
        <w:t>SLL</w:t>
      </w:r>
      <w:ins w:id="204" w:author="Steve Miranda" w:date="2016-12-06T10:20:00Z">
        <w:r w:rsidR="00901359">
          <w:rPr>
            <w:rFonts w:ascii="Times New Roman" w:hAnsi="Times New Roman" w:cs="Times New Roman"/>
            <w:sz w:val="24"/>
            <w:szCs w:val="24"/>
          </w:rPr>
          <w:t xml:space="preserve"> (1988-1997)</w:t>
        </w:r>
      </w:ins>
      <w:r w:rsidRPr="005901CE">
        <w:rPr>
          <w:rFonts w:ascii="Times New Roman" w:hAnsi="Times New Roman" w:cs="Times New Roman"/>
          <w:sz w:val="24"/>
          <w:szCs w:val="24"/>
        </w:rPr>
        <w:t xml:space="preserve"> and the 12-in </w:t>
      </w:r>
      <w:r w:rsidR="00B91EDE">
        <w:rPr>
          <w:rFonts w:ascii="Times New Roman" w:hAnsi="Times New Roman" w:cs="Times New Roman"/>
          <w:sz w:val="24"/>
          <w:szCs w:val="24"/>
        </w:rPr>
        <w:t>MLL</w:t>
      </w:r>
      <w:r w:rsidRPr="005901CE">
        <w:rPr>
          <w:rFonts w:ascii="Times New Roman" w:hAnsi="Times New Roman" w:cs="Times New Roman"/>
          <w:sz w:val="24"/>
          <w:szCs w:val="24"/>
        </w:rPr>
        <w:t xml:space="preserve"> </w:t>
      </w:r>
      <w:ins w:id="205" w:author="Steve Miranda" w:date="2016-12-06T10:21:00Z">
        <w:r w:rsidR="005803CE">
          <w:rPr>
            <w:rFonts w:ascii="Times New Roman" w:hAnsi="Times New Roman" w:cs="Times New Roman"/>
            <w:sz w:val="24"/>
            <w:szCs w:val="24"/>
          </w:rPr>
          <w:t xml:space="preserve">(2009-2015) </w:t>
        </w:r>
      </w:ins>
      <w:r w:rsidRPr="005901CE">
        <w:rPr>
          <w:rFonts w:ascii="Times New Roman" w:hAnsi="Times New Roman" w:cs="Times New Roman"/>
          <w:sz w:val="24"/>
          <w:szCs w:val="24"/>
        </w:rPr>
        <w:t>(</w:t>
      </w:r>
      <w:r w:rsidRPr="00B91EDE">
        <w:rPr>
          <w:rFonts w:ascii="Times New Roman" w:hAnsi="Times New Roman" w:cs="Times New Roman"/>
          <w:i/>
          <w:sz w:val="24"/>
          <w:szCs w:val="24"/>
        </w:rPr>
        <w:t>t</w:t>
      </w:r>
      <w:r w:rsidRPr="005901CE">
        <w:rPr>
          <w:rFonts w:ascii="Times New Roman" w:hAnsi="Times New Roman" w:cs="Times New Roman"/>
          <w:sz w:val="24"/>
          <w:szCs w:val="24"/>
        </w:rPr>
        <w:t xml:space="preserve"> = </w:t>
      </w:r>
      <w:r w:rsidR="00465CBB">
        <w:rPr>
          <w:rFonts w:ascii="Times New Roman" w:hAnsi="Times New Roman" w:cs="Times New Roman"/>
          <w:sz w:val="24"/>
          <w:szCs w:val="24"/>
        </w:rPr>
        <w:t>4.5</w:t>
      </w:r>
      <w:r w:rsidRPr="005901CE">
        <w:rPr>
          <w:rFonts w:ascii="Times New Roman" w:hAnsi="Times New Roman" w:cs="Times New Roman"/>
          <w:sz w:val="24"/>
          <w:szCs w:val="24"/>
        </w:rPr>
        <w:t xml:space="preserve">, </w:t>
      </w:r>
      <w:r w:rsidRPr="00B91EDE">
        <w:rPr>
          <w:rFonts w:ascii="Times New Roman" w:hAnsi="Times New Roman" w:cs="Times New Roman"/>
          <w:i/>
          <w:sz w:val="24"/>
          <w:szCs w:val="24"/>
        </w:rPr>
        <w:t>P</w:t>
      </w:r>
      <w:r w:rsidRPr="005901CE">
        <w:rPr>
          <w:rFonts w:ascii="Times New Roman" w:hAnsi="Times New Roman" w:cs="Times New Roman"/>
          <w:sz w:val="24"/>
          <w:szCs w:val="24"/>
        </w:rPr>
        <w:t xml:space="preserve"> </w:t>
      </w:r>
      <w:r w:rsidR="00A26818">
        <w:rPr>
          <w:rFonts w:ascii="Times New Roman" w:hAnsi="Times New Roman" w:cs="Times New Roman"/>
          <w:sz w:val="24"/>
          <w:szCs w:val="24"/>
        </w:rPr>
        <w:t>&lt;</w:t>
      </w:r>
      <w:r w:rsidRPr="005901CE">
        <w:rPr>
          <w:rFonts w:ascii="Times New Roman" w:hAnsi="Times New Roman" w:cs="Times New Roman"/>
          <w:sz w:val="24"/>
          <w:szCs w:val="24"/>
        </w:rPr>
        <w:t xml:space="preserve"> 0.0</w:t>
      </w:r>
      <w:r w:rsidR="00A26818">
        <w:rPr>
          <w:rFonts w:ascii="Times New Roman" w:hAnsi="Times New Roman" w:cs="Times New Roman"/>
          <w:sz w:val="24"/>
          <w:szCs w:val="24"/>
        </w:rPr>
        <w:t>1</w:t>
      </w:r>
      <w:r w:rsidRPr="005901CE">
        <w:rPr>
          <w:rFonts w:ascii="Times New Roman" w:hAnsi="Times New Roman" w:cs="Times New Roman"/>
          <w:sz w:val="24"/>
          <w:szCs w:val="24"/>
        </w:rPr>
        <w:t xml:space="preserve">), the 15-in </w:t>
      </w:r>
      <w:r w:rsidR="00B91EDE">
        <w:rPr>
          <w:rFonts w:ascii="Times New Roman" w:hAnsi="Times New Roman" w:cs="Times New Roman"/>
          <w:sz w:val="24"/>
          <w:szCs w:val="24"/>
        </w:rPr>
        <w:t>MLL</w:t>
      </w:r>
      <w:r w:rsidRPr="005901CE">
        <w:rPr>
          <w:rFonts w:ascii="Times New Roman" w:hAnsi="Times New Roman" w:cs="Times New Roman"/>
          <w:sz w:val="24"/>
          <w:szCs w:val="24"/>
        </w:rPr>
        <w:t xml:space="preserve"> </w:t>
      </w:r>
      <w:ins w:id="206" w:author="Steve Miranda" w:date="2016-12-06T10:21:00Z">
        <w:r w:rsidR="005803CE">
          <w:rPr>
            <w:rFonts w:ascii="Times New Roman" w:hAnsi="Times New Roman" w:cs="Times New Roman"/>
            <w:sz w:val="24"/>
            <w:szCs w:val="24"/>
          </w:rPr>
          <w:t xml:space="preserve">(1998-2008) </w:t>
        </w:r>
      </w:ins>
      <w:r w:rsidRPr="005901CE">
        <w:rPr>
          <w:rFonts w:ascii="Times New Roman" w:hAnsi="Times New Roman" w:cs="Times New Roman"/>
          <w:sz w:val="24"/>
          <w:szCs w:val="24"/>
        </w:rPr>
        <w:t xml:space="preserve">and the 12-in </w:t>
      </w:r>
      <w:r w:rsidR="00B91EDE">
        <w:rPr>
          <w:rFonts w:ascii="Times New Roman" w:hAnsi="Times New Roman" w:cs="Times New Roman"/>
          <w:sz w:val="24"/>
          <w:szCs w:val="24"/>
        </w:rPr>
        <w:t>MLL</w:t>
      </w:r>
      <w:r w:rsidRPr="005901CE">
        <w:rPr>
          <w:rFonts w:ascii="Times New Roman" w:hAnsi="Times New Roman" w:cs="Times New Roman"/>
          <w:sz w:val="24"/>
          <w:szCs w:val="24"/>
        </w:rPr>
        <w:t xml:space="preserve"> (</w:t>
      </w:r>
      <w:r w:rsidRPr="00193B8C">
        <w:rPr>
          <w:rFonts w:ascii="Times New Roman" w:hAnsi="Times New Roman" w:cs="Times New Roman"/>
          <w:i/>
          <w:sz w:val="24"/>
          <w:szCs w:val="24"/>
        </w:rPr>
        <w:t>t</w:t>
      </w:r>
      <w:r w:rsidRPr="005901CE">
        <w:rPr>
          <w:rFonts w:ascii="Times New Roman" w:hAnsi="Times New Roman" w:cs="Times New Roman"/>
          <w:sz w:val="24"/>
          <w:szCs w:val="24"/>
        </w:rPr>
        <w:t xml:space="preserve"> = </w:t>
      </w:r>
      <w:r>
        <w:rPr>
          <w:rFonts w:ascii="Times New Roman" w:hAnsi="Times New Roman" w:cs="Times New Roman"/>
          <w:sz w:val="24"/>
          <w:szCs w:val="24"/>
        </w:rPr>
        <w:t>2.</w:t>
      </w:r>
      <w:r w:rsidR="00BD4AAF">
        <w:rPr>
          <w:rFonts w:ascii="Times New Roman" w:hAnsi="Times New Roman" w:cs="Times New Roman"/>
          <w:sz w:val="24"/>
          <w:szCs w:val="24"/>
        </w:rPr>
        <w:t>6</w:t>
      </w:r>
      <w:r w:rsidRPr="005901CE">
        <w:rPr>
          <w:rFonts w:ascii="Times New Roman" w:hAnsi="Times New Roman" w:cs="Times New Roman"/>
          <w:sz w:val="24"/>
          <w:szCs w:val="24"/>
        </w:rPr>
        <w:t xml:space="preserve">, </w:t>
      </w:r>
      <w:r w:rsidRPr="00193B8C">
        <w:rPr>
          <w:rFonts w:ascii="Times New Roman" w:hAnsi="Times New Roman" w:cs="Times New Roman"/>
          <w:i/>
          <w:sz w:val="24"/>
          <w:szCs w:val="24"/>
        </w:rPr>
        <w:t>P</w:t>
      </w:r>
      <w:r w:rsidRPr="005901CE">
        <w:rPr>
          <w:rFonts w:ascii="Times New Roman" w:hAnsi="Times New Roman" w:cs="Times New Roman"/>
          <w:sz w:val="24"/>
          <w:szCs w:val="24"/>
        </w:rPr>
        <w:t xml:space="preserve"> = 0.</w:t>
      </w:r>
      <w:r w:rsidRPr="00592C6D">
        <w:rPr>
          <w:rFonts w:ascii="Times New Roman" w:hAnsi="Times New Roman" w:cs="Times New Roman"/>
          <w:sz w:val="24"/>
          <w:szCs w:val="24"/>
        </w:rPr>
        <w:t>0</w:t>
      </w:r>
      <w:r w:rsidR="00A26818" w:rsidRPr="00592C6D">
        <w:rPr>
          <w:rFonts w:ascii="Times New Roman" w:hAnsi="Times New Roman" w:cs="Times New Roman"/>
          <w:sz w:val="24"/>
          <w:szCs w:val="24"/>
        </w:rPr>
        <w:t>2</w:t>
      </w:r>
      <w:r w:rsidRPr="00592C6D">
        <w:rPr>
          <w:rFonts w:ascii="Times New Roman" w:hAnsi="Times New Roman" w:cs="Times New Roman"/>
          <w:sz w:val="24"/>
          <w:szCs w:val="24"/>
        </w:rPr>
        <w:t xml:space="preserve">), and the 15-in </w:t>
      </w:r>
      <w:r w:rsidR="00B91EDE" w:rsidRPr="00592C6D">
        <w:rPr>
          <w:rFonts w:ascii="Times New Roman" w:hAnsi="Times New Roman" w:cs="Times New Roman"/>
          <w:sz w:val="24"/>
          <w:szCs w:val="24"/>
        </w:rPr>
        <w:t>MLL</w:t>
      </w:r>
      <w:r w:rsidRPr="00592C6D">
        <w:rPr>
          <w:rFonts w:ascii="Times New Roman" w:hAnsi="Times New Roman" w:cs="Times New Roman"/>
          <w:sz w:val="24"/>
          <w:szCs w:val="24"/>
        </w:rPr>
        <w:t xml:space="preserve"> and the 13-16-in </w:t>
      </w:r>
      <w:r w:rsidR="00B91EDE" w:rsidRPr="00592C6D">
        <w:rPr>
          <w:rFonts w:ascii="Times New Roman" w:hAnsi="Times New Roman" w:cs="Times New Roman"/>
          <w:sz w:val="24"/>
          <w:szCs w:val="24"/>
        </w:rPr>
        <w:t>SLL</w:t>
      </w:r>
      <w:r w:rsidRPr="00592C6D">
        <w:rPr>
          <w:rFonts w:ascii="Times New Roman" w:hAnsi="Times New Roman" w:cs="Times New Roman"/>
          <w:sz w:val="24"/>
          <w:szCs w:val="24"/>
        </w:rPr>
        <w:t xml:space="preserve"> (</w:t>
      </w:r>
      <w:r w:rsidRPr="00592C6D">
        <w:rPr>
          <w:rFonts w:ascii="Times New Roman" w:hAnsi="Times New Roman" w:cs="Times New Roman"/>
          <w:i/>
          <w:sz w:val="24"/>
          <w:szCs w:val="24"/>
        </w:rPr>
        <w:t>t</w:t>
      </w:r>
      <w:r w:rsidRPr="00592C6D">
        <w:rPr>
          <w:rFonts w:ascii="Times New Roman" w:hAnsi="Times New Roman" w:cs="Times New Roman"/>
          <w:sz w:val="24"/>
          <w:szCs w:val="24"/>
        </w:rPr>
        <w:t xml:space="preserve"> =</w:t>
      </w:r>
      <w:r w:rsidR="00BD4AAF" w:rsidRPr="00592C6D">
        <w:rPr>
          <w:rFonts w:ascii="Times New Roman" w:hAnsi="Times New Roman" w:cs="Times New Roman"/>
          <w:sz w:val="24"/>
          <w:szCs w:val="24"/>
        </w:rPr>
        <w:t>5.3</w:t>
      </w:r>
      <w:r w:rsidRPr="00592C6D">
        <w:rPr>
          <w:rFonts w:ascii="Times New Roman" w:hAnsi="Times New Roman" w:cs="Times New Roman"/>
          <w:sz w:val="24"/>
          <w:szCs w:val="24"/>
        </w:rPr>
        <w:t xml:space="preserve">, </w:t>
      </w:r>
      <w:r w:rsidRPr="00592C6D">
        <w:rPr>
          <w:rFonts w:ascii="Times New Roman" w:hAnsi="Times New Roman" w:cs="Times New Roman"/>
          <w:i/>
          <w:sz w:val="24"/>
          <w:szCs w:val="24"/>
        </w:rPr>
        <w:t>P</w:t>
      </w:r>
      <w:r w:rsidRPr="00592C6D">
        <w:rPr>
          <w:rFonts w:ascii="Times New Roman" w:hAnsi="Times New Roman" w:cs="Times New Roman"/>
          <w:sz w:val="24"/>
          <w:szCs w:val="24"/>
        </w:rPr>
        <w:t xml:space="preserve"> &lt; 0.01). </w:t>
      </w:r>
    </w:p>
    <w:p w14:paraId="61970844" w14:textId="5BF6F199" w:rsidR="004C5F7B" w:rsidRDefault="00DD3C50" w:rsidP="00F05F37">
      <w:pPr>
        <w:spacing w:after="0" w:line="480" w:lineRule="auto"/>
        <w:ind w:firstLine="720"/>
        <w:rPr>
          <w:rFonts w:ascii="Times New Roman" w:hAnsi="Times New Roman" w:cs="Times New Roman"/>
          <w:sz w:val="24"/>
          <w:szCs w:val="24"/>
        </w:rPr>
      </w:pPr>
      <w:r w:rsidRPr="00592C6D">
        <w:rPr>
          <w:rFonts w:ascii="Times New Roman" w:hAnsi="Times New Roman" w:cs="Times New Roman"/>
          <w:sz w:val="24"/>
          <w:szCs w:val="24"/>
        </w:rPr>
        <w:lastRenderedPageBreak/>
        <w:t>Plots of the fishery metrics</w:t>
      </w:r>
      <w:ins w:id="207" w:author="Steve Miranda" w:date="2016-12-06T11:58:00Z">
        <w:r w:rsidR="00FE470B">
          <w:rPr>
            <w:rFonts w:ascii="Times New Roman" w:hAnsi="Times New Roman" w:cs="Times New Roman"/>
            <w:sz w:val="24"/>
            <w:szCs w:val="24"/>
          </w:rPr>
          <w:t>,</w:t>
        </w:r>
      </w:ins>
      <w:r w:rsidRPr="00592C6D">
        <w:rPr>
          <w:rFonts w:ascii="Times New Roman" w:hAnsi="Times New Roman" w:cs="Times New Roman"/>
          <w:sz w:val="24"/>
          <w:szCs w:val="24"/>
        </w:rPr>
        <w:t xml:space="preserve"> relative to year</w:t>
      </w:r>
      <w:ins w:id="208" w:author="Steve Miranda" w:date="2016-12-06T11:59:00Z">
        <w:r w:rsidR="00FE470B">
          <w:rPr>
            <w:rFonts w:ascii="Times New Roman" w:hAnsi="Times New Roman" w:cs="Times New Roman"/>
            <w:sz w:val="24"/>
            <w:szCs w:val="24"/>
          </w:rPr>
          <w:t>,</w:t>
        </w:r>
      </w:ins>
      <w:r w:rsidRPr="00592C6D">
        <w:rPr>
          <w:rFonts w:ascii="Times New Roman" w:hAnsi="Times New Roman" w:cs="Times New Roman"/>
          <w:sz w:val="24"/>
          <w:szCs w:val="24"/>
        </w:rPr>
        <w:t xml:space="preserve"> fluctuated but exhibited identifiable patterns (Figure </w:t>
      </w:r>
      <w:r w:rsidR="007537F6" w:rsidRPr="00592C6D">
        <w:rPr>
          <w:rFonts w:ascii="Times New Roman" w:hAnsi="Times New Roman" w:cs="Times New Roman"/>
          <w:sz w:val="24"/>
          <w:szCs w:val="24"/>
        </w:rPr>
        <w:t>3</w:t>
      </w:r>
      <w:r w:rsidRPr="00592C6D">
        <w:rPr>
          <w:rFonts w:ascii="Times New Roman" w:hAnsi="Times New Roman" w:cs="Times New Roman"/>
          <w:sz w:val="24"/>
          <w:szCs w:val="24"/>
        </w:rPr>
        <w:t xml:space="preserve">). The catch per hour of </w:t>
      </w:r>
      <w:r w:rsidR="003F1EB7" w:rsidRPr="00592C6D">
        <w:rPr>
          <w:rFonts w:ascii="Times New Roman" w:hAnsi="Times New Roman" w:cs="Times New Roman"/>
          <w:sz w:val="24"/>
          <w:szCs w:val="24"/>
        </w:rPr>
        <w:t>b</w:t>
      </w:r>
      <w:r w:rsidR="00E17EBB" w:rsidRPr="00592C6D">
        <w:rPr>
          <w:rFonts w:ascii="Times New Roman" w:hAnsi="Times New Roman" w:cs="Times New Roman"/>
          <w:sz w:val="24"/>
          <w:szCs w:val="24"/>
        </w:rPr>
        <w:t xml:space="preserve">lack </w:t>
      </w:r>
      <w:r w:rsidR="003F1EB7" w:rsidRPr="00592C6D">
        <w:rPr>
          <w:rFonts w:ascii="Times New Roman" w:hAnsi="Times New Roman" w:cs="Times New Roman"/>
          <w:sz w:val="24"/>
          <w:szCs w:val="24"/>
        </w:rPr>
        <w:t>b</w:t>
      </w:r>
      <w:r w:rsidR="00E17EBB" w:rsidRPr="00592C6D">
        <w:rPr>
          <w:rFonts w:ascii="Times New Roman" w:hAnsi="Times New Roman" w:cs="Times New Roman"/>
          <w:sz w:val="24"/>
          <w:szCs w:val="24"/>
        </w:rPr>
        <w:t xml:space="preserve">ass </w:t>
      </w:r>
      <w:r w:rsidRPr="00592C6D">
        <w:rPr>
          <w:rFonts w:ascii="Times New Roman" w:hAnsi="Times New Roman" w:cs="Times New Roman"/>
          <w:sz w:val="24"/>
          <w:szCs w:val="24"/>
        </w:rPr>
        <w:t xml:space="preserve">increased following implementation of the </w:t>
      </w:r>
      <w:r w:rsidR="00BD4AAF" w:rsidRPr="00592C6D">
        <w:rPr>
          <w:rFonts w:ascii="Times New Roman" w:hAnsi="Times New Roman" w:cs="Times New Roman"/>
          <w:sz w:val="24"/>
          <w:szCs w:val="24"/>
        </w:rPr>
        <w:t>SLL</w:t>
      </w:r>
      <w:r w:rsidRPr="00592C6D">
        <w:rPr>
          <w:rFonts w:ascii="Times New Roman" w:hAnsi="Times New Roman" w:cs="Times New Roman"/>
          <w:sz w:val="24"/>
          <w:szCs w:val="24"/>
        </w:rPr>
        <w:t xml:space="preserve"> (mean during </w:t>
      </w:r>
      <w:r w:rsidR="00B91EDE" w:rsidRPr="00592C6D">
        <w:rPr>
          <w:rFonts w:ascii="Times New Roman" w:hAnsi="Times New Roman" w:cs="Times New Roman"/>
          <w:sz w:val="24"/>
          <w:szCs w:val="24"/>
        </w:rPr>
        <w:t xml:space="preserve">SLL </w:t>
      </w:r>
      <w:r w:rsidRPr="00592C6D">
        <w:rPr>
          <w:rFonts w:ascii="Times New Roman" w:hAnsi="Times New Roman" w:cs="Times New Roman"/>
          <w:sz w:val="24"/>
          <w:szCs w:val="24"/>
        </w:rPr>
        <w:t>period = 0.46</w:t>
      </w:r>
      <w:r w:rsidR="0028134B" w:rsidRPr="00592C6D">
        <w:rPr>
          <w:rFonts w:ascii="Times New Roman" w:hAnsi="Times New Roman" w:cs="Times New Roman"/>
          <w:sz w:val="24"/>
          <w:szCs w:val="24"/>
          <w:rPrChange w:id="209" w:author="Steve Miranda" w:date="2016-12-03T11:38:00Z">
            <w:rPr>
              <w:rFonts w:ascii="Times New Roman" w:hAnsi="Times New Roman" w:cs="Times New Roman"/>
              <w:sz w:val="24"/>
              <w:szCs w:val="24"/>
              <w:highlight w:val="yellow"/>
            </w:rPr>
          </w:rPrChange>
        </w:rPr>
        <w:t>, SE = 0.036</w:t>
      </w:r>
      <w:r w:rsidRPr="00592C6D">
        <w:rPr>
          <w:rFonts w:ascii="Times New Roman" w:hAnsi="Times New Roman" w:cs="Times New Roman"/>
          <w:sz w:val="24"/>
          <w:szCs w:val="24"/>
        </w:rPr>
        <w:t xml:space="preserve">), </w:t>
      </w:r>
      <w:r w:rsidR="00BD4AAF" w:rsidRPr="00592C6D">
        <w:rPr>
          <w:rFonts w:ascii="Times New Roman" w:hAnsi="Times New Roman" w:cs="Times New Roman"/>
          <w:sz w:val="24"/>
          <w:szCs w:val="24"/>
        </w:rPr>
        <w:t xml:space="preserve">and reached a plateau </w:t>
      </w:r>
      <w:r w:rsidR="003A5160" w:rsidRPr="00592C6D">
        <w:rPr>
          <w:rFonts w:ascii="Times New Roman" w:hAnsi="Times New Roman" w:cs="Times New Roman"/>
          <w:sz w:val="24"/>
          <w:szCs w:val="24"/>
        </w:rPr>
        <w:t>when</w:t>
      </w:r>
      <w:r w:rsidR="00BD4AAF" w:rsidRPr="00592C6D">
        <w:rPr>
          <w:rFonts w:ascii="Times New Roman" w:hAnsi="Times New Roman" w:cs="Times New Roman"/>
          <w:sz w:val="24"/>
          <w:szCs w:val="24"/>
        </w:rPr>
        <w:t xml:space="preserve"> </w:t>
      </w:r>
      <w:r w:rsidRPr="00592C6D">
        <w:rPr>
          <w:rFonts w:ascii="Times New Roman" w:hAnsi="Times New Roman" w:cs="Times New Roman"/>
          <w:sz w:val="24"/>
          <w:szCs w:val="24"/>
        </w:rPr>
        <w:t xml:space="preserve">the 15-in </w:t>
      </w:r>
      <w:r w:rsidR="00BD4AAF" w:rsidRPr="00592C6D">
        <w:rPr>
          <w:rFonts w:ascii="Times New Roman" w:hAnsi="Times New Roman" w:cs="Times New Roman"/>
          <w:sz w:val="24"/>
          <w:szCs w:val="24"/>
        </w:rPr>
        <w:t>MLL</w:t>
      </w:r>
      <w:r w:rsidRPr="00592C6D">
        <w:rPr>
          <w:rFonts w:ascii="Times New Roman" w:hAnsi="Times New Roman" w:cs="Times New Roman"/>
          <w:sz w:val="24"/>
          <w:szCs w:val="24"/>
        </w:rPr>
        <w:t xml:space="preserve"> was in effect (mean </w:t>
      </w:r>
      <w:r w:rsidR="008144BE" w:rsidRPr="00592C6D">
        <w:rPr>
          <w:rFonts w:ascii="Times New Roman" w:hAnsi="Times New Roman" w:cs="Times New Roman"/>
          <w:sz w:val="24"/>
          <w:szCs w:val="24"/>
        </w:rPr>
        <w:t>starting in</w:t>
      </w:r>
      <w:r w:rsidR="00B91EDE" w:rsidRPr="00592C6D">
        <w:rPr>
          <w:rFonts w:ascii="Times New Roman" w:hAnsi="Times New Roman" w:cs="Times New Roman"/>
          <w:sz w:val="24"/>
          <w:szCs w:val="24"/>
        </w:rPr>
        <w:t xml:space="preserve"> 1999</w:t>
      </w:r>
      <w:r w:rsidR="00BD4AAF" w:rsidRPr="00592C6D">
        <w:rPr>
          <w:rFonts w:ascii="Times New Roman" w:hAnsi="Times New Roman" w:cs="Times New Roman"/>
          <w:sz w:val="24"/>
          <w:szCs w:val="24"/>
        </w:rPr>
        <w:t xml:space="preserve"> </w:t>
      </w:r>
      <w:r w:rsidRPr="00592C6D">
        <w:rPr>
          <w:rFonts w:ascii="Times New Roman" w:hAnsi="Times New Roman" w:cs="Times New Roman"/>
          <w:sz w:val="24"/>
          <w:szCs w:val="24"/>
        </w:rPr>
        <w:t>= 0.</w:t>
      </w:r>
      <w:r w:rsidR="008144BE" w:rsidRPr="00592C6D">
        <w:rPr>
          <w:rFonts w:ascii="Times New Roman" w:hAnsi="Times New Roman" w:cs="Times New Roman"/>
          <w:sz w:val="24"/>
          <w:szCs w:val="24"/>
        </w:rPr>
        <w:t>75</w:t>
      </w:r>
      <w:r w:rsidR="0028134B" w:rsidRPr="00592C6D">
        <w:rPr>
          <w:rFonts w:ascii="Times New Roman" w:hAnsi="Times New Roman" w:cs="Times New Roman"/>
          <w:sz w:val="24"/>
          <w:szCs w:val="24"/>
          <w:rPrChange w:id="210" w:author="Steve Miranda" w:date="2016-12-03T11:38:00Z">
            <w:rPr>
              <w:rFonts w:ascii="Times New Roman" w:hAnsi="Times New Roman" w:cs="Times New Roman"/>
              <w:sz w:val="24"/>
              <w:szCs w:val="24"/>
              <w:highlight w:val="yellow"/>
            </w:rPr>
          </w:rPrChange>
        </w:rPr>
        <w:t>, SE = 0.048</w:t>
      </w:r>
      <w:r w:rsidR="00BD4AAF" w:rsidRPr="00592C6D">
        <w:rPr>
          <w:rFonts w:ascii="Times New Roman" w:hAnsi="Times New Roman" w:cs="Times New Roman"/>
          <w:sz w:val="24"/>
          <w:szCs w:val="24"/>
        </w:rPr>
        <w:t>)</w:t>
      </w:r>
      <w:r w:rsidRPr="00592C6D">
        <w:rPr>
          <w:rFonts w:ascii="Times New Roman" w:hAnsi="Times New Roman" w:cs="Times New Roman"/>
          <w:sz w:val="24"/>
          <w:szCs w:val="24"/>
        </w:rPr>
        <w:t xml:space="preserve">. Average weight of fish harvested followed a similar pattern with the lowest values occurring during the </w:t>
      </w:r>
      <w:r w:rsidR="00A77E40" w:rsidRPr="00592C6D">
        <w:rPr>
          <w:rFonts w:ascii="Times New Roman" w:hAnsi="Times New Roman" w:cs="Times New Roman"/>
          <w:sz w:val="24"/>
          <w:szCs w:val="24"/>
        </w:rPr>
        <w:t>SLL</w:t>
      </w:r>
      <w:r w:rsidR="00BD4AAF" w:rsidRPr="00592C6D">
        <w:rPr>
          <w:rFonts w:ascii="Times New Roman" w:hAnsi="Times New Roman" w:cs="Times New Roman"/>
          <w:sz w:val="24"/>
          <w:szCs w:val="24"/>
        </w:rPr>
        <w:t xml:space="preserve"> period (mean </w:t>
      </w:r>
      <w:r w:rsidR="00B91EDE" w:rsidRPr="00592C6D">
        <w:rPr>
          <w:rFonts w:ascii="Times New Roman" w:hAnsi="Times New Roman" w:cs="Times New Roman"/>
          <w:sz w:val="24"/>
          <w:szCs w:val="24"/>
        </w:rPr>
        <w:t xml:space="preserve">during period </w:t>
      </w:r>
      <w:r w:rsidR="00BD4AAF" w:rsidRPr="00592C6D">
        <w:rPr>
          <w:rFonts w:ascii="Times New Roman" w:hAnsi="Times New Roman" w:cs="Times New Roman"/>
          <w:sz w:val="24"/>
          <w:szCs w:val="24"/>
        </w:rPr>
        <w:t>= 1.5</w:t>
      </w:r>
      <w:r w:rsidRPr="00592C6D">
        <w:rPr>
          <w:rFonts w:ascii="Times New Roman" w:hAnsi="Times New Roman" w:cs="Times New Roman"/>
          <w:sz w:val="24"/>
          <w:szCs w:val="24"/>
        </w:rPr>
        <w:t xml:space="preserve"> </w:t>
      </w:r>
      <w:r w:rsidR="00BD4AAF" w:rsidRPr="00592C6D">
        <w:rPr>
          <w:rFonts w:ascii="Times New Roman" w:hAnsi="Times New Roman" w:cs="Times New Roman"/>
          <w:sz w:val="24"/>
          <w:szCs w:val="24"/>
        </w:rPr>
        <w:t>lb</w:t>
      </w:r>
      <w:r w:rsidR="0028134B" w:rsidRPr="00592C6D">
        <w:rPr>
          <w:rFonts w:ascii="Times New Roman" w:hAnsi="Times New Roman" w:cs="Times New Roman"/>
          <w:sz w:val="24"/>
          <w:szCs w:val="24"/>
        </w:rPr>
        <w:t xml:space="preserve">, SE = 0.045) </w:t>
      </w:r>
      <w:r w:rsidRPr="00592C6D">
        <w:rPr>
          <w:rFonts w:ascii="Times New Roman" w:hAnsi="Times New Roman" w:cs="Times New Roman"/>
          <w:sz w:val="24"/>
          <w:szCs w:val="24"/>
        </w:rPr>
        <w:t xml:space="preserve">highest values with the 15-in </w:t>
      </w:r>
      <w:r w:rsidR="00BD4AAF" w:rsidRPr="00592C6D">
        <w:rPr>
          <w:rFonts w:ascii="Times New Roman" w:hAnsi="Times New Roman" w:cs="Times New Roman"/>
          <w:sz w:val="24"/>
          <w:szCs w:val="24"/>
        </w:rPr>
        <w:t>MLL</w:t>
      </w:r>
      <w:r w:rsidRPr="00592C6D">
        <w:rPr>
          <w:rFonts w:ascii="Times New Roman" w:hAnsi="Times New Roman" w:cs="Times New Roman"/>
          <w:sz w:val="24"/>
          <w:szCs w:val="24"/>
        </w:rPr>
        <w:t xml:space="preserve"> (mean = 2.</w:t>
      </w:r>
      <w:r w:rsidR="00BD4AAF" w:rsidRPr="00592C6D">
        <w:rPr>
          <w:rFonts w:ascii="Times New Roman" w:hAnsi="Times New Roman" w:cs="Times New Roman"/>
          <w:sz w:val="24"/>
          <w:szCs w:val="24"/>
        </w:rPr>
        <w:t>4</w:t>
      </w:r>
      <w:r w:rsidRPr="00592C6D">
        <w:rPr>
          <w:rFonts w:ascii="Times New Roman" w:hAnsi="Times New Roman" w:cs="Times New Roman"/>
          <w:sz w:val="24"/>
          <w:szCs w:val="24"/>
        </w:rPr>
        <w:t xml:space="preserve"> </w:t>
      </w:r>
      <w:r w:rsidR="00BD4AAF" w:rsidRPr="00592C6D">
        <w:rPr>
          <w:rFonts w:ascii="Times New Roman" w:hAnsi="Times New Roman" w:cs="Times New Roman"/>
          <w:sz w:val="24"/>
          <w:szCs w:val="24"/>
        </w:rPr>
        <w:t>lb</w:t>
      </w:r>
      <w:r w:rsidR="0028134B" w:rsidRPr="00592C6D">
        <w:rPr>
          <w:rFonts w:ascii="Times New Roman" w:hAnsi="Times New Roman" w:cs="Times New Roman"/>
          <w:sz w:val="24"/>
          <w:szCs w:val="24"/>
          <w:rPrChange w:id="211" w:author="Steve Miranda" w:date="2016-12-03T11:38:00Z">
            <w:rPr>
              <w:rFonts w:ascii="Times New Roman" w:hAnsi="Times New Roman" w:cs="Times New Roman"/>
              <w:sz w:val="24"/>
              <w:szCs w:val="24"/>
              <w:highlight w:val="yellow"/>
            </w:rPr>
          </w:rPrChange>
        </w:rPr>
        <w:t>, SE = 0.196</w:t>
      </w:r>
      <w:r w:rsidRPr="00592C6D">
        <w:rPr>
          <w:rFonts w:ascii="Times New Roman" w:hAnsi="Times New Roman" w:cs="Times New Roman"/>
          <w:sz w:val="24"/>
          <w:szCs w:val="24"/>
        </w:rPr>
        <w:t xml:space="preserve">), and intermediate average weights with the 12-in </w:t>
      </w:r>
      <w:r w:rsidR="00BD4AAF" w:rsidRPr="00592C6D">
        <w:rPr>
          <w:rFonts w:ascii="Times New Roman" w:hAnsi="Times New Roman" w:cs="Times New Roman"/>
          <w:sz w:val="24"/>
          <w:szCs w:val="24"/>
        </w:rPr>
        <w:t>MLL</w:t>
      </w:r>
      <w:r w:rsidRPr="00592C6D">
        <w:rPr>
          <w:rFonts w:ascii="Times New Roman" w:hAnsi="Times New Roman" w:cs="Times New Roman"/>
          <w:sz w:val="24"/>
          <w:szCs w:val="24"/>
        </w:rPr>
        <w:t xml:space="preserve"> (mean = 1.</w:t>
      </w:r>
      <w:r w:rsidR="00BD4AAF" w:rsidRPr="00592C6D">
        <w:rPr>
          <w:rFonts w:ascii="Times New Roman" w:hAnsi="Times New Roman" w:cs="Times New Roman"/>
          <w:sz w:val="24"/>
          <w:szCs w:val="24"/>
        </w:rPr>
        <w:t>9 lb</w:t>
      </w:r>
      <w:r w:rsidR="0028134B" w:rsidRPr="00592C6D">
        <w:rPr>
          <w:rFonts w:ascii="Times New Roman" w:hAnsi="Times New Roman" w:cs="Times New Roman"/>
          <w:sz w:val="24"/>
          <w:szCs w:val="24"/>
          <w:rPrChange w:id="212" w:author="Steve Miranda" w:date="2016-12-03T11:38:00Z">
            <w:rPr>
              <w:rFonts w:ascii="Times New Roman" w:hAnsi="Times New Roman" w:cs="Times New Roman"/>
              <w:sz w:val="24"/>
              <w:szCs w:val="24"/>
              <w:highlight w:val="yellow"/>
            </w:rPr>
          </w:rPrChange>
        </w:rPr>
        <w:t>, SE = 0.099</w:t>
      </w:r>
      <w:r w:rsidRPr="00592C6D">
        <w:rPr>
          <w:rFonts w:ascii="Times New Roman" w:hAnsi="Times New Roman" w:cs="Times New Roman"/>
          <w:sz w:val="24"/>
          <w:szCs w:val="24"/>
        </w:rPr>
        <w:t>). Conversely, the percentage of fish released increased</w:t>
      </w:r>
      <w:r w:rsidR="00D909B4" w:rsidRPr="00592C6D">
        <w:rPr>
          <w:rFonts w:ascii="Times New Roman" w:hAnsi="Times New Roman" w:cs="Times New Roman"/>
          <w:sz w:val="24"/>
          <w:szCs w:val="24"/>
        </w:rPr>
        <w:t xml:space="preserve"> from rates </w:t>
      </w:r>
      <w:r w:rsidR="00E502F2" w:rsidRPr="00592C6D">
        <w:rPr>
          <w:rFonts w:ascii="Times New Roman" w:hAnsi="Times New Roman" w:cs="Times New Roman"/>
          <w:sz w:val="24"/>
          <w:szCs w:val="24"/>
        </w:rPr>
        <w:t>observed in the t</w:t>
      </w:r>
      <w:r w:rsidR="00542507" w:rsidRPr="00592C6D">
        <w:rPr>
          <w:rFonts w:ascii="Times New Roman" w:hAnsi="Times New Roman" w:cs="Times New Roman"/>
          <w:sz w:val="24"/>
          <w:szCs w:val="24"/>
        </w:rPr>
        <w:t>wo</w:t>
      </w:r>
      <w:r w:rsidR="00E502F2" w:rsidRPr="00592C6D">
        <w:rPr>
          <w:rFonts w:ascii="Times New Roman" w:hAnsi="Times New Roman" w:cs="Times New Roman"/>
          <w:sz w:val="24"/>
          <w:szCs w:val="24"/>
        </w:rPr>
        <w:t xml:space="preserve"> years</w:t>
      </w:r>
      <w:r w:rsidR="00D909B4" w:rsidRPr="00592C6D">
        <w:rPr>
          <w:rFonts w:ascii="Times New Roman" w:hAnsi="Times New Roman" w:cs="Times New Roman"/>
          <w:sz w:val="24"/>
          <w:szCs w:val="24"/>
        </w:rPr>
        <w:t xml:space="preserve"> preceding 198</w:t>
      </w:r>
      <w:r w:rsidR="00542507" w:rsidRPr="00592C6D">
        <w:rPr>
          <w:rFonts w:ascii="Times New Roman" w:hAnsi="Times New Roman" w:cs="Times New Roman"/>
          <w:sz w:val="24"/>
          <w:szCs w:val="24"/>
        </w:rPr>
        <w:t>8</w:t>
      </w:r>
      <w:r w:rsidR="00D909B4" w:rsidRPr="00592C6D">
        <w:rPr>
          <w:rFonts w:ascii="Times New Roman" w:hAnsi="Times New Roman" w:cs="Times New Roman"/>
          <w:sz w:val="24"/>
          <w:szCs w:val="24"/>
        </w:rPr>
        <w:t xml:space="preserve"> </w:t>
      </w:r>
      <w:r w:rsidR="00E502F2" w:rsidRPr="00592C6D">
        <w:rPr>
          <w:rFonts w:ascii="Times New Roman" w:hAnsi="Times New Roman" w:cs="Times New Roman"/>
          <w:sz w:val="24"/>
          <w:szCs w:val="24"/>
        </w:rPr>
        <w:t>(mean 1986</w:t>
      </w:r>
      <w:r w:rsidR="00D4089D" w:rsidRPr="00592C6D">
        <w:rPr>
          <w:rFonts w:ascii="Times New Roman" w:hAnsi="Times New Roman" w:cs="Times New Roman"/>
          <w:sz w:val="24"/>
          <w:szCs w:val="24"/>
        </w:rPr>
        <w:t>-198</w:t>
      </w:r>
      <w:r w:rsidR="00542507" w:rsidRPr="00592C6D">
        <w:rPr>
          <w:rFonts w:ascii="Times New Roman" w:hAnsi="Times New Roman" w:cs="Times New Roman"/>
          <w:sz w:val="24"/>
          <w:szCs w:val="24"/>
        </w:rPr>
        <w:t>7</w:t>
      </w:r>
      <w:r w:rsidR="00E502F2" w:rsidRPr="00592C6D">
        <w:rPr>
          <w:rFonts w:ascii="Times New Roman" w:hAnsi="Times New Roman" w:cs="Times New Roman"/>
          <w:sz w:val="24"/>
          <w:szCs w:val="24"/>
        </w:rPr>
        <w:t xml:space="preserve"> = </w:t>
      </w:r>
      <w:r w:rsidR="00D909B4" w:rsidRPr="00592C6D">
        <w:rPr>
          <w:rFonts w:ascii="Times New Roman" w:hAnsi="Times New Roman" w:cs="Times New Roman"/>
          <w:sz w:val="24"/>
          <w:szCs w:val="24"/>
        </w:rPr>
        <w:t>43</w:t>
      </w:r>
      <w:r w:rsidR="0028134B" w:rsidRPr="00592C6D">
        <w:rPr>
          <w:rFonts w:ascii="Times New Roman" w:hAnsi="Times New Roman" w:cs="Times New Roman"/>
          <w:sz w:val="24"/>
          <w:szCs w:val="24"/>
        </w:rPr>
        <w:t>, SE = 9.5</w:t>
      </w:r>
      <w:r w:rsidR="00E502F2" w:rsidRPr="00592C6D">
        <w:rPr>
          <w:rFonts w:ascii="Times New Roman" w:hAnsi="Times New Roman" w:cs="Times New Roman"/>
          <w:sz w:val="24"/>
          <w:szCs w:val="24"/>
        </w:rPr>
        <w:t>).</w:t>
      </w:r>
      <w:r w:rsidR="00D909B4" w:rsidRPr="00592C6D">
        <w:rPr>
          <w:rFonts w:ascii="Times New Roman" w:hAnsi="Times New Roman" w:cs="Times New Roman"/>
          <w:sz w:val="24"/>
          <w:szCs w:val="24"/>
        </w:rPr>
        <w:t xml:space="preserve"> </w:t>
      </w:r>
      <w:r w:rsidR="004C5F7B" w:rsidRPr="00592C6D">
        <w:rPr>
          <w:rFonts w:ascii="Times New Roman" w:hAnsi="Times New Roman" w:cs="Times New Roman"/>
          <w:sz w:val="24"/>
          <w:szCs w:val="24"/>
        </w:rPr>
        <w:t xml:space="preserve">The percentage of fish released </w:t>
      </w:r>
      <w:r w:rsidR="0017062B" w:rsidRPr="00592C6D">
        <w:rPr>
          <w:rFonts w:ascii="Times New Roman" w:hAnsi="Times New Roman" w:cs="Times New Roman"/>
          <w:sz w:val="24"/>
          <w:szCs w:val="24"/>
        </w:rPr>
        <w:t>increased</w:t>
      </w:r>
      <w:r w:rsidR="004C5F7B" w:rsidRPr="00592C6D">
        <w:rPr>
          <w:rFonts w:ascii="Times New Roman" w:hAnsi="Times New Roman" w:cs="Times New Roman"/>
          <w:sz w:val="24"/>
          <w:szCs w:val="24"/>
        </w:rPr>
        <w:t xml:space="preserve"> when the SLL was i</w:t>
      </w:r>
      <w:r w:rsidR="0017062B" w:rsidRPr="00592C6D">
        <w:rPr>
          <w:rFonts w:ascii="Times New Roman" w:hAnsi="Times New Roman" w:cs="Times New Roman"/>
          <w:sz w:val="24"/>
          <w:szCs w:val="24"/>
        </w:rPr>
        <w:t>mplemented</w:t>
      </w:r>
      <w:r w:rsidR="004C5F7B" w:rsidRPr="00592C6D">
        <w:rPr>
          <w:rFonts w:ascii="Times New Roman" w:hAnsi="Times New Roman" w:cs="Times New Roman"/>
          <w:sz w:val="24"/>
          <w:szCs w:val="24"/>
        </w:rPr>
        <w:t xml:space="preserve"> (mean during period = 75</w:t>
      </w:r>
      <w:r w:rsidR="0028134B" w:rsidRPr="00592C6D">
        <w:rPr>
          <w:rFonts w:ascii="Times New Roman" w:hAnsi="Times New Roman" w:cs="Times New Roman"/>
          <w:sz w:val="24"/>
          <w:szCs w:val="24"/>
          <w:rPrChange w:id="213" w:author="Steve Miranda" w:date="2016-12-03T11:38:00Z">
            <w:rPr>
              <w:rFonts w:ascii="Times New Roman" w:hAnsi="Times New Roman" w:cs="Times New Roman"/>
              <w:sz w:val="24"/>
              <w:szCs w:val="24"/>
              <w:highlight w:val="yellow"/>
            </w:rPr>
          </w:rPrChange>
        </w:rPr>
        <w:t>, SE = 5.7</w:t>
      </w:r>
      <w:r w:rsidR="004C5F7B" w:rsidRPr="00592C6D">
        <w:rPr>
          <w:rFonts w:ascii="Times New Roman" w:hAnsi="Times New Roman" w:cs="Times New Roman"/>
          <w:sz w:val="24"/>
          <w:szCs w:val="24"/>
        </w:rPr>
        <w:t>), peaked with the 15-in MLL (mean = 94</w:t>
      </w:r>
      <w:r w:rsidR="0028134B" w:rsidRPr="00592C6D">
        <w:rPr>
          <w:rFonts w:ascii="Times New Roman" w:hAnsi="Times New Roman" w:cs="Times New Roman"/>
          <w:sz w:val="24"/>
          <w:szCs w:val="24"/>
          <w:rPrChange w:id="214" w:author="Steve Miranda" w:date="2016-12-03T11:38:00Z">
            <w:rPr>
              <w:rFonts w:ascii="Times New Roman" w:hAnsi="Times New Roman" w:cs="Times New Roman"/>
              <w:sz w:val="24"/>
              <w:szCs w:val="24"/>
              <w:highlight w:val="yellow"/>
            </w:rPr>
          </w:rPrChange>
        </w:rPr>
        <w:t>, SE = 1.3</w:t>
      </w:r>
      <w:r w:rsidR="004C5F7B" w:rsidRPr="00592C6D">
        <w:rPr>
          <w:rFonts w:ascii="Times New Roman" w:hAnsi="Times New Roman" w:cs="Times New Roman"/>
          <w:sz w:val="24"/>
          <w:szCs w:val="24"/>
        </w:rPr>
        <w:t>), and remained high under the 12-in MLL (mean = 92</w:t>
      </w:r>
      <w:r w:rsidR="0028134B" w:rsidRPr="00592C6D">
        <w:rPr>
          <w:rFonts w:ascii="Times New Roman" w:hAnsi="Times New Roman" w:cs="Times New Roman"/>
          <w:sz w:val="24"/>
          <w:szCs w:val="24"/>
        </w:rPr>
        <w:t>, SE = 1.4</w:t>
      </w:r>
      <w:r w:rsidR="004C5F7B" w:rsidRPr="00592C6D">
        <w:rPr>
          <w:rFonts w:ascii="Times New Roman" w:hAnsi="Times New Roman" w:cs="Times New Roman"/>
          <w:sz w:val="24"/>
          <w:szCs w:val="24"/>
        </w:rPr>
        <w:t>).</w:t>
      </w:r>
    </w:p>
    <w:p w14:paraId="7A24F1F1" w14:textId="77777777" w:rsidR="00F05F37" w:rsidRDefault="00F05F37" w:rsidP="00F05F37">
      <w:pPr>
        <w:spacing w:after="0" w:line="480" w:lineRule="auto"/>
        <w:rPr>
          <w:rFonts w:ascii="Times New Roman" w:hAnsi="Times New Roman" w:cs="Times New Roman"/>
          <w:b/>
          <w:sz w:val="24"/>
          <w:szCs w:val="24"/>
        </w:rPr>
      </w:pPr>
    </w:p>
    <w:p w14:paraId="76629133" w14:textId="77777777" w:rsidR="00DD3C50" w:rsidRPr="00F05F37" w:rsidRDefault="00F05F37" w:rsidP="00F05F37">
      <w:pPr>
        <w:spacing w:after="0" w:line="480" w:lineRule="auto"/>
        <w:rPr>
          <w:rFonts w:ascii="Times New Roman" w:hAnsi="Times New Roman" w:cs="Times New Roman"/>
          <w:b/>
          <w:sz w:val="24"/>
          <w:szCs w:val="24"/>
        </w:rPr>
      </w:pPr>
      <w:r w:rsidRPr="00F05F37">
        <w:rPr>
          <w:rFonts w:ascii="Times New Roman" w:hAnsi="Times New Roman" w:cs="Times New Roman"/>
          <w:b/>
          <w:sz w:val="24"/>
          <w:szCs w:val="24"/>
        </w:rPr>
        <w:t>DISCUSSION</w:t>
      </w:r>
    </w:p>
    <w:p w14:paraId="1167DF1C" w14:textId="230EF19D" w:rsidR="0024002C" w:rsidRPr="00DD2BB3" w:rsidRDefault="0024002C" w:rsidP="0024002C">
      <w:pPr>
        <w:spacing w:after="0" w:line="480" w:lineRule="auto"/>
        <w:ind w:firstLine="720"/>
        <w:rPr>
          <w:moveTo w:id="215" w:author="Steve Miranda" w:date="2016-12-03T09:47:00Z"/>
          <w:rFonts w:ascii="Times New Roman" w:hAnsi="Times New Roman" w:cs="Times New Roman"/>
          <w:sz w:val="24"/>
          <w:szCs w:val="24"/>
        </w:rPr>
      </w:pPr>
      <w:moveToRangeStart w:id="216" w:author="Steve Miranda" w:date="2016-12-03T09:47:00Z" w:name="move468521786"/>
      <w:moveTo w:id="217" w:author="Steve Miranda" w:date="2016-12-03T09:47:00Z">
        <w:del w:id="218" w:author="Steve Miranda" w:date="2016-12-03T09:47:00Z">
          <w:r w:rsidRPr="003D4B4D" w:rsidDel="0024002C">
            <w:rPr>
              <w:rFonts w:ascii="Times New Roman" w:hAnsi="Times New Roman" w:cs="Times New Roman"/>
              <w:sz w:val="24"/>
              <w:szCs w:val="24"/>
            </w:rPr>
            <w:delText>Size</w:delText>
          </w:r>
        </w:del>
      </w:moveTo>
      <w:ins w:id="219" w:author="Steve Miranda" w:date="2016-12-03T09:47:00Z">
        <w:r>
          <w:rPr>
            <w:rFonts w:ascii="Times New Roman" w:hAnsi="Times New Roman" w:cs="Times New Roman"/>
            <w:sz w:val="24"/>
            <w:szCs w:val="24"/>
          </w:rPr>
          <w:t>Length</w:t>
        </w:r>
      </w:ins>
      <w:moveTo w:id="220" w:author="Steve Miranda" w:date="2016-12-03T09:47:00Z">
        <w:r w:rsidRPr="003D4B4D">
          <w:rPr>
            <w:rFonts w:ascii="Times New Roman" w:hAnsi="Times New Roman" w:cs="Times New Roman"/>
            <w:sz w:val="24"/>
            <w:szCs w:val="24"/>
          </w:rPr>
          <w:t xml:space="preserve"> limits </w:t>
        </w:r>
        <w:r>
          <w:rPr>
            <w:rFonts w:ascii="Times New Roman" w:hAnsi="Times New Roman" w:cs="Times New Roman"/>
            <w:sz w:val="24"/>
            <w:szCs w:val="24"/>
          </w:rPr>
          <w:t>are</w:t>
        </w:r>
        <w:r w:rsidRPr="003D4B4D">
          <w:rPr>
            <w:rFonts w:ascii="Times New Roman" w:hAnsi="Times New Roman" w:cs="Times New Roman"/>
            <w:sz w:val="24"/>
            <w:szCs w:val="24"/>
          </w:rPr>
          <w:t xml:space="preserve"> </w:t>
        </w:r>
        <w:r>
          <w:rPr>
            <w:rFonts w:ascii="Times New Roman" w:hAnsi="Times New Roman" w:cs="Times New Roman"/>
            <w:sz w:val="24"/>
            <w:szCs w:val="24"/>
          </w:rPr>
          <w:t>considered a practical</w:t>
        </w:r>
        <w:r w:rsidRPr="003D4B4D">
          <w:rPr>
            <w:rFonts w:ascii="Times New Roman" w:hAnsi="Times New Roman" w:cs="Times New Roman"/>
            <w:sz w:val="24"/>
            <w:szCs w:val="24"/>
          </w:rPr>
          <w:t xml:space="preserve"> </w:t>
        </w:r>
        <w:r>
          <w:rPr>
            <w:rFonts w:ascii="Times New Roman" w:hAnsi="Times New Roman" w:cs="Times New Roman"/>
            <w:sz w:val="24"/>
            <w:szCs w:val="24"/>
          </w:rPr>
          <w:t xml:space="preserve">tool for controlling exploitation or for directing exploitation towards segments of the population to enhance others (Wilde 1997; Dean and Wright 1992; </w:t>
        </w:r>
        <w:r w:rsidRPr="003D4B4D">
          <w:rPr>
            <w:rFonts w:ascii="Times New Roman" w:hAnsi="Times New Roman" w:cs="Times New Roman"/>
            <w:sz w:val="24"/>
            <w:szCs w:val="24"/>
          </w:rPr>
          <w:t>Noble 2002</w:t>
        </w:r>
        <w:r w:rsidRPr="003E5FAB">
          <w:rPr>
            <w:rFonts w:ascii="Times New Roman" w:hAnsi="Times New Roman" w:cs="Times New Roman"/>
            <w:sz w:val="24"/>
            <w:szCs w:val="24"/>
          </w:rPr>
          <w:t xml:space="preserve">). </w:t>
        </w:r>
        <w:r>
          <w:rPr>
            <w:rFonts w:ascii="Times New Roman" w:hAnsi="Times New Roman" w:cs="Times New Roman"/>
            <w:sz w:val="24"/>
            <w:szCs w:val="24"/>
          </w:rPr>
          <w:t>Thus, we had expected directional changes in the Largemouth Bass population attributable to the effect of length limits and reflected in many of the 1</w:t>
        </w:r>
        <w:del w:id="221" w:author="Steve Miranda" w:date="2016-12-05T20:35:00Z">
          <w:r w:rsidDel="00506906">
            <w:rPr>
              <w:rFonts w:ascii="Times New Roman" w:hAnsi="Times New Roman" w:cs="Times New Roman"/>
              <w:sz w:val="24"/>
              <w:szCs w:val="24"/>
            </w:rPr>
            <w:delText>5</w:delText>
          </w:r>
        </w:del>
      </w:moveTo>
      <w:ins w:id="222" w:author="Steve Miranda" w:date="2016-12-05T20:35:00Z">
        <w:r w:rsidR="00506906">
          <w:rPr>
            <w:rFonts w:ascii="Times New Roman" w:hAnsi="Times New Roman" w:cs="Times New Roman"/>
            <w:sz w:val="24"/>
            <w:szCs w:val="24"/>
          </w:rPr>
          <w:t>6</w:t>
        </w:r>
      </w:ins>
      <w:moveTo w:id="223" w:author="Steve Miranda" w:date="2016-12-03T09:47:00Z">
        <w:r>
          <w:rPr>
            <w:rFonts w:ascii="Times New Roman" w:hAnsi="Times New Roman" w:cs="Times New Roman"/>
            <w:sz w:val="24"/>
            <w:szCs w:val="24"/>
          </w:rPr>
          <w:t xml:space="preserve"> metrics. </w:t>
        </w:r>
        <w:r w:rsidRPr="003E5FAB">
          <w:rPr>
            <w:rFonts w:ascii="Times New Roman" w:hAnsi="Times New Roman" w:cs="Times New Roman"/>
            <w:sz w:val="24"/>
            <w:szCs w:val="24"/>
          </w:rPr>
          <w:t xml:space="preserve">In Ross Barnett Reservoir, three successive length-limit regulations failed to restructure the </w:t>
        </w:r>
        <w:r>
          <w:rPr>
            <w:rFonts w:ascii="Times New Roman" w:hAnsi="Times New Roman" w:cs="Times New Roman"/>
            <w:sz w:val="24"/>
            <w:szCs w:val="24"/>
          </w:rPr>
          <w:t>L</w:t>
        </w:r>
        <w:r w:rsidRPr="003E5FAB">
          <w:rPr>
            <w:rFonts w:ascii="Times New Roman" w:hAnsi="Times New Roman" w:cs="Times New Roman"/>
            <w:sz w:val="24"/>
            <w:szCs w:val="24"/>
          </w:rPr>
          <w:t xml:space="preserve">argemouth </w:t>
        </w:r>
        <w:r>
          <w:rPr>
            <w:rFonts w:ascii="Times New Roman" w:hAnsi="Times New Roman" w:cs="Times New Roman"/>
            <w:sz w:val="24"/>
            <w:szCs w:val="24"/>
          </w:rPr>
          <w:t>B</w:t>
        </w:r>
        <w:r w:rsidRPr="003E5FAB">
          <w:rPr>
            <w:rFonts w:ascii="Times New Roman" w:hAnsi="Times New Roman" w:cs="Times New Roman"/>
            <w:sz w:val="24"/>
            <w:szCs w:val="24"/>
          </w:rPr>
          <w:t>ass population</w:t>
        </w:r>
        <w:r>
          <w:rPr>
            <w:rFonts w:ascii="Times New Roman" w:hAnsi="Times New Roman" w:cs="Times New Roman"/>
            <w:sz w:val="24"/>
            <w:szCs w:val="24"/>
          </w:rPr>
          <w:t xml:space="preserve"> likely</w:t>
        </w:r>
        <w:r w:rsidRPr="003E5FAB">
          <w:rPr>
            <w:rFonts w:ascii="Times New Roman" w:hAnsi="Times New Roman" w:cs="Times New Roman"/>
            <w:sz w:val="24"/>
            <w:szCs w:val="24"/>
          </w:rPr>
          <w:t xml:space="preserve"> due to a</w:t>
        </w:r>
        <w:r>
          <w:rPr>
            <w:rFonts w:ascii="Times New Roman" w:hAnsi="Times New Roman" w:cs="Times New Roman"/>
            <w:sz w:val="24"/>
            <w:szCs w:val="24"/>
          </w:rPr>
          <w:t xml:space="preserve"> strong </w:t>
        </w:r>
        <w:r w:rsidRPr="003E5FAB">
          <w:rPr>
            <w:rFonts w:ascii="Times New Roman" w:hAnsi="Times New Roman" w:cs="Times New Roman"/>
            <w:sz w:val="24"/>
            <w:szCs w:val="24"/>
          </w:rPr>
          <w:t xml:space="preserve">voluntary catch-and-release attitude that curtailed exploitation. Instead, the population </w:t>
        </w:r>
        <w:r>
          <w:rPr>
            <w:rFonts w:ascii="Times New Roman" w:hAnsi="Times New Roman" w:cs="Times New Roman"/>
            <w:sz w:val="24"/>
            <w:szCs w:val="24"/>
          </w:rPr>
          <w:t>appeared to have been</w:t>
        </w:r>
        <w:r w:rsidRPr="003E5FAB">
          <w:rPr>
            <w:rFonts w:ascii="Times New Roman" w:hAnsi="Times New Roman" w:cs="Times New Roman"/>
            <w:sz w:val="24"/>
            <w:szCs w:val="24"/>
          </w:rPr>
          <w:t xml:space="preserve"> restructured by the lack of exploitation</w:t>
        </w:r>
        <w:r>
          <w:rPr>
            <w:rFonts w:ascii="Times New Roman" w:hAnsi="Times New Roman" w:cs="Times New Roman"/>
            <w:sz w:val="24"/>
            <w:szCs w:val="24"/>
          </w:rPr>
          <w:t xml:space="preserve"> in conjunction with long-term reservoir aging processes</w:t>
        </w:r>
        <w:r w:rsidRPr="003E5FAB">
          <w:rPr>
            <w:rFonts w:ascii="Times New Roman" w:hAnsi="Times New Roman" w:cs="Times New Roman"/>
            <w:sz w:val="24"/>
            <w:szCs w:val="24"/>
          </w:rPr>
          <w:t>.</w:t>
        </w:r>
        <w:r w:rsidRPr="00DD2BB3">
          <w:rPr>
            <w:rFonts w:ascii="Times New Roman" w:hAnsi="Times New Roman" w:cs="Times New Roman"/>
            <w:sz w:val="24"/>
            <w:szCs w:val="24"/>
          </w:rPr>
          <w:t xml:space="preserve"> </w:t>
        </w:r>
      </w:moveTo>
    </w:p>
    <w:p w14:paraId="789DBDDA" w14:textId="60AAC056" w:rsidR="0058650A" w:rsidDel="00FE470B" w:rsidRDefault="00E27043" w:rsidP="00F05F37">
      <w:pPr>
        <w:spacing w:after="0" w:line="480" w:lineRule="auto"/>
        <w:ind w:firstLine="720"/>
        <w:rPr>
          <w:moveFrom w:id="224" w:author="Steve Miranda" w:date="2016-12-06T11:59:00Z"/>
          <w:rFonts w:ascii="Times New Roman" w:hAnsi="Times New Roman" w:cs="Times New Roman"/>
          <w:sz w:val="24"/>
          <w:szCs w:val="24"/>
        </w:rPr>
      </w:pPr>
      <w:moveFromRangeStart w:id="225" w:author="Steve Miranda" w:date="2016-12-06T11:59:00Z" w:name="move468788917"/>
      <w:moveToRangeEnd w:id="216"/>
      <w:moveFrom w:id="226" w:author="Steve Miranda" w:date="2016-12-06T11:59:00Z">
        <w:r w:rsidDel="00FE470B">
          <w:rPr>
            <w:rFonts w:ascii="Times New Roman" w:hAnsi="Times New Roman" w:cs="Times New Roman"/>
            <w:sz w:val="24"/>
            <w:szCs w:val="24"/>
          </w:rPr>
          <w:t>Evaluation</w:t>
        </w:r>
        <w:r w:rsidR="003A5160" w:rsidDel="00FE470B">
          <w:rPr>
            <w:rFonts w:ascii="Times New Roman" w:hAnsi="Times New Roman" w:cs="Times New Roman"/>
            <w:sz w:val="24"/>
            <w:szCs w:val="24"/>
          </w:rPr>
          <w:t>s</w:t>
        </w:r>
        <w:r w:rsidDel="00FE470B">
          <w:rPr>
            <w:rFonts w:ascii="Times New Roman" w:hAnsi="Times New Roman" w:cs="Times New Roman"/>
            <w:sz w:val="24"/>
            <w:szCs w:val="24"/>
          </w:rPr>
          <w:t xml:space="preserve"> of fish populations can be complicated by the need to examine multiple metrics descriptive of various aspects of the population. </w:t>
        </w:r>
        <w:r w:rsidR="00087F4F" w:rsidRPr="00087F4F" w:rsidDel="00FE470B">
          <w:rPr>
            <w:rFonts w:ascii="Times New Roman" w:hAnsi="Times New Roman" w:cs="Times New Roman"/>
            <w:sz w:val="24"/>
            <w:szCs w:val="24"/>
          </w:rPr>
          <w:t xml:space="preserve">Fishery managers </w:t>
        </w:r>
        <w:r w:rsidR="00087F4F" w:rsidDel="00FE470B">
          <w:rPr>
            <w:rFonts w:ascii="Times New Roman" w:hAnsi="Times New Roman" w:cs="Times New Roman"/>
            <w:sz w:val="24"/>
            <w:szCs w:val="24"/>
          </w:rPr>
          <w:t xml:space="preserve">often </w:t>
        </w:r>
        <w:r w:rsidR="005D7581" w:rsidDel="00FE470B">
          <w:rPr>
            <w:rFonts w:ascii="Times New Roman" w:hAnsi="Times New Roman" w:cs="Times New Roman"/>
            <w:sz w:val="24"/>
            <w:szCs w:val="24"/>
          </w:rPr>
          <w:t>rely on</w:t>
        </w:r>
        <w:r w:rsidR="00087F4F" w:rsidDel="00FE470B">
          <w:rPr>
            <w:rFonts w:ascii="Times New Roman" w:hAnsi="Times New Roman" w:cs="Times New Roman"/>
            <w:sz w:val="24"/>
            <w:szCs w:val="24"/>
          </w:rPr>
          <w:t xml:space="preserve"> multiple </w:t>
        </w:r>
        <w:r w:rsidR="003A5160" w:rsidDel="00FE470B">
          <w:rPr>
            <w:rFonts w:ascii="Times New Roman" w:hAnsi="Times New Roman" w:cs="Times New Roman"/>
            <w:sz w:val="24"/>
            <w:szCs w:val="24"/>
          </w:rPr>
          <w:lastRenderedPageBreak/>
          <w:t xml:space="preserve">indices </w:t>
        </w:r>
        <w:r w:rsidR="00DD4DF1" w:rsidDel="00FE470B">
          <w:rPr>
            <w:rFonts w:ascii="Times New Roman" w:hAnsi="Times New Roman" w:cs="Times New Roman"/>
            <w:sz w:val="24"/>
            <w:szCs w:val="24"/>
          </w:rPr>
          <w:t>derived from survey</w:t>
        </w:r>
        <w:r w:rsidR="00087F4F" w:rsidRPr="00087F4F" w:rsidDel="00FE470B">
          <w:rPr>
            <w:rFonts w:ascii="Times New Roman" w:hAnsi="Times New Roman" w:cs="Times New Roman"/>
            <w:sz w:val="24"/>
            <w:szCs w:val="24"/>
          </w:rPr>
          <w:t xml:space="preserve"> data consisting of </w:t>
        </w:r>
        <w:r w:rsidR="00DD4DF1" w:rsidDel="00FE470B">
          <w:rPr>
            <w:rFonts w:ascii="Times New Roman" w:hAnsi="Times New Roman" w:cs="Times New Roman"/>
            <w:sz w:val="24"/>
            <w:szCs w:val="24"/>
          </w:rPr>
          <w:t xml:space="preserve">fish </w:t>
        </w:r>
        <w:r w:rsidR="00087F4F" w:rsidRPr="00087F4F" w:rsidDel="00FE470B">
          <w:rPr>
            <w:rFonts w:ascii="Times New Roman" w:hAnsi="Times New Roman" w:cs="Times New Roman"/>
            <w:sz w:val="24"/>
            <w:szCs w:val="24"/>
          </w:rPr>
          <w:t xml:space="preserve">catch rates, length, and weight to evaluate management </w:t>
        </w:r>
        <w:r w:rsidR="00DD4DF1" w:rsidDel="00FE470B">
          <w:rPr>
            <w:rFonts w:ascii="Times New Roman" w:hAnsi="Times New Roman" w:cs="Times New Roman"/>
            <w:sz w:val="24"/>
            <w:szCs w:val="24"/>
          </w:rPr>
          <w:t xml:space="preserve">practices. Evaluations based on </w:t>
        </w:r>
        <w:r w:rsidDel="00FE470B">
          <w:rPr>
            <w:rFonts w:ascii="Times New Roman" w:hAnsi="Times New Roman" w:cs="Times New Roman"/>
            <w:sz w:val="24"/>
            <w:szCs w:val="24"/>
          </w:rPr>
          <w:t>multiple</w:t>
        </w:r>
        <w:r w:rsidR="00DD4DF1" w:rsidDel="00FE470B">
          <w:rPr>
            <w:rFonts w:ascii="Times New Roman" w:hAnsi="Times New Roman" w:cs="Times New Roman"/>
            <w:sz w:val="24"/>
            <w:szCs w:val="24"/>
          </w:rPr>
          <w:t xml:space="preserve"> metrics can be complex because o</w:t>
        </w:r>
        <w:r w:rsidR="00C6704E" w:rsidDel="00FE470B">
          <w:rPr>
            <w:rFonts w:ascii="Times New Roman" w:hAnsi="Times New Roman" w:cs="Times New Roman"/>
            <w:sz w:val="24"/>
            <w:szCs w:val="24"/>
          </w:rPr>
          <w:t>f the need to examine and weigh</w:t>
        </w:r>
        <w:r w:rsidR="00DD4DF1" w:rsidDel="00FE470B">
          <w:rPr>
            <w:rFonts w:ascii="Times New Roman" w:hAnsi="Times New Roman" w:cs="Times New Roman"/>
            <w:sz w:val="24"/>
            <w:szCs w:val="24"/>
          </w:rPr>
          <w:t xml:space="preserve"> </w:t>
        </w:r>
        <w:r w:rsidR="00BD714B" w:rsidDel="00FE470B">
          <w:rPr>
            <w:rFonts w:ascii="Times New Roman" w:hAnsi="Times New Roman" w:cs="Times New Roman"/>
            <w:sz w:val="24"/>
            <w:szCs w:val="24"/>
          </w:rPr>
          <w:t xml:space="preserve">various lines of </w:t>
        </w:r>
        <w:r w:rsidR="00DD4DF1" w:rsidDel="00FE470B">
          <w:rPr>
            <w:rFonts w:ascii="Times New Roman" w:hAnsi="Times New Roman" w:cs="Times New Roman"/>
            <w:sz w:val="24"/>
            <w:szCs w:val="24"/>
          </w:rPr>
          <w:t xml:space="preserve">evidence, </w:t>
        </w:r>
        <w:r w:rsidR="005971D8" w:rsidDel="00FE470B">
          <w:rPr>
            <w:rFonts w:ascii="Times New Roman" w:hAnsi="Times New Roman" w:cs="Times New Roman"/>
            <w:sz w:val="24"/>
            <w:szCs w:val="24"/>
          </w:rPr>
          <w:t>often</w:t>
        </w:r>
        <w:r w:rsidR="00DD4DF1" w:rsidDel="00FE470B">
          <w:rPr>
            <w:rFonts w:ascii="Times New Roman" w:hAnsi="Times New Roman" w:cs="Times New Roman"/>
            <w:sz w:val="24"/>
            <w:szCs w:val="24"/>
          </w:rPr>
          <w:t xml:space="preserve"> inconsistent, provided by partially correlated metrics</w:t>
        </w:r>
        <w:r w:rsidR="005971D8" w:rsidDel="00FE470B">
          <w:rPr>
            <w:rFonts w:ascii="Times New Roman" w:hAnsi="Times New Roman" w:cs="Times New Roman"/>
            <w:sz w:val="24"/>
            <w:szCs w:val="24"/>
          </w:rPr>
          <w:t xml:space="preserve"> that</w:t>
        </w:r>
        <w:r w:rsidR="00087F4F" w:rsidDel="00FE470B">
          <w:rPr>
            <w:rFonts w:ascii="Times New Roman" w:hAnsi="Times New Roman" w:cs="Times New Roman"/>
            <w:sz w:val="24"/>
            <w:szCs w:val="24"/>
          </w:rPr>
          <w:t xml:space="preserve"> may </w:t>
        </w:r>
        <w:r w:rsidR="00EA3B10" w:rsidDel="00FE470B">
          <w:rPr>
            <w:rFonts w:ascii="Times New Roman" w:hAnsi="Times New Roman" w:cs="Times New Roman"/>
            <w:sz w:val="24"/>
            <w:szCs w:val="24"/>
          </w:rPr>
          <w:t>emphasize</w:t>
        </w:r>
        <w:r w:rsidR="00FA3A3D" w:rsidDel="00FE470B">
          <w:rPr>
            <w:rFonts w:ascii="Times New Roman" w:hAnsi="Times New Roman" w:cs="Times New Roman"/>
            <w:sz w:val="24"/>
            <w:szCs w:val="24"/>
          </w:rPr>
          <w:t xml:space="preserve"> </w:t>
        </w:r>
        <w:r w:rsidR="003A5160" w:rsidDel="00FE470B">
          <w:rPr>
            <w:rFonts w:ascii="Times New Roman" w:hAnsi="Times New Roman" w:cs="Times New Roman"/>
            <w:sz w:val="24"/>
            <w:szCs w:val="24"/>
          </w:rPr>
          <w:t xml:space="preserve">different </w:t>
        </w:r>
        <w:r w:rsidR="00087F4F" w:rsidDel="00FE470B">
          <w:rPr>
            <w:rFonts w:ascii="Times New Roman" w:hAnsi="Times New Roman" w:cs="Times New Roman"/>
            <w:sz w:val="24"/>
            <w:szCs w:val="24"/>
          </w:rPr>
          <w:t>aspects of population</w:t>
        </w:r>
        <w:r w:rsidR="003A5160" w:rsidDel="00FE470B">
          <w:rPr>
            <w:rFonts w:ascii="Times New Roman" w:hAnsi="Times New Roman" w:cs="Times New Roman"/>
            <w:sz w:val="24"/>
            <w:szCs w:val="24"/>
          </w:rPr>
          <w:t xml:space="preserve"> demographics</w:t>
        </w:r>
        <w:r w:rsidR="00087F4F" w:rsidDel="00FE470B">
          <w:rPr>
            <w:rFonts w:ascii="Times New Roman" w:hAnsi="Times New Roman" w:cs="Times New Roman"/>
            <w:sz w:val="24"/>
            <w:szCs w:val="24"/>
          </w:rPr>
          <w:t xml:space="preserve">. </w:t>
        </w:r>
        <w:r w:rsidR="003A5160" w:rsidDel="00FE470B">
          <w:rPr>
            <w:rFonts w:ascii="Times New Roman" w:hAnsi="Times New Roman" w:cs="Times New Roman"/>
            <w:sz w:val="24"/>
            <w:szCs w:val="24"/>
          </w:rPr>
          <w:t>The</w:t>
        </w:r>
        <w:r w:rsidR="00EA3B10" w:rsidDel="00FE470B">
          <w:rPr>
            <w:rFonts w:ascii="Times New Roman" w:hAnsi="Times New Roman" w:cs="Times New Roman"/>
            <w:sz w:val="24"/>
            <w:szCs w:val="24"/>
          </w:rPr>
          <w:t xml:space="preserve"> application of </w:t>
        </w:r>
        <w:r w:rsidR="00B90045" w:rsidDel="00FE470B">
          <w:rPr>
            <w:rFonts w:ascii="Times New Roman" w:hAnsi="Times New Roman" w:cs="Times New Roman"/>
            <w:sz w:val="24"/>
            <w:szCs w:val="24"/>
          </w:rPr>
          <w:t>cluster</w:t>
        </w:r>
        <w:r w:rsidR="00087F4F" w:rsidDel="00FE470B">
          <w:rPr>
            <w:rFonts w:ascii="Times New Roman" w:hAnsi="Times New Roman" w:cs="Times New Roman"/>
            <w:sz w:val="24"/>
            <w:szCs w:val="24"/>
          </w:rPr>
          <w:t xml:space="preserve"> analysis </w:t>
        </w:r>
        <w:r w:rsidR="005971D8" w:rsidDel="00FE470B">
          <w:rPr>
            <w:rFonts w:ascii="Times New Roman" w:hAnsi="Times New Roman" w:cs="Times New Roman"/>
            <w:sz w:val="24"/>
            <w:szCs w:val="24"/>
          </w:rPr>
          <w:t xml:space="preserve">facilitated </w:t>
        </w:r>
        <w:r w:rsidR="00DE11D3" w:rsidDel="00FE470B">
          <w:rPr>
            <w:rFonts w:ascii="Times New Roman" w:hAnsi="Times New Roman" w:cs="Times New Roman"/>
            <w:sz w:val="24"/>
            <w:szCs w:val="24"/>
          </w:rPr>
          <w:t>analyses</w:t>
        </w:r>
        <w:r w:rsidR="005971D8" w:rsidDel="00FE470B">
          <w:rPr>
            <w:rFonts w:ascii="Times New Roman" w:hAnsi="Times New Roman" w:cs="Times New Roman"/>
            <w:sz w:val="24"/>
            <w:szCs w:val="24"/>
          </w:rPr>
          <w:t xml:space="preserve"> by </w:t>
        </w:r>
        <w:r w:rsidR="00EA3B10" w:rsidDel="00FE470B">
          <w:rPr>
            <w:rFonts w:ascii="Times New Roman" w:hAnsi="Times New Roman" w:cs="Times New Roman"/>
            <w:sz w:val="24"/>
            <w:szCs w:val="24"/>
          </w:rPr>
          <w:t>classifying</w:t>
        </w:r>
        <w:r w:rsidR="00087F4F" w:rsidDel="00FE470B">
          <w:rPr>
            <w:rFonts w:ascii="Times New Roman" w:hAnsi="Times New Roman" w:cs="Times New Roman"/>
            <w:sz w:val="24"/>
            <w:szCs w:val="24"/>
          </w:rPr>
          <w:t xml:space="preserve"> multiple metrics in</w:t>
        </w:r>
        <w:r w:rsidR="00EA3B10" w:rsidDel="00FE470B">
          <w:rPr>
            <w:rFonts w:ascii="Times New Roman" w:hAnsi="Times New Roman" w:cs="Times New Roman"/>
            <w:sz w:val="24"/>
            <w:szCs w:val="24"/>
          </w:rPr>
          <w:t>to</w:t>
        </w:r>
        <w:r w:rsidR="00087F4F" w:rsidDel="00FE470B">
          <w:rPr>
            <w:rFonts w:ascii="Times New Roman" w:hAnsi="Times New Roman" w:cs="Times New Roman"/>
            <w:sz w:val="24"/>
            <w:szCs w:val="24"/>
          </w:rPr>
          <w:t xml:space="preserve"> </w:t>
        </w:r>
        <w:r w:rsidR="00EA3B10" w:rsidDel="00FE470B">
          <w:rPr>
            <w:rFonts w:ascii="Times New Roman" w:hAnsi="Times New Roman" w:cs="Times New Roman"/>
            <w:sz w:val="24"/>
            <w:szCs w:val="24"/>
          </w:rPr>
          <w:t>clusters</w:t>
        </w:r>
        <w:r w:rsidR="00B90045" w:rsidDel="00FE470B">
          <w:rPr>
            <w:rFonts w:ascii="Times New Roman" w:hAnsi="Times New Roman" w:cs="Times New Roman"/>
            <w:sz w:val="24"/>
            <w:szCs w:val="24"/>
          </w:rPr>
          <w:t xml:space="preserve"> </w:t>
        </w:r>
        <w:r w:rsidR="00EA3B10" w:rsidDel="00FE470B">
          <w:rPr>
            <w:rFonts w:ascii="Times New Roman" w:hAnsi="Times New Roman" w:cs="Times New Roman"/>
            <w:sz w:val="24"/>
            <w:szCs w:val="24"/>
          </w:rPr>
          <w:t xml:space="preserve">displaying </w:t>
        </w:r>
        <w:r w:rsidR="00B90045" w:rsidDel="00FE470B">
          <w:rPr>
            <w:rFonts w:ascii="Times New Roman" w:hAnsi="Times New Roman" w:cs="Times New Roman"/>
            <w:sz w:val="24"/>
            <w:szCs w:val="24"/>
          </w:rPr>
          <w:t>similar temporal patterns</w:t>
        </w:r>
        <w:r w:rsidR="00DE11D3" w:rsidDel="00FE470B">
          <w:rPr>
            <w:rFonts w:ascii="Times New Roman" w:hAnsi="Times New Roman" w:cs="Times New Roman"/>
            <w:sz w:val="24"/>
            <w:szCs w:val="24"/>
          </w:rPr>
          <w:t xml:space="preserve">, </w:t>
        </w:r>
        <w:r w:rsidR="0026313B" w:rsidDel="00FE470B">
          <w:rPr>
            <w:rFonts w:ascii="Times New Roman" w:hAnsi="Times New Roman" w:cs="Times New Roman"/>
            <w:sz w:val="24"/>
            <w:szCs w:val="24"/>
          </w:rPr>
          <w:t>which then allowed a simpler analysis of sets of metrics</w:t>
        </w:r>
        <w:r w:rsidR="00B90045" w:rsidDel="00FE470B">
          <w:rPr>
            <w:rFonts w:ascii="Times New Roman" w:hAnsi="Times New Roman" w:cs="Times New Roman"/>
            <w:sz w:val="24"/>
            <w:szCs w:val="24"/>
          </w:rPr>
          <w:t>. This procedure provided a more</w:t>
        </w:r>
        <w:r w:rsidR="005971D8" w:rsidRPr="005971D8" w:rsidDel="00FE470B">
          <w:rPr>
            <w:rFonts w:ascii="Times New Roman" w:hAnsi="Times New Roman" w:cs="Times New Roman"/>
            <w:sz w:val="24"/>
            <w:szCs w:val="24"/>
          </w:rPr>
          <w:t xml:space="preserve"> robust analysis </w:t>
        </w:r>
        <w:r w:rsidR="0058650A" w:rsidDel="00FE470B">
          <w:rPr>
            <w:rFonts w:ascii="Times New Roman" w:hAnsi="Times New Roman" w:cs="Times New Roman"/>
            <w:sz w:val="24"/>
            <w:szCs w:val="24"/>
          </w:rPr>
          <w:t xml:space="preserve">because it was </w:t>
        </w:r>
        <w:r w:rsidR="005971D8" w:rsidDel="00FE470B">
          <w:rPr>
            <w:rFonts w:ascii="Times New Roman" w:hAnsi="Times New Roman" w:cs="Times New Roman"/>
            <w:sz w:val="24"/>
            <w:szCs w:val="24"/>
          </w:rPr>
          <w:t xml:space="preserve">based on the preponderance of evidence provided by multiple </w:t>
        </w:r>
        <w:r w:rsidR="00EA3B10" w:rsidDel="00FE470B">
          <w:rPr>
            <w:rFonts w:ascii="Times New Roman" w:hAnsi="Times New Roman" w:cs="Times New Roman"/>
            <w:sz w:val="24"/>
            <w:szCs w:val="24"/>
          </w:rPr>
          <w:t>metric</w:t>
        </w:r>
        <w:r w:rsidR="005971D8" w:rsidDel="00FE470B">
          <w:rPr>
            <w:rFonts w:ascii="Times New Roman" w:hAnsi="Times New Roman" w:cs="Times New Roman"/>
            <w:sz w:val="24"/>
            <w:szCs w:val="24"/>
          </w:rPr>
          <w:t>s</w:t>
        </w:r>
        <w:r w:rsidR="0058650A" w:rsidDel="00FE470B">
          <w:rPr>
            <w:rFonts w:ascii="Times New Roman" w:hAnsi="Times New Roman" w:cs="Times New Roman"/>
            <w:sz w:val="24"/>
            <w:szCs w:val="24"/>
          </w:rPr>
          <w:t xml:space="preserve"> rather than single metrics</w:t>
        </w:r>
        <w:r w:rsidR="005971D8" w:rsidDel="00FE470B">
          <w:rPr>
            <w:rFonts w:ascii="Times New Roman" w:hAnsi="Times New Roman" w:cs="Times New Roman"/>
            <w:sz w:val="24"/>
            <w:szCs w:val="24"/>
          </w:rPr>
          <w:t xml:space="preserve">, and </w:t>
        </w:r>
        <w:r w:rsidR="0058650A" w:rsidDel="00FE470B">
          <w:rPr>
            <w:rFonts w:ascii="Times New Roman" w:hAnsi="Times New Roman" w:cs="Times New Roman"/>
            <w:sz w:val="24"/>
            <w:szCs w:val="24"/>
          </w:rPr>
          <w:t xml:space="preserve">at the same time </w:t>
        </w:r>
        <w:r w:rsidR="00B90045" w:rsidDel="00FE470B">
          <w:rPr>
            <w:rFonts w:ascii="Times New Roman" w:hAnsi="Times New Roman" w:cs="Times New Roman"/>
            <w:sz w:val="24"/>
            <w:szCs w:val="24"/>
          </w:rPr>
          <w:t>reduced</w:t>
        </w:r>
        <w:r w:rsidR="00087F4F" w:rsidRPr="00087F4F" w:rsidDel="00FE470B">
          <w:rPr>
            <w:rFonts w:ascii="Times New Roman" w:hAnsi="Times New Roman" w:cs="Times New Roman"/>
            <w:sz w:val="24"/>
            <w:szCs w:val="24"/>
          </w:rPr>
          <w:t xml:space="preserve"> the ambiguity of </w:t>
        </w:r>
        <w:r w:rsidR="005971D8" w:rsidDel="00FE470B">
          <w:rPr>
            <w:rFonts w:ascii="Times New Roman" w:hAnsi="Times New Roman" w:cs="Times New Roman"/>
            <w:sz w:val="24"/>
            <w:szCs w:val="24"/>
          </w:rPr>
          <w:t>considering</w:t>
        </w:r>
        <w:r w:rsidR="00087F4F" w:rsidRPr="00087F4F" w:rsidDel="00FE470B">
          <w:rPr>
            <w:rFonts w:ascii="Times New Roman" w:hAnsi="Times New Roman" w:cs="Times New Roman"/>
            <w:sz w:val="24"/>
            <w:szCs w:val="24"/>
          </w:rPr>
          <w:t xml:space="preserve"> many metric</w:t>
        </w:r>
        <w:r w:rsidR="00087F4F" w:rsidDel="00FE470B">
          <w:rPr>
            <w:rFonts w:ascii="Times New Roman" w:hAnsi="Times New Roman" w:cs="Times New Roman"/>
            <w:sz w:val="24"/>
            <w:szCs w:val="24"/>
          </w:rPr>
          <w:t>s</w:t>
        </w:r>
        <w:r w:rsidR="00087F4F" w:rsidRPr="00087F4F" w:rsidDel="00FE470B">
          <w:rPr>
            <w:rFonts w:ascii="Times New Roman" w:hAnsi="Times New Roman" w:cs="Times New Roman"/>
            <w:sz w:val="24"/>
            <w:szCs w:val="24"/>
          </w:rPr>
          <w:t xml:space="preserve"> separately</w:t>
        </w:r>
        <w:r w:rsidR="00087F4F" w:rsidDel="00FE470B">
          <w:rPr>
            <w:rFonts w:ascii="Times New Roman" w:hAnsi="Times New Roman" w:cs="Times New Roman"/>
            <w:sz w:val="24"/>
            <w:szCs w:val="24"/>
          </w:rPr>
          <w:t xml:space="preserve">. </w:t>
        </w:r>
      </w:moveFrom>
    </w:p>
    <w:moveFromRangeEnd w:id="225"/>
    <w:p w14:paraId="6896CE82" w14:textId="47840CBD" w:rsidR="005D6B9B" w:rsidRPr="005D6B9B" w:rsidRDefault="00412BA2" w:rsidP="0058650A">
      <w:pPr>
        <w:spacing w:after="0" w:line="480" w:lineRule="auto"/>
        <w:ind w:firstLine="720"/>
        <w:rPr>
          <w:rFonts w:ascii="Times New Roman" w:hAnsi="Times New Roman" w:cs="Times New Roman"/>
          <w:sz w:val="24"/>
          <w:szCs w:val="24"/>
        </w:rPr>
      </w:pPr>
      <w:del w:id="227" w:author="Steve Miranda" w:date="2016-12-06T12:00:00Z">
        <w:r w:rsidDel="00FE470B">
          <w:rPr>
            <w:rFonts w:ascii="Times New Roman" w:hAnsi="Times New Roman" w:cs="Times New Roman"/>
            <w:sz w:val="24"/>
            <w:szCs w:val="24"/>
          </w:rPr>
          <w:delText xml:space="preserve">Aided </w:delText>
        </w:r>
        <w:r w:rsidR="00087F4F" w:rsidDel="00FE470B">
          <w:rPr>
            <w:rFonts w:ascii="Times New Roman" w:hAnsi="Times New Roman" w:cs="Times New Roman"/>
            <w:sz w:val="24"/>
            <w:szCs w:val="24"/>
          </w:rPr>
          <w:delText xml:space="preserve">by </w:delText>
        </w:r>
        <w:r w:rsidR="00B90045" w:rsidDel="00FE470B">
          <w:rPr>
            <w:rFonts w:ascii="Times New Roman" w:hAnsi="Times New Roman" w:cs="Times New Roman"/>
            <w:sz w:val="24"/>
            <w:szCs w:val="24"/>
          </w:rPr>
          <w:delText>this</w:delText>
        </w:r>
        <w:r w:rsidR="00087F4F" w:rsidDel="00FE470B">
          <w:rPr>
            <w:rFonts w:ascii="Times New Roman" w:hAnsi="Times New Roman" w:cs="Times New Roman"/>
            <w:sz w:val="24"/>
            <w:szCs w:val="24"/>
          </w:rPr>
          <w:delText xml:space="preserve"> analysis</w:delText>
        </w:r>
        <w:r w:rsidDel="00FE470B">
          <w:rPr>
            <w:rFonts w:ascii="Times New Roman" w:hAnsi="Times New Roman" w:cs="Times New Roman"/>
            <w:sz w:val="24"/>
            <w:szCs w:val="24"/>
          </w:rPr>
          <w:delText>, our</w:delText>
        </w:r>
      </w:del>
      <w:ins w:id="228" w:author="Steve Miranda" w:date="2016-12-06T12:00:00Z">
        <w:r w:rsidR="00FE470B">
          <w:rPr>
            <w:rFonts w:ascii="Times New Roman" w:hAnsi="Times New Roman" w:cs="Times New Roman"/>
            <w:sz w:val="24"/>
            <w:szCs w:val="24"/>
          </w:rPr>
          <w:t>Our</w:t>
        </w:r>
      </w:ins>
      <w:r>
        <w:rPr>
          <w:rFonts w:ascii="Times New Roman" w:hAnsi="Times New Roman" w:cs="Times New Roman"/>
          <w:sz w:val="24"/>
          <w:szCs w:val="24"/>
        </w:rPr>
        <w:t xml:space="preserve"> long</w:t>
      </w:r>
      <w:r w:rsidR="00014EE4">
        <w:rPr>
          <w:rFonts w:ascii="Times New Roman" w:hAnsi="Times New Roman" w:cs="Times New Roman"/>
          <w:sz w:val="24"/>
          <w:szCs w:val="24"/>
        </w:rPr>
        <w:t>-</w:t>
      </w:r>
      <w:r>
        <w:rPr>
          <w:rFonts w:ascii="Times New Roman" w:hAnsi="Times New Roman" w:cs="Times New Roman"/>
          <w:sz w:val="24"/>
          <w:szCs w:val="24"/>
        </w:rPr>
        <w:t xml:space="preserve">term data </w:t>
      </w:r>
      <w:r w:rsidR="0058650A">
        <w:rPr>
          <w:rFonts w:ascii="Times New Roman" w:hAnsi="Times New Roman" w:cs="Times New Roman"/>
          <w:sz w:val="24"/>
          <w:szCs w:val="24"/>
        </w:rPr>
        <w:t>revealed</w:t>
      </w:r>
      <w:r w:rsidR="0058650A" w:rsidDel="0058650A">
        <w:rPr>
          <w:rFonts w:ascii="Times New Roman" w:hAnsi="Times New Roman" w:cs="Times New Roman"/>
          <w:sz w:val="24"/>
          <w:szCs w:val="24"/>
        </w:rPr>
        <w:t xml:space="preserve"> </w:t>
      </w:r>
      <w:r w:rsidR="00185230">
        <w:rPr>
          <w:rFonts w:ascii="Times New Roman" w:hAnsi="Times New Roman" w:cs="Times New Roman"/>
          <w:sz w:val="24"/>
          <w:szCs w:val="24"/>
        </w:rPr>
        <w:t xml:space="preserve">some </w:t>
      </w:r>
      <w:r w:rsidR="005D38ED">
        <w:rPr>
          <w:rFonts w:ascii="Times New Roman" w:hAnsi="Times New Roman" w:cs="Times New Roman"/>
          <w:sz w:val="24"/>
          <w:szCs w:val="24"/>
        </w:rPr>
        <w:t>differences in population and fishery metrics, as well as various</w:t>
      </w:r>
      <w:r w:rsidR="00BD714B">
        <w:rPr>
          <w:rFonts w:ascii="Times New Roman" w:hAnsi="Times New Roman" w:cs="Times New Roman"/>
          <w:sz w:val="24"/>
          <w:szCs w:val="24"/>
        </w:rPr>
        <w:t xml:space="preserve"> </w:t>
      </w:r>
      <w:r>
        <w:rPr>
          <w:rFonts w:ascii="Times New Roman" w:hAnsi="Times New Roman" w:cs="Times New Roman"/>
          <w:sz w:val="24"/>
          <w:szCs w:val="24"/>
        </w:rPr>
        <w:t xml:space="preserve">temporal trends. </w:t>
      </w:r>
      <w:r w:rsidR="00B90045">
        <w:rPr>
          <w:rFonts w:ascii="Times New Roman" w:hAnsi="Times New Roman" w:cs="Times New Roman"/>
          <w:sz w:val="24"/>
          <w:szCs w:val="24"/>
        </w:rPr>
        <w:t>We suggest t</w:t>
      </w:r>
      <w:r w:rsidR="00BD714B">
        <w:rPr>
          <w:rFonts w:ascii="Times New Roman" w:hAnsi="Times New Roman" w:cs="Times New Roman"/>
          <w:sz w:val="24"/>
          <w:szCs w:val="24"/>
        </w:rPr>
        <w:t xml:space="preserve">hese trends </w:t>
      </w:r>
      <w:r w:rsidR="003B1E40">
        <w:rPr>
          <w:rFonts w:ascii="Times New Roman" w:hAnsi="Times New Roman" w:cs="Times New Roman"/>
          <w:sz w:val="24"/>
          <w:szCs w:val="24"/>
        </w:rPr>
        <w:t xml:space="preserve">can </w:t>
      </w:r>
      <w:r w:rsidR="00B90045">
        <w:rPr>
          <w:rFonts w:ascii="Times New Roman" w:hAnsi="Times New Roman" w:cs="Times New Roman"/>
          <w:sz w:val="24"/>
          <w:szCs w:val="24"/>
        </w:rPr>
        <w:t>only</w:t>
      </w:r>
      <w:r w:rsidR="00BD714B">
        <w:rPr>
          <w:rFonts w:ascii="Times New Roman" w:hAnsi="Times New Roman" w:cs="Times New Roman"/>
          <w:sz w:val="24"/>
          <w:szCs w:val="24"/>
        </w:rPr>
        <w:t xml:space="preserve"> </w:t>
      </w:r>
      <w:r w:rsidR="00DE11D3">
        <w:rPr>
          <w:rFonts w:ascii="Times New Roman" w:hAnsi="Times New Roman" w:cs="Times New Roman"/>
          <w:sz w:val="24"/>
          <w:szCs w:val="24"/>
        </w:rPr>
        <w:t xml:space="preserve">be </w:t>
      </w:r>
      <w:r w:rsidR="0017062B">
        <w:rPr>
          <w:rFonts w:ascii="Times New Roman" w:hAnsi="Times New Roman" w:cs="Times New Roman"/>
          <w:sz w:val="24"/>
          <w:szCs w:val="24"/>
        </w:rPr>
        <w:t>partially</w:t>
      </w:r>
      <w:r w:rsidR="00C6704E">
        <w:rPr>
          <w:rFonts w:ascii="Times New Roman" w:hAnsi="Times New Roman" w:cs="Times New Roman"/>
          <w:sz w:val="24"/>
          <w:szCs w:val="24"/>
        </w:rPr>
        <w:t xml:space="preserve"> </w:t>
      </w:r>
      <w:r w:rsidR="00BD714B">
        <w:rPr>
          <w:rFonts w:ascii="Times New Roman" w:hAnsi="Times New Roman" w:cs="Times New Roman"/>
          <w:sz w:val="24"/>
          <w:szCs w:val="24"/>
        </w:rPr>
        <w:t xml:space="preserve">attributed to </w:t>
      </w:r>
      <w:r w:rsidR="00014EE4">
        <w:rPr>
          <w:rFonts w:ascii="Times New Roman" w:hAnsi="Times New Roman" w:cs="Times New Roman"/>
          <w:sz w:val="24"/>
          <w:szCs w:val="24"/>
        </w:rPr>
        <w:t>output controls</w:t>
      </w:r>
      <w:r w:rsidR="00BD714B">
        <w:rPr>
          <w:rFonts w:ascii="Times New Roman" w:hAnsi="Times New Roman" w:cs="Times New Roman"/>
          <w:sz w:val="24"/>
          <w:szCs w:val="24"/>
        </w:rPr>
        <w:t xml:space="preserve"> exercised through length</w:t>
      </w:r>
      <w:r w:rsidR="00014EE4">
        <w:rPr>
          <w:rFonts w:ascii="Times New Roman" w:hAnsi="Times New Roman" w:cs="Times New Roman"/>
          <w:sz w:val="24"/>
          <w:szCs w:val="24"/>
        </w:rPr>
        <w:t>-</w:t>
      </w:r>
      <w:r w:rsidR="00BD714B">
        <w:rPr>
          <w:rFonts w:ascii="Times New Roman" w:hAnsi="Times New Roman" w:cs="Times New Roman"/>
          <w:sz w:val="24"/>
          <w:szCs w:val="24"/>
        </w:rPr>
        <w:t>limit regulations.</w:t>
      </w:r>
      <w:r w:rsidR="0058650A">
        <w:rPr>
          <w:rFonts w:ascii="Times New Roman" w:hAnsi="Times New Roman" w:cs="Times New Roman"/>
          <w:sz w:val="24"/>
          <w:szCs w:val="24"/>
        </w:rPr>
        <w:t xml:space="preserve"> </w:t>
      </w:r>
      <w:r w:rsidR="00990A04">
        <w:rPr>
          <w:rFonts w:ascii="Times New Roman" w:hAnsi="Times New Roman" w:cs="Times New Roman"/>
          <w:sz w:val="24"/>
          <w:szCs w:val="24"/>
        </w:rPr>
        <w:t>In 1988 t</w:t>
      </w:r>
      <w:r w:rsidR="00DE11D3">
        <w:rPr>
          <w:rFonts w:ascii="Times New Roman" w:hAnsi="Times New Roman" w:cs="Times New Roman"/>
          <w:sz w:val="24"/>
          <w:szCs w:val="24"/>
        </w:rPr>
        <w:t>he SLL</w:t>
      </w:r>
      <w:r w:rsidR="00990A04">
        <w:rPr>
          <w:rFonts w:ascii="Times New Roman" w:hAnsi="Times New Roman" w:cs="Times New Roman"/>
          <w:sz w:val="24"/>
          <w:szCs w:val="24"/>
        </w:rPr>
        <w:t xml:space="preserve"> </w:t>
      </w:r>
      <w:r w:rsidR="0036308F">
        <w:rPr>
          <w:rFonts w:ascii="Times New Roman" w:hAnsi="Times New Roman" w:cs="Times New Roman"/>
          <w:sz w:val="24"/>
          <w:szCs w:val="24"/>
        </w:rPr>
        <w:t xml:space="preserve">required anglers to release fish within the protected slot, </w:t>
      </w:r>
      <w:r w:rsidR="00990A04">
        <w:rPr>
          <w:rFonts w:ascii="Times New Roman" w:hAnsi="Times New Roman" w:cs="Times New Roman"/>
          <w:sz w:val="24"/>
          <w:szCs w:val="24"/>
        </w:rPr>
        <w:t>prompt</w:t>
      </w:r>
      <w:r w:rsidR="0036308F">
        <w:rPr>
          <w:rFonts w:ascii="Times New Roman" w:hAnsi="Times New Roman" w:cs="Times New Roman"/>
          <w:sz w:val="24"/>
          <w:szCs w:val="24"/>
        </w:rPr>
        <w:t>ing</w:t>
      </w:r>
      <w:r w:rsidR="00990A04">
        <w:rPr>
          <w:rFonts w:ascii="Times New Roman" w:hAnsi="Times New Roman" w:cs="Times New Roman"/>
          <w:sz w:val="24"/>
          <w:szCs w:val="24"/>
        </w:rPr>
        <w:t xml:space="preserve"> </w:t>
      </w:r>
      <w:r w:rsidR="00DE11D3">
        <w:rPr>
          <w:rFonts w:ascii="Times New Roman" w:hAnsi="Times New Roman" w:cs="Times New Roman"/>
          <w:sz w:val="24"/>
          <w:szCs w:val="24"/>
        </w:rPr>
        <w:t>an increase in the percentage of fish released</w:t>
      </w:r>
      <w:r w:rsidR="0036308F">
        <w:rPr>
          <w:rFonts w:ascii="Times New Roman" w:hAnsi="Times New Roman" w:cs="Times New Roman"/>
          <w:sz w:val="24"/>
          <w:szCs w:val="24"/>
        </w:rPr>
        <w:t>. In the t</w:t>
      </w:r>
      <w:r w:rsidR="00542507">
        <w:rPr>
          <w:rFonts w:ascii="Times New Roman" w:hAnsi="Times New Roman" w:cs="Times New Roman"/>
          <w:sz w:val="24"/>
          <w:szCs w:val="24"/>
        </w:rPr>
        <w:t>wo</w:t>
      </w:r>
      <w:r w:rsidR="0036308F">
        <w:rPr>
          <w:rFonts w:ascii="Times New Roman" w:hAnsi="Times New Roman" w:cs="Times New Roman"/>
          <w:sz w:val="24"/>
          <w:szCs w:val="24"/>
        </w:rPr>
        <w:t xml:space="preserve"> years preceding 198</w:t>
      </w:r>
      <w:r w:rsidR="00542507">
        <w:rPr>
          <w:rFonts w:ascii="Times New Roman" w:hAnsi="Times New Roman" w:cs="Times New Roman"/>
          <w:sz w:val="24"/>
          <w:szCs w:val="24"/>
        </w:rPr>
        <w:t>8</w:t>
      </w:r>
      <w:r w:rsidR="0036308F">
        <w:rPr>
          <w:rFonts w:ascii="Times New Roman" w:hAnsi="Times New Roman" w:cs="Times New Roman"/>
          <w:sz w:val="24"/>
          <w:szCs w:val="24"/>
        </w:rPr>
        <w:t xml:space="preserve"> </w:t>
      </w:r>
      <w:r w:rsidR="0036308F" w:rsidRPr="004C5F7B">
        <w:rPr>
          <w:rFonts w:ascii="Times New Roman" w:hAnsi="Times New Roman" w:cs="Times New Roman"/>
          <w:sz w:val="24"/>
          <w:szCs w:val="24"/>
        </w:rPr>
        <w:t xml:space="preserve">release rate averaged less than 50% but </w:t>
      </w:r>
      <w:r w:rsidR="00F368FB" w:rsidRPr="004C5F7B">
        <w:rPr>
          <w:rFonts w:ascii="Times New Roman" w:hAnsi="Times New Roman" w:cs="Times New Roman"/>
          <w:sz w:val="24"/>
          <w:szCs w:val="24"/>
        </w:rPr>
        <w:t xml:space="preserve">by the late 1990s release rate was </w:t>
      </w:r>
      <w:del w:id="229" w:author="Michael Colvin" w:date="2016-12-12T08:07:00Z">
        <w:r w:rsidR="00F368FB" w:rsidRPr="004C5F7B" w:rsidDel="002A6DCA">
          <w:rPr>
            <w:rFonts w:ascii="Times New Roman" w:hAnsi="Times New Roman" w:cs="Times New Roman"/>
            <w:sz w:val="24"/>
            <w:szCs w:val="24"/>
          </w:rPr>
          <w:delText xml:space="preserve">generally </w:delText>
        </w:r>
      </w:del>
      <w:r w:rsidR="00F368FB" w:rsidRPr="004C5F7B">
        <w:rPr>
          <w:rFonts w:ascii="Times New Roman" w:hAnsi="Times New Roman" w:cs="Times New Roman"/>
          <w:sz w:val="24"/>
          <w:szCs w:val="24"/>
        </w:rPr>
        <w:t xml:space="preserve">90% or higher. </w:t>
      </w:r>
      <w:r w:rsidR="000834CB" w:rsidRPr="004C5F7B">
        <w:rPr>
          <w:rFonts w:ascii="Times New Roman" w:hAnsi="Times New Roman" w:cs="Times New Roman"/>
          <w:sz w:val="24"/>
          <w:szCs w:val="24"/>
        </w:rPr>
        <w:t xml:space="preserve">The regulation was </w:t>
      </w:r>
      <w:r w:rsidR="00990A04" w:rsidRPr="004C5F7B">
        <w:rPr>
          <w:rFonts w:ascii="Times New Roman" w:hAnsi="Times New Roman" w:cs="Times New Roman"/>
          <w:sz w:val="24"/>
          <w:szCs w:val="24"/>
        </w:rPr>
        <w:t xml:space="preserve">designed to promote </w:t>
      </w:r>
      <w:ins w:id="230" w:author="Michael Colvin" w:date="2016-12-12T08:07:00Z">
        <w:r w:rsidR="002A6DCA">
          <w:rPr>
            <w:rFonts w:ascii="Times New Roman" w:hAnsi="Times New Roman" w:cs="Times New Roman"/>
            <w:sz w:val="24"/>
            <w:szCs w:val="24"/>
          </w:rPr>
          <w:t xml:space="preserve">the </w:t>
        </w:r>
      </w:ins>
      <w:r w:rsidR="00990A04" w:rsidRPr="004C5F7B">
        <w:rPr>
          <w:rFonts w:ascii="Times New Roman" w:hAnsi="Times New Roman" w:cs="Times New Roman"/>
          <w:sz w:val="24"/>
          <w:szCs w:val="24"/>
        </w:rPr>
        <w:t>release</w:t>
      </w:r>
      <w:r w:rsidR="00C6704E" w:rsidRPr="004C5F7B">
        <w:rPr>
          <w:rFonts w:ascii="Times New Roman" w:hAnsi="Times New Roman" w:cs="Times New Roman"/>
          <w:sz w:val="24"/>
          <w:szCs w:val="24"/>
        </w:rPr>
        <w:t xml:space="preserve"> of </w:t>
      </w:r>
      <w:r w:rsidR="000636A4">
        <w:rPr>
          <w:rFonts w:ascii="Times New Roman" w:hAnsi="Times New Roman" w:cs="Times New Roman"/>
          <w:sz w:val="24"/>
          <w:szCs w:val="24"/>
        </w:rPr>
        <w:t>13-16-in</w:t>
      </w:r>
      <w:r w:rsidR="00C6704E" w:rsidRPr="004C5F7B">
        <w:rPr>
          <w:rFonts w:ascii="Times New Roman" w:hAnsi="Times New Roman" w:cs="Times New Roman"/>
          <w:sz w:val="24"/>
          <w:szCs w:val="24"/>
        </w:rPr>
        <w:t xml:space="preserve"> fish</w:t>
      </w:r>
      <w:r w:rsidR="000834CB" w:rsidRPr="004C5F7B">
        <w:rPr>
          <w:rFonts w:ascii="Times New Roman" w:hAnsi="Times New Roman" w:cs="Times New Roman"/>
          <w:sz w:val="24"/>
          <w:szCs w:val="24"/>
        </w:rPr>
        <w:t xml:space="preserve">, but </w:t>
      </w:r>
      <w:r w:rsidR="00F368FB" w:rsidRPr="004C5F7B">
        <w:rPr>
          <w:rFonts w:ascii="Times New Roman" w:hAnsi="Times New Roman" w:cs="Times New Roman"/>
          <w:sz w:val="24"/>
          <w:szCs w:val="24"/>
        </w:rPr>
        <w:t xml:space="preserve">it </w:t>
      </w:r>
      <w:r w:rsidR="000834CB" w:rsidRPr="004C5F7B">
        <w:rPr>
          <w:rFonts w:ascii="Times New Roman" w:hAnsi="Times New Roman" w:cs="Times New Roman"/>
          <w:sz w:val="24"/>
          <w:szCs w:val="24"/>
        </w:rPr>
        <w:t>coincided with a period when</w:t>
      </w:r>
      <w:r w:rsidR="000834CB">
        <w:rPr>
          <w:rFonts w:ascii="Times New Roman" w:hAnsi="Times New Roman" w:cs="Times New Roman"/>
          <w:sz w:val="24"/>
          <w:szCs w:val="24"/>
        </w:rPr>
        <w:t xml:space="preserve"> there was a shift in harvest attitude</w:t>
      </w:r>
      <w:r w:rsidR="00C6704E">
        <w:rPr>
          <w:rFonts w:ascii="Times New Roman" w:hAnsi="Times New Roman" w:cs="Times New Roman"/>
          <w:sz w:val="24"/>
          <w:szCs w:val="24"/>
        </w:rPr>
        <w:t>s</w:t>
      </w:r>
      <w:r w:rsidR="000834CB">
        <w:rPr>
          <w:rFonts w:ascii="Times New Roman" w:hAnsi="Times New Roman" w:cs="Times New Roman"/>
          <w:sz w:val="24"/>
          <w:szCs w:val="24"/>
        </w:rPr>
        <w:t xml:space="preserve"> in </w:t>
      </w:r>
      <w:r w:rsidR="003F1EB7">
        <w:rPr>
          <w:rFonts w:ascii="Times New Roman" w:hAnsi="Times New Roman" w:cs="Times New Roman"/>
          <w:sz w:val="24"/>
          <w:szCs w:val="24"/>
        </w:rPr>
        <w:t>b</w:t>
      </w:r>
      <w:r w:rsidR="0058650A">
        <w:rPr>
          <w:rFonts w:ascii="Times New Roman" w:hAnsi="Times New Roman" w:cs="Times New Roman"/>
          <w:sz w:val="24"/>
          <w:szCs w:val="24"/>
        </w:rPr>
        <w:t xml:space="preserve">lack </w:t>
      </w:r>
      <w:r w:rsidR="003F1EB7">
        <w:rPr>
          <w:rFonts w:ascii="Times New Roman" w:hAnsi="Times New Roman" w:cs="Times New Roman"/>
          <w:sz w:val="24"/>
          <w:szCs w:val="24"/>
        </w:rPr>
        <w:t>b</w:t>
      </w:r>
      <w:r w:rsidR="0058650A">
        <w:rPr>
          <w:rFonts w:ascii="Times New Roman" w:hAnsi="Times New Roman" w:cs="Times New Roman"/>
          <w:sz w:val="24"/>
          <w:szCs w:val="24"/>
        </w:rPr>
        <w:t xml:space="preserve">ass </w:t>
      </w:r>
      <w:r w:rsidR="00990A04">
        <w:rPr>
          <w:rFonts w:ascii="Times New Roman" w:hAnsi="Times New Roman" w:cs="Times New Roman"/>
          <w:sz w:val="24"/>
          <w:szCs w:val="24"/>
        </w:rPr>
        <w:t xml:space="preserve">recreational </w:t>
      </w:r>
      <w:r w:rsidR="000834CB">
        <w:rPr>
          <w:rFonts w:ascii="Times New Roman" w:hAnsi="Times New Roman" w:cs="Times New Roman"/>
          <w:sz w:val="24"/>
          <w:szCs w:val="24"/>
        </w:rPr>
        <w:t>fish</w:t>
      </w:r>
      <w:r w:rsidR="00F368FB">
        <w:rPr>
          <w:rFonts w:ascii="Times New Roman" w:hAnsi="Times New Roman" w:cs="Times New Roman"/>
          <w:sz w:val="24"/>
          <w:szCs w:val="24"/>
        </w:rPr>
        <w:t>ing</w:t>
      </w:r>
      <w:r w:rsidR="000834CB">
        <w:rPr>
          <w:rFonts w:ascii="Times New Roman" w:hAnsi="Times New Roman" w:cs="Times New Roman"/>
          <w:sz w:val="24"/>
          <w:szCs w:val="24"/>
        </w:rPr>
        <w:t xml:space="preserve"> </w:t>
      </w:r>
      <w:r w:rsidR="00474FBF">
        <w:rPr>
          <w:rFonts w:ascii="Times New Roman" w:hAnsi="Times New Roman" w:cs="Times New Roman"/>
          <w:sz w:val="24"/>
          <w:szCs w:val="24"/>
        </w:rPr>
        <w:t xml:space="preserve">away from harvesting and </w:t>
      </w:r>
      <w:r w:rsidR="000834CB">
        <w:rPr>
          <w:rFonts w:ascii="Times New Roman" w:hAnsi="Times New Roman" w:cs="Times New Roman"/>
          <w:sz w:val="24"/>
          <w:szCs w:val="24"/>
        </w:rPr>
        <w:t>towards releasing the catch</w:t>
      </w:r>
      <w:r w:rsidR="0058650A">
        <w:rPr>
          <w:rFonts w:ascii="Times New Roman" w:hAnsi="Times New Roman" w:cs="Times New Roman"/>
          <w:sz w:val="24"/>
          <w:szCs w:val="24"/>
        </w:rPr>
        <w:t xml:space="preserve"> </w:t>
      </w:r>
      <w:r w:rsidR="0058650A" w:rsidRPr="0058650A">
        <w:rPr>
          <w:rFonts w:ascii="Times New Roman" w:hAnsi="Times New Roman" w:cs="Times New Roman"/>
          <w:sz w:val="24"/>
          <w:szCs w:val="24"/>
        </w:rPr>
        <w:t>(Quinn 1996)</w:t>
      </w:r>
      <w:r w:rsidR="000834CB">
        <w:rPr>
          <w:rFonts w:ascii="Times New Roman" w:hAnsi="Times New Roman" w:cs="Times New Roman"/>
          <w:sz w:val="24"/>
          <w:szCs w:val="24"/>
        </w:rPr>
        <w:t xml:space="preserve">. </w:t>
      </w:r>
      <w:r w:rsidR="00F368FB">
        <w:rPr>
          <w:rFonts w:ascii="Times New Roman" w:hAnsi="Times New Roman" w:cs="Times New Roman"/>
          <w:sz w:val="24"/>
          <w:szCs w:val="24"/>
        </w:rPr>
        <w:t xml:space="preserve">Similar shifts </w:t>
      </w:r>
      <w:r w:rsidR="00014EE4">
        <w:rPr>
          <w:rFonts w:ascii="Times New Roman" w:hAnsi="Times New Roman" w:cs="Times New Roman"/>
          <w:sz w:val="24"/>
          <w:szCs w:val="24"/>
        </w:rPr>
        <w:t>match</w:t>
      </w:r>
      <w:r w:rsidR="00456EAB">
        <w:rPr>
          <w:rFonts w:ascii="Times New Roman" w:hAnsi="Times New Roman" w:cs="Times New Roman"/>
          <w:sz w:val="24"/>
          <w:szCs w:val="24"/>
        </w:rPr>
        <w:t xml:space="preserve">ing in time with our observations </w:t>
      </w:r>
      <w:r w:rsidR="007E7899">
        <w:rPr>
          <w:rFonts w:ascii="Times New Roman" w:hAnsi="Times New Roman" w:cs="Times New Roman"/>
          <w:sz w:val="24"/>
          <w:szCs w:val="24"/>
        </w:rPr>
        <w:t>have been</w:t>
      </w:r>
      <w:r w:rsidR="00456EAB">
        <w:rPr>
          <w:rFonts w:ascii="Times New Roman" w:hAnsi="Times New Roman" w:cs="Times New Roman"/>
          <w:sz w:val="24"/>
          <w:szCs w:val="24"/>
        </w:rPr>
        <w:t xml:space="preserve"> reported for other </w:t>
      </w:r>
      <w:r w:rsidR="003F1EB7">
        <w:rPr>
          <w:rFonts w:ascii="Times New Roman" w:hAnsi="Times New Roman" w:cs="Times New Roman"/>
          <w:sz w:val="24"/>
          <w:szCs w:val="24"/>
        </w:rPr>
        <w:t>b</w:t>
      </w:r>
      <w:r w:rsidR="00D42716">
        <w:rPr>
          <w:rFonts w:ascii="Times New Roman" w:hAnsi="Times New Roman" w:cs="Times New Roman"/>
          <w:sz w:val="24"/>
          <w:szCs w:val="24"/>
        </w:rPr>
        <w:t xml:space="preserve">lack </w:t>
      </w:r>
      <w:r w:rsidR="003F1EB7">
        <w:rPr>
          <w:rFonts w:ascii="Times New Roman" w:hAnsi="Times New Roman" w:cs="Times New Roman"/>
          <w:sz w:val="24"/>
          <w:szCs w:val="24"/>
        </w:rPr>
        <w:t>b</w:t>
      </w:r>
      <w:r w:rsidR="00D42716">
        <w:rPr>
          <w:rFonts w:ascii="Times New Roman" w:hAnsi="Times New Roman" w:cs="Times New Roman"/>
          <w:sz w:val="24"/>
          <w:szCs w:val="24"/>
        </w:rPr>
        <w:t xml:space="preserve">ass </w:t>
      </w:r>
      <w:r w:rsidR="007E7899">
        <w:rPr>
          <w:rFonts w:ascii="Times New Roman" w:hAnsi="Times New Roman" w:cs="Times New Roman"/>
          <w:sz w:val="24"/>
          <w:szCs w:val="24"/>
        </w:rPr>
        <w:t>fisheries</w:t>
      </w:r>
      <w:r w:rsidR="00456EAB">
        <w:rPr>
          <w:rFonts w:ascii="Times New Roman" w:hAnsi="Times New Roman" w:cs="Times New Roman"/>
          <w:sz w:val="24"/>
          <w:szCs w:val="24"/>
        </w:rPr>
        <w:t xml:space="preserve"> </w:t>
      </w:r>
      <w:r w:rsidR="007E7899">
        <w:rPr>
          <w:rFonts w:ascii="Times New Roman" w:hAnsi="Times New Roman" w:cs="Times New Roman"/>
          <w:sz w:val="24"/>
          <w:szCs w:val="24"/>
        </w:rPr>
        <w:t xml:space="preserve">in Florida and Texas </w:t>
      </w:r>
      <w:r w:rsidR="001345FA">
        <w:rPr>
          <w:rFonts w:ascii="Times New Roman" w:hAnsi="Times New Roman" w:cs="Times New Roman"/>
          <w:sz w:val="24"/>
          <w:szCs w:val="24"/>
        </w:rPr>
        <w:t xml:space="preserve">(Myers et al. </w:t>
      </w:r>
      <w:r w:rsidR="00456EAB">
        <w:rPr>
          <w:rFonts w:ascii="Times New Roman" w:hAnsi="Times New Roman" w:cs="Times New Roman"/>
          <w:sz w:val="24"/>
          <w:szCs w:val="24"/>
        </w:rPr>
        <w:t>2008</w:t>
      </w:r>
      <w:r w:rsidR="00456EAB" w:rsidRPr="005D6B9B">
        <w:rPr>
          <w:rFonts w:ascii="Times New Roman" w:hAnsi="Times New Roman" w:cs="Times New Roman"/>
          <w:sz w:val="24"/>
          <w:szCs w:val="24"/>
        </w:rPr>
        <w:t>)</w:t>
      </w:r>
      <w:r w:rsidR="007E7899">
        <w:rPr>
          <w:rFonts w:ascii="Times New Roman" w:hAnsi="Times New Roman" w:cs="Times New Roman"/>
          <w:sz w:val="24"/>
          <w:szCs w:val="24"/>
        </w:rPr>
        <w:t xml:space="preserve">, </w:t>
      </w:r>
      <w:r w:rsidR="001345FA">
        <w:rPr>
          <w:rFonts w:ascii="Times New Roman" w:hAnsi="Times New Roman" w:cs="Times New Roman"/>
          <w:sz w:val="24"/>
          <w:szCs w:val="24"/>
        </w:rPr>
        <w:t xml:space="preserve">Wisconsin (Hansen et al. 2015), </w:t>
      </w:r>
      <w:r w:rsidR="007E7899">
        <w:rPr>
          <w:rFonts w:ascii="Times New Roman" w:hAnsi="Times New Roman" w:cs="Times New Roman"/>
          <w:sz w:val="24"/>
          <w:szCs w:val="24"/>
        </w:rPr>
        <w:t xml:space="preserve">and </w:t>
      </w:r>
      <w:r w:rsidR="001345FA">
        <w:rPr>
          <w:rFonts w:ascii="Times New Roman" w:hAnsi="Times New Roman" w:cs="Times New Roman"/>
          <w:sz w:val="24"/>
          <w:szCs w:val="24"/>
        </w:rPr>
        <w:t xml:space="preserve">other locations </w:t>
      </w:r>
      <w:r w:rsidR="007E7899">
        <w:rPr>
          <w:rFonts w:ascii="Times New Roman" w:hAnsi="Times New Roman" w:cs="Times New Roman"/>
          <w:sz w:val="24"/>
          <w:szCs w:val="24"/>
        </w:rPr>
        <w:t xml:space="preserve">in the United States </w:t>
      </w:r>
      <w:r w:rsidR="001345FA">
        <w:rPr>
          <w:rFonts w:ascii="Times New Roman" w:hAnsi="Times New Roman" w:cs="Times New Roman"/>
          <w:sz w:val="24"/>
          <w:szCs w:val="24"/>
        </w:rPr>
        <w:t xml:space="preserve">(Quinn </w:t>
      </w:r>
      <w:r w:rsidR="007E7899">
        <w:rPr>
          <w:rFonts w:ascii="Times New Roman" w:hAnsi="Times New Roman" w:cs="Times New Roman"/>
          <w:sz w:val="24"/>
          <w:szCs w:val="24"/>
        </w:rPr>
        <w:t>1996)</w:t>
      </w:r>
      <w:r w:rsidR="001345FA">
        <w:rPr>
          <w:rFonts w:ascii="Times New Roman" w:hAnsi="Times New Roman" w:cs="Times New Roman"/>
          <w:sz w:val="24"/>
          <w:szCs w:val="24"/>
        </w:rPr>
        <w:t>.</w:t>
      </w:r>
      <w:r w:rsidR="00456EAB" w:rsidRPr="005D6B9B">
        <w:rPr>
          <w:rFonts w:ascii="Times New Roman" w:hAnsi="Times New Roman" w:cs="Times New Roman"/>
          <w:sz w:val="24"/>
          <w:szCs w:val="24"/>
        </w:rPr>
        <w:t xml:space="preserve"> </w:t>
      </w:r>
      <w:r w:rsidR="004D4CBC">
        <w:rPr>
          <w:rFonts w:ascii="Times New Roman" w:hAnsi="Times New Roman" w:cs="Times New Roman"/>
          <w:sz w:val="24"/>
          <w:szCs w:val="24"/>
        </w:rPr>
        <w:t xml:space="preserve">Thus, while harvest regulations promote involuntary release, voluntary release </w:t>
      </w:r>
      <w:r w:rsidR="00CD6379">
        <w:rPr>
          <w:rFonts w:ascii="Times New Roman" w:hAnsi="Times New Roman" w:cs="Times New Roman"/>
          <w:sz w:val="24"/>
          <w:szCs w:val="24"/>
        </w:rPr>
        <w:t xml:space="preserve">or self-imposed length limits (Chizinski et al. 2014) </w:t>
      </w:r>
      <w:r w:rsidR="004D4CBC">
        <w:rPr>
          <w:rFonts w:ascii="Times New Roman" w:hAnsi="Times New Roman" w:cs="Times New Roman"/>
          <w:sz w:val="24"/>
          <w:szCs w:val="24"/>
        </w:rPr>
        <w:t xml:space="preserve">in </w:t>
      </w:r>
      <w:ins w:id="231" w:author="Steve Miranda" w:date="2016-12-06T12:00:00Z">
        <w:r w:rsidR="00FE470B">
          <w:rPr>
            <w:rFonts w:ascii="Times New Roman" w:hAnsi="Times New Roman" w:cs="Times New Roman"/>
            <w:sz w:val="24"/>
            <w:szCs w:val="24"/>
          </w:rPr>
          <w:t xml:space="preserve">some </w:t>
        </w:r>
      </w:ins>
      <w:r w:rsidR="004D4CBC" w:rsidRPr="000D2428">
        <w:rPr>
          <w:rFonts w:ascii="Times New Roman" w:hAnsi="Times New Roman" w:cs="Times New Roman"/>
          <w:sz w:val="24"/>
          <w:szCs w:val="24"/>
        </w:rPr>
        <w:t xml:space="preserve">recreational </w:t>
      </w:r>
      <w:del w:id="232" w:author="Steve Miranda" w:date="2016-12-06T12:00:00Z">
        <w:r w:rsidR="004D4CBC" w:rsidRPr="000D2428" w:rsidDel="00FE470B">
          <w:rPr>
            <w:rFonts w:ascii="Times New Roman" w:hAnsi="Times New Roman" w:cs="Times New Roman"/>
            <w:sz w:val="24"/>
            <w:szCs w:val="24"/>
          </w:rPr>
          <w:delText xml:space="preserve">fishing </w:delText>
        </w:r>
      </w:del>
      <w:ins w:id="233" w:author="Steve Miranda" w:date="2016-12-06T12:00:00Z">
        <w:r w:rsidR="00FE470B">
          <w:rPr>
            <w:rFonts w:ascii="Times New Roman" w:hAnsi="Times New Roman" w:cs="Times New Roman"/>
            <w:sz w:val="24"/>
            <w:szCs w:val="24"/>
          </w:rPr>
          <w:t>fisheries</w:t>
        </w:r>
        <w:r w:rsidR="00FE470B" w:rsidRPr="000D2428">
          <w:rPr>
            <w:rFonts w:ascii="Times New Roman" w:hAnsi="Times New Roman" w:cs="Times New Roman"/>
            <w:sz w:val="24"/>
            <w:szCs w:val="24"/>
          </w:rPr>
          <w:t xml:space="preserve"> </w:t>
        </w:r>
      </w:ins>
      <w:r w:rsidR="00CD6379" w:rsidRPr="000D2428">
        <w:rPr>
          <w:rFonts w:ascii="Times New Roman" w:hAnsi="Times New Roman" w:cs="Times New Roman"/>
          <w:sz w:val="24"/>
          <w:szCs w:val="24"/>
        </w:rPr>
        <w:t>may have</w:t>
      </w:r>
      <w:r w:rsidR="004D4CBC" w:rsidRPr="000D2428">
        <w:rPr>
          <w:rFonts w:ascii="Times New Roman" w:hAnsi="Times New Roman" w:cs="Times New Roman"/>
          <w:sz w:val="24"/>
          <w:szCs w:val="24"/>
        </w:rPr>
        <w:t xml:space="preserve"> increased to </w:t>
      </w:r>
      <w:ins w:id="234" w:author="Steve Miranda" w:date="2016-12-03T09:28:00Z">
        <w:r w:rsidR="006475F1" w:rsidRPr="006475F1">
          <w:rPr>
            <w:rFonts w:ascii="Times New Roman" w:hAnsi="Times New Roman" w:cs="Times New Roman"/>
            <w:sz w:val="24"/>
            <w:szCs w:val="24"/>
          </w:rPr>
          <w:t>a level that may make length</w:t>
        </w:r>
      </w:ins>
      <w:ins w:id="235" w:author="Steve Miranda" w:date="2016-12-03T09:29:00Z">
        <w:r w:rsidR="006475F1">
          <w:rPr>
            <w:rFonts w:ascii="Times New Roman" w:hAnsi="Times New Roman" w:cs="Times New Roman"/>
            <w:sz w:val="24"/>
            <w:szCs w:val="24"/>
          </w:rPr>
          <w:t>-</w:t>
        </w:r>
      </w:ins>
      <w:ins w:id="236" w:author="Steve Miranda" w:date="2016-12-03T09:28:00Z">
        <w:r w:rsidR="006475F1" w:rsidRPr="006475F1">
          <w:rPr>
            <w:rFonts w:ascii="Times New Roman" w:hAnsi="Times New Roman" w:cs="Times New Roman"/>
            <w:sz w:val="24"/>
            <w:szCs w:val="24"/>
          </w:rPr>
          <w:t xml:space="preserve">limit regulations ineffective </w:t>
        </w:r>
      </w:ins>
      <w:del w:id="237" w:author="Steve Miranda" w:date="2016-12-03T09:29:00Z">
        <w:r w:rsidR="004D4CBC" w:rsidRPr="000D2428" w:rsidDel="006475F1">
          <w:rPr>
            <w:rFonts w:ascii="Times New Roman" w:hAnsi="Times New Roman" w:cs="Times New Roman"/>
            <w:sz w:val="24"/>
            <w:szCs w:val="24"/>
          </w:rPr>
          <w:delText xml:space="preserve">a level that may make regulations ineffective </w:delText>
        </w:r>
      </w:del>
      <w:r w:rsidR="000D2428" w:rsidRPr="000D2428">
        <w:rPr>
          <w:rFonts w:ascii="Times New Roman" w:hAnsi="Times New Roman" w:cs="Times New Roman"/>
          <w:sz w:val="24"/>
          <w:szCs w:val="24"/>
        </w:rPr>
        <w:t xml:space="preserve">for influencing population </w:t>
      </w:r>
      <w:r w:rsidR="000D2428" w:rsidRPr="000D2428">
        <w:rPr>
          <w:rFonts w:ascii="Times New Roman" w:hAnsi="Times New Roman" w:cs="Times New Roman"/>
          <w:sz w:val="24"/>
          <w:szCs w:val="24"/>
        </w:rPr>
        <w:lastRenderedPageBreak/>
        <w:t>density and size structure</w:t>
      </w:r>
      <w:r w:rsidR="000D2428">
        <w:rPr>
          <w:rFonts w:ascii="Times New Roman" w:hAnsi="Times New Roman" w:cs="Times New Roman"/>
          <w:sz w:val="24"/>
          <w:szCs w:val="24"/>
        </w:rPr>
        <w:t>,</w:t>
      </w:r>
      <w:r w:rsidR="000D2428" w:rsidRPr="000D2428">
        <w:rPr>
          <w:rFonts w:ascii="Times New Roman" w:hAnsi="Times New Roman" w:cs="Times New Roman"/>
          <w:sz w:val="24"/>
          <w:szCs w:val="24"/>
        </w:rPr>
        <w:t xml:space="preserve"> </w:t>
      </w:r>
      <w:r w:rsidR="004D4CBC" w:rsidRPr="000D2428">
        <w:rPr>
          <w:rFonts w:ascii="Times New Roman" w:hAnsi="Times New Roman" w:cs="Times New Roman"/>
          <w:sz w:val="24"/>
          <w:szCs w:val="24"/>
        </w:rPr>
        <w:t>except in fisheries that receive very high e</w:t>
      </w:r>
      <w:r w:rsidR="004D4CBC">
        <w:rPr>
          <w:rFonts w:ascii="Times New Roman" w:hAnsi="Times New Roman" w:cs="Times New Roman"/>
          <w:sz w:val="24"/>
          <w:szCs w:val="24"/>
        </w:rPr>
        <w:t>ffort</w:t>
      </w:r>
      <w:r w:rsidR="006F2099">
        <w:rPr>
          <w:rFonts w:ascii="Times New Roman" w:hAnsi="Times New Roman" w:cs="Times New Roman"/>
          <w:sz w:val="24"/>
          <w:szCs w:val="24"/>
        </w:rPr>
        <w:t>. In</w:t>
      </w:r>
      <w:r w:rsidR="00014EE4">
        <w:rPr>
          <w:rFonts w:ascii="Times New Roman" w:hAnsi="Times New Roman" w:cs="Times New Roman"/>
          <w:sz w:val="24"/>
          <w:szCs w:val="24"/>
        </w:rPr>
        <w:t xml:space="preserve"> high-effort fisheries, restricting harvest by even </w:t>
      </w:r>
      <w:r w:rsidR="0017062B">
        <w:rPr>
          <w:rFonts w:ascii="Times New Roman" w:hAnsi="Times New Roman" w:cs="Times New Roman"/>
          <w:sz w:val="24"/>
          <w:szCs w:val="24"/>
        </w:rPr>
        <w:t xml:space="preserve">small </w:t>
      </w:r>
      <w:r w:rsidR="00014EE4">
        <w:rPr>
          <w:rFonts w:ascii="Times New Roman" w:hAnsi="Times New Roman" w:cs="Times New Roman"/>
          <w:sz w:val="24"/>
          <w:szCs w:val="24"/>
        </w:rPr>
        <w:t>percentage</w:t>
      </w:r>
      <w:r w:rsidR="0017062B">
        <w:rPr>
          <w:rFonts w:ascii="Times New Roman" w:hAnsi="Times New Roman" w:cs="Times New Roman"/>
          <w:sz w:val="24"/>
          <w:szCs w:val="24"/>
        </w:rPr>
        <w:t>s</w:t>
      </w:r>
      <w:r w:rsidR="00014EE4">
        <w:rPr>
          <w:rFonts w:ascii="Times New Roman" w:hAnsi="Times New Roman" w:cs="Times New Roman"/>
          <w:sz w:val="24"/>
          <w:szCs w:val="24"/>
        </w:rPr>
        <w:t xml:space="preserve"> </w:t>
      </w:r>
      <w:r w:rsidR="006F2099">
        <w:rPr>
          <w:rFonts w:ascii="Times New Roman" w:hAnsi="Times New Roman" w:cs="Times New Roman"/>
          <w:sz w:val="24"/>
          <w:szCs w:val="24"/>
        </w:rPr>
        <w:t>could</w:t>
      </w:r>
      <w:ins w:id="238" w:author="Steve Miranda" w:date="2016-12-06T10:27:00Z">
        <w:r w:rsidR="005803CE">
          <w:rPr>
            <w:rFonts w:ascii="Times New Roman" w:hAnsi="Times New Roman" w:cs="Times New Roman"/>
            <w:sz w:val="24"/>
            <w:szCs w:val="24"/>
          </w:rPr>
          <w:t xml:space="preserve"> </w:t>
        </w:r>
      </w:ins>
      <w:ins w:id="239" w:author="Steve Miranda" w:date="2016-12-06T10:35:00Z">
        <w:r w:rsidR="00DB11F4">
          <w:rPr>
            <w:rFonts w:ascii="Times New Roman" w:hAnsi="Times New Roman" w:cs="Times New Roman"/>
            <w:sz w:val="24"/>
            <w:szCs w:val="24"/>
          </w:rPr>
          <w:t xml:space="preserve">potentially produce </w:t>
        </w:r>
      </w:ins>
      <w:ins w:id="240" w:author="Steve Miranda" w:date="2016-12-06T10:36:00Z">
        <w:r w:rsidR="00DB11F4">
          <w:rPr>
            <w:rFonts w:ascii="Times New Roman" w:hAnsi="Times New Roman" w:cs="Times New Roman"/>
            <w:sz w:val="24"/>
            <w:szCs w:val="24"/>
          </w:rPr>
          <w:t xml:space="preserve">consequential </w:t>
        </w:r>
      </w:ins>
      <w:ins w:id="241" w:author="Steve Miranda" w:date="2016-12-06T10:27:00Z">
        <w:r w:rsidR="005803CE">
          <w:rPr>
            <w:rFonts w:ascii="Times New Roman" w:hAnsi="Times New Roman" w:cs="Times New Roman"/>
            <w:sz w:val="24"/>
            <w:szCs w:val="24"/>
          </w:rPr>
          <w:t>reductions in</w:t>
        </w:r>
      </w:ins>
      <w:del w:id="242" w:author="Steve Miranda" w:date="2016-12-06T10:27:00Z">
        <w:r w:rsidR="006F2099" w:rsidDel="005803CE">
          <w:rPr>
            <w:rFonts w:ascii="Times New Roman" w:hAnsi="Times New Roman" w:cs="Times New Roman"/>
            <w:sz w:val="24"/>
            <w:szCs w:val="24"/>
          </w:rPr>
          <w:delText xml:space="preserve"> </w:delText>
        </w:r>
      </w:del>
      <w:del w:id="243" w:author="Steve Miranda" w:date="2016-12-03T09:36:00Z">
        <w:r w:rsidR="006F2099" w:rsidDel="007D70FC">
          <w:rPr>
            <w:rFonts w:ascii="Times New Roman" w:hAnsi="Times New Roman" w:cs="Times New Roman"/>
            <w:sz w:val="24"/>
            <w:szCs w:val="24"/>
          </w:rPr>
          <w:delText xml:space="preserve">substantially </w:delText>
        </w:r>
      </w:del>
      <w:del w:id="244" w:author="Steve Miranda" w:date="2016-12-06T10:27:00Z">
        <w:r w:rsidR="006F2099" w:rsidDel="005803CE">
          <w:rPr>
            <w:rFonts w:ascii="Times New Roman" w:hAnsi="Times New Roman" w:cs="Times New Roman"/>
            <w:sz w:val="24"/>
            <w:szCs w:val="24"/>
          </w:rPr>
          <w:delText>reduce</w:delText>
        </w:r>
      </w:del>
      <w:r w:rsidR="006F2099">
        <w:rPr>
          <w:rFonts w:ascii="Times New Roman" w:hAnsi="Times New Roman" w:cs="Times New Roman"/>
          <w:sz w:val="24"/>
          <w:szCs w:val="24"/>
        </w:rPr>
        <w:t xml:space="preserve"> the number of fish harvested</w:t>
      </w:r>
      <w:del w:id="245" w:author="Steve Miranda" w:date="2016-12-06T10:28:00Z">
        <w:r w:rsidR="000D2428" w:rsidDel="005803CE">
          <w:rPr>
            <w:rFonts w:ascii="Times New Roman" w:hAnsi="Times New Roman" w:cs="Times New Roman"/>
            <w:sz w:val="24"/>
            <w:szCs w:val="24"/>
          </w:rPr>
          <w:delText xml:space="preserve"> from a population</w:delText>
        </w:r>
      </w:del>
      <w:r w:rsidR="006F2099">
        <w:rPr>
          <w:rFonts w:ascii="Times New Roman" w:hAnsi="Times New Roman" w:cs="Times New Roman"/>
          <w:sz w:val="24"/>
          <w:szCs w:val="24"/>
        </w:rPr>
        <w:t>.</w:t>
      </w:r>
    </w:p>
    <w:p w14:paraId="7C7D37E0" w14:textId="3144D3E5" w:rsidR="0050471A" w:rsidRDefault="00474FBF" w:rsidP="00F80496">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suspect that the shift in catch</w:t>
      </w:r>
      <w:r w:rsidR="0017062B">
        <w:rPr>
          <w:rFonts w:ascii="Times New Roman" w:hAnsi="Times New Roman" w:cs="Times New Roman"/>
          <w:sz w:val="24"/>
          <w:szCs w:val="24"/>
        </w:rPr>
        <w:t>-</w:t>
      </w:r>
      <w:r>
        <w:rPr>
          <w:rFonts w:ascii="Times New Roman" w:hAnsi="Times New Roman" w:cs="Times New Roman"/>
          <w:sz w:val="24"/>
          <w:szCs w:val="24"/>
        </w:rPr>
        <w:t>and</w:t>
      </w:r>
      <w:r w:rsidR="0017062B">
        <w:rPr>
          <w:rFonts w:ascii="Times New Roman" w:hAnsi="Times New Roman" w:cs="Times New Roman"/>
          <w:sz w:val="24"/>
          <w:szCs w:val="24"/>
        </w:rPr>
        <w:t>-</w:t>
      </w:r>
      <w:r>
        <w:rPr>
          <w:rFonts w:ascii="Times New Roman" w:hAnsi="Times New Roman" w:cs="Times New Roman"/>
          <w:sz w:val="24"/>
          <w:szCs w:val="24"/>
        </w:rPr>
        <w:t xml:space="preserve">release attitude </w:t>
      </w:r>
      <w:r w:rsidR="00262ACB">
        <w:rPr>
          <w:rFonts w:ascii="Times New Roman" w:hAnsi="Times New Roman" w:cs="Times New Roman"/>
          <w:sz w:val="24"/>
          <w:szCs w:val="24"/>
        </w:rPr>
        <w:t xml:space="preserve">observed at the close of the 20th century </w:t>
      </w:r>
      <w:r>
        <w:rPr>
          <w:rFonts w:ascii="Times New Roman" w:hAnsi="Times New Roman" w:cs="Times New Roman"/>
          <w:sz w:val="24"/>
          <w:szCs w:val="24"/>
        </w:rPr>
        <w:t xml:space="preserve">had a </w:t>
      </w:r>
      <w:r w:rsidR="0017062B">
        <w:rPr>
          <w:rFonts w:ascii="Times New Roman" w:hAnsi="Times New Roman" w:cs="Times New Roman"/>
          <w:sz w:val="24"/>
          <w:szCs w:val="24"/>
        </w:rPr>
        <w:t xml:space="preserve">greater </w:t>
      </w:r>
      <w:r>
        <w:rPr>
          <w:rFonts w:ascii="Times New Roman" w:hAnsi="Times New Roman" w:cs="Times New Roman"/>
          <w:sz w:val="24"/>
          <w:szCs w:val="24"/>
        </w:rPr>
        <w:t xml:space="preserve">influence on the </w:t>
      </w:r>
      <w:r w:rsidR="000D2428">
        <w:rPr>
          <w:rFonts w:ascii="Times New Roman" w:hAnsi="Times New Roman" w:cs="Times New Roman"/>
          <w:sz w:val="24"/>
          <w:szCs w:val="24"/>
        </w:rPr>
        <w:t xml:space="preserve">Largemouth Bass </w:t>
      </w:r>
      <w:r>
        <w:rPr>
          <w:rFonts w:ascii="Times New Roman" w:hAnsi="Times New Roman" w:cs="Times New Roman"/>
          <w:sz w:val="24"/>
          <w:szCs w:val="24"/>
        </w:rPr>
        <w:t xml:space="preserve">population at Ross Barnett Reservoir than any of the harvest regulations. </w:t>
      </w:r>
      <w:r w:rsidR="00B008E3">
        <w:rPr>
          <w:rFonts w:ascii="Times New Roman" w:hAnsi="Times New Roman" w:cs="Times New Roman"/>
          <w:sz w:val="24"/>
          <w:szCs w:val="24"/>
        </w:rPr>
        <w:t xml:space="preserve">If length </w:t>
      </w:r>
      <w:r w:rsidR="00B008E3" w:rsidRPr="00D5248D">
        <w:rPr>
          <w:rFonts w:ascii="Times New Roman" w:hAnsi="Times New Roman" w:cs="Times New Roman"/>
          <w:sz w:val="24"/>
          <w:szCs w:val="24"/>
        </w:rPr>
        <w:t xml:space="preserve">limits </w:t>
      </w:r>
      <w:r w:rsidR="0017062B" w:rsidRPr="00D5248D">
        <w:rPr>
          <w:rFonts w:ascii="Times New Roman" w:hAnsi="Times New Roman" w:cs="Times New Roman"/>
          <w:sz w:val="24"/>
          <w:szCs w:val="24"/>
        </w:rPr>
        <w:t>are effective</w:t>
      </w:r>
      <w:r w:rsidR="00B008E3" w:rsidRPr="00D5248D">
        <w:rPr>
          <w:rFonts w:ascii="Times New Roman" w:hAnsi="Times New Roman" w:cs="Times New Roman"/>
          <w:sz w:val="24"/>
          <w:szCs w:val="24"/>
        </w:rPr>
        <w:t xml:space="preserve">, then shifts in </w:t>
      </w:r>
      <w:r w:rsidR="005D291B" w:rsidRPr="00D5248D">
        <w:rPr>
          <w:rFonts w:ascii="Times New Roman" w:hAnsi="Times New Roman" w:cs="Times New Roman"/>
          <w:sz w:val="24"/>
          <w:szCs w:val="24"/>
        </w:rPr>
        <w:t xml:space="preserve">metric </w:t>
      </w:r>
      <w:r w:rsidR="00B008E3" w:rsidRPr="00D5248D">
        <w:rPr>
          <w:rFonts w:ascii="Times New Roman" w:hAnsi="Times New Roman" w:cs="Times New Roman"/>
          <w:sz w:val="24"/>
          <w:szCs w:val="24"/>
        </w:rPr>
        <w:t>trajector</w:t>
      </w:r>
      <w:r w:rsidR="005D291B" w:rsidRPr="00D5248D">
        <w:rPr>
          <w:rFonts w:ascii="Times New Roman" w:hAnsi="Times New Roman" w:cs="Times New Roman"/>
          <w:sz w:val="24"/>
          <w:szCs w:val="24"/>
        </w:rPr>
        <w:t>ies</w:t>
      </w:r>
      <w:r w:rsidR="00B008E3" w:rsidRPr="00D5248D">
        <w:rPr>
          <w:rFonts w:ascii="Times New Roman" w:hAnsi="Times New Roman" w:cs="Times New Roman"/>
          <w:sz w:val="24"/>
          <w:szCs w:val="24"/>
        </w:rPr>
        <w:t xml:space="preserve"> </w:t>
      </w:r>
      <w:r w:rsidR="005D291B" w:rsidRPr="00D5248D">
        <w:rPr>
          <w:rFonts w:ascii="Times New Roman" w:hAnsi="Times New Roman" w:cs="Times New Roman"/>
          <w:sz w:val="24"/>
          <w:szCs w:val="24"/>
        </w:rPr>
        <w:t>following a regulation</w:t>
      </w:r>
      <w:r w:rsidR="00B008E3" w:rsidRPr="00D5248D">
        <w:rPr>
          <w:rFonts w:ascii="Times New Roman" w:hAnsi="Times New Roman" w:cs="Times New Roman"/>
          <w:sz w:val="24"/>
          <w:szCs w:val="24"/>
        </w:rPr>
        <w:t xml:space="preserve"> change</w:t>
      </w:r>
      <w:r w:rsidR="006775AC" w:rsidRPr="00D5248D">
        <w:rPr>
          <w:rFonts w:ascii="Times New Roman" w:hAnsi="Times New Roman" w:cs="Times New Roman"/>
          <w:sz w:val="24"/>
          <w:szCs w:val="24"/>
        </w:rPr>
        <w:t xml:space="preserve"> are to be expected</w:t>
      </w:r>
      <w:r w:rsidR="005D291B" w:rsidRPr="00D5248D">
        <w:rPr>
          <w:rFonts w:ascii="Times New Roman" w:hAnsi="Times New Roman" w:cs="Times New Roman"/>
          <w:sz w:val="24"/>
          <w:szCs w:val="24"/>
        </w:rPr>
        <w:t xml:space="preserve">. </w:t>
      </w:r>
      <w:ins w:id="246" w:author="Steve Miranda" w:date="2016-12-03T09:38:00Z">
        <w:r w:rsidR="007D70FC" w:rsidRPr="00D5248D">
          <w:rPr>
            <w:rFonts w:ascii="Times New Roman" w:hAnsi="Times New Roman" w:cs="Times New Roman"/>
            <w:sz w:val="24"/>
            <w:szCs w:val="24"/>
          </w:rPr>
          <w:t xml:space="preserve">For example, </w:t>
        </w:r>
      </w:ins>
      <w:ins w:id="247" w:author="Steve Miranda" w:date="2016-12-04T08:46:00Z">
        <w:r w:rsidR="00EE0F06" w:rsidRPr="00D5248D">
          <w:rPr>
            <w:rFonts w:ascii="Times New Roman" w:hAnsi="Times New Roman" w:cs="Times New Roman"/>
            <w:sz w:val="24"/>
            <w:szCs w:val="24"/>
            <w:rPrChange w:id="248" w:author="Steve Miranda" w:date="2016-12-04T09:10:00Z">
              <w:rPr>
                <w:rFonts w:ascii="Times New Roman" w:hAnsi="Times New Roman" w:cs="Times New Roman"/>
                <w:sz w:val="24"/>
                <w:szCs w:val="24"/>
                <w:highlight w:val="yellow"/>
              </w:rPr>
            </w:rPrChange>
          </w:rPr>
          <w:t xml:space="preserve">in a review of </w:t>
        </w:r>
      </w:ins>
      <w:ins w:id="249" w:author="Steve Miranda" w:date="2016-12-04T08:52:00Z">
        <w:r w:rsidR="00F80496" w:rsidRPr="00D5248D">
          <w:rPr>
            <w:rFonts w:ascii="Times New Roman" w:hAnsi="Times New Roman" w:cs="Times New Roman"/>
            <w:sz w:val="24"/>
            <w:szCs w:val="24"/>
            <w:rPrChange w:id="250" w:author="Steve Miranda" w:date="2016-12-04T09:10:00Z">
              <w:rPr>
                <w:rFonts w:ascii="Times New Roman" w:hAnsi="Times New Roman" w:cs="Times New Roman"/>
                <w:sz w:val="24"/>
                <w:szCs w:val="24"/>
                <w:highlight w:val="yellow"/>
              </w:rPr>
            </w:rPrChange>
          </w:rPr>
          <w:t xml:space="preserve">49 evaluations of </w:t>
        </w:r>
      </w:ins>
      <w:ins w:id="251" w:author="Steve Miranda" w:date="2016-12-04T08:46:00Z">
        <w:r w:rsidR="00EE0F06" w:rsidRPr="00D5248D">
          <w:rPr>
            <w:rFonts w:ascii="Times New Roman" w:hAnsi="Times New Roman" w:cs="Times New Roman"/>
            <w:sz w:val="24"/>
            <w:szCs w:val="24"/>
            <w:rPrChange w:id="252" w:author="Steve Miranda" w:date="2016-12-04T09:10:00Z">
              <w:rPr>
                <w:rFonts w:ascii="Times New Roman" w:hAnsi="Times New Roman" w:cs="Times New Roman"/>
                <w:sz w:val="24"/>
                <w:szCs w:val="24"/>
                <w:highlight w:val="yellow"/>
              </w:rPr>
            </w:rPrChange>
          </w:rPr>
          <w:t xml:space="preserve">largemouth bass </w:t>
        </w:r>
      </w:ins>
      <w:ins w:id="253" w:author="Steve Miranda" w:date="2016-12-04T08:53:00Z">
        <w:r w:rsidR="00F80496" w:rsidRPr="00D5248D">
          <w:rPr>
            <w:rFonts w:ascii="Times New Roman" w:hAnsi="Times New Roman" w:cs="Times New Roman"/>
            <w:sz w:val="24"/>
            <w:szCs w:val="24"/>
            <w:rPrChange w:id="254" w:author="Steve Miranda" w:date="2016-12-04T09:10:00Z">
              <w:rPr>
                <w:rFonts w:ascii="Times New Roman" w:hAnsi="Times New Roman" w:cs="Times New Roman"/>
                <w:sz w:val="24"/>
                <w:szCs w:val="24"/>
                <w:highlight w:val="yellow"/>
              </w:rPr>
            </w:rPrChange>
          </w:rPr>
          <w:t>population</w:t>
        </w:r>
      </w:ins>
      <w:ins w:id="255" w:author="Steve Miranda" w:date="2016-12-04T08:46:00Z">
        <w:r w:rsidR="00EE0F06" w:rsidRPr="00D5248D">
          <w:rPr>
            <w:rFonts w:ascii="Times New Roman" w:hAnsi="Times New Roman" w:cs="Times New Roman"/>
            <w:sz w:val="24"/>
            <w:szCs w:val="24"/>
            <w:rPrChange w:id="256" w:author="Steve Miranda" w:date="2016-12-04T09:10:00Z">
              <w:rPr>
                <w:rFonts w:ascii="Times New Roman" w:hAnsi="Times New Roman" w:cs="Times New Roman"/>
                <w:sz w:val="24"/>
                <w:szCs w:val="24"/>
                <w:highlight w:val="yellow"/>
              </w:rPr>
            </w:rPrChange>
          </w:rPr>
          <w:t xml:space="preserve"> response to le</w:t>
        </w:r>
      </w:ins>
      <w:ins w:id="257" w:author="Steve Miranda" w:date="2016-12-04T08:47:00Z">
        <w:r w:rsidR="00F80496" w:rsidRPr="00D5248D">
          <w:rPr>
            <w:rFonts w:ascii="Times New Roman" w:hAnsi="Times New Roman" w:cs="Times New Roman"/>
            <w:sz w:val="24"/>
            <w:szCs w:val="24"/>
            <w:rPrChange w:id="258" w:author="Steve Miranda" w:date="2016-12-04T09:10:00Z">
              <w:rPr>
                <w:rFonts w:ascii="Times New Roman" w:hAnsi="Times New Roman" w:cs="Times New Roman"/>
                <w:sz w:val="24"/>
                <w:szCs w:val="24"/>
                <w:highlight w:val="yellow"/>
              </w:rPr>
            </w:rPrChange>
          </w:rPr>
          <w:t xml:space="preserve">ngth limits </w:t>
        </w:r>
      </w:ins>
      <w:ins w:id="259" w:author="Steve Miranda" w:date="2016-12-04T09:10:00Z">
        <w:r w:rsidR="00D5248D" w:rsidRPr="00D5248D">
          <w:rPr>
            <w:rFonts w:ascii="Times New Roman" w:hAnsi="Times New Roman" w:cs="Times New Roman"/>
            <w:sz w:val="24"/>
            <w:szCs w:val="24"/>
          </w:rPr>
          <w:t xml:space="preserve">published between the 1960s and mid-1990s </w:t>
        </w:r>
      </w:ins>
      <w:ins w:id="260" w:author="Steve Miranda" w:date="2016-12-04T08:47:00Z">
        <w:r w:rsidR="00F80496" w:rsidRPr="00D5248D">
          <w:rPr>
            <w:rFonts w:ascii="Times New Roman" w:hAnsi="Times New Roman" w:cs="Times New Roman"/>
            <w:sz w:val="24"/>
            <w:szCs w:val="24"/>
            <w:rPrChange w:id="261" w:author="Steve Miranda" w:date="2016-12-04T09:10:00Z">
              <w:rPr>
                <w:rFonts w:ascii="Times New Roman" w:hAnsi="Times New Roman" w:cs="Times New Roman"/>
                <w:sz w:val="24"/>
                <w:szCs w:val="24"/>
                <w:highlight w:val="yellow"/>
              </w:rPr>
            </w:rPrChange>
          </w:rPr>
          <w:t xml:space="preserve">Wilde (1997) </w:t>
        </w:r>
      </w:ins>
      <w:ins w:id="262" w:author="Steve Miranda" w:date="2016-12-06T12:01:00Z">
        <w:r w:rsidR="00FE470B">
          <w:rPr>
            <w:rFonts w:ascii="Times New Roman" w:hAnsi="Times New Roman" w:cs="Times New Roman"/>
            <w:sz w:val="24"/>
            <w:szCs w:val="24"/>
          </w:rPr>
          <w:t>observ</w:t>
        </w:r>
      </w:ins>
      <w:ins w:id="263" w:author="Steve Miranda" w:date="2016-12-04T08:48:00Z">
        <w:r w:rsidR="00F80496" w:rsidRPr="00D5248D">
          <w:rPr>
            <w:rFonts w:ascii="Times New Roman" w:hAnsi="Times New Roman" w:cs="Times New Roman"/>
            <w:sz w:val="24"/>
            <w:szCs w:val="24"/>
            <w:rPrChange w:id="264" w:author="Steve Miranda" w:date="2016-12-04T09:10:00Z">
              <w:rPr>
                <w:rFonts w:ascii="Times New Roman" w:hAnsi="Times New Roman" w:cs="Times New Roman"/>
                <w:sz w:val="24"/>
                <w:szCs w:val="24"/>
                <w:highlight w:val="yellow"/>
              </w:rPr>
            </w:rPrChange>
          </w:rPr>
          <w:t xml:space="preserve">ed that </w:t>
        </w:r>
      </w:ins>
      <w:ins w:id="265" w:author="Steve Miranda" w:date="2016-12-04T08:49:00Z">
        <w:r w:rsidR="00F80496" w:rsidRPr="00D5248D">
          <w:rPr>
            <w:rFonts w:ascii="Times New Roman" w:hAnsi="Times New Roman" w:cs="Times New Roman"/>
            <w:sz w:val="24"/>
            <w:szCs w:val="24"/>
          </w:rPr>
          <w:t>length</w:t>
        </w:r>
        <w:r w:rsidR="00F80496" w:rsidRPr="00F80496">
          <w:rPr>
            <w:rFonts w:ascii="Times New Roman" w:hAnsi="Times New Roman" w:cs="Times New Roman"/>
            <w:sz w:val="24"/>
            <w:szCs w:val="24"/>
          </w:rPr>
          <w:t xml:space="preserve"> limits </w:t>
        </w:r>
      </w:ins>
      <w:ins w:id="266" w:author="Steve Miranda" w:date="2016-12-05T19:07:00Z">
        <w:r w:rsidR="00EE4FD5">
          <w:rPr>
            <w:rFonts w:ascii="Times New Roman" w:hAnsi="Times New Roman" w:cs="Times New Roman"/>
            <w:sz w:val="24"/>
            <w:szCs w:val="24"/>
          </w:rPr>
          <w:t>often</w:t>
        </w:r>
      </w:ins>
      <w:ins w:id="267" w:author="Steve Miranda" w:date="2016-12-04T08:49:00Z">
        <w:r w:rsidR="00F80496">
          <w:rPr>
            <w:rFonts w:ascii="Times New Roman" w:hAnsi="Times New Roman" w:cs="Times New Roman"/>
            <w:sz w:val="24"/>
            <w:szCs w:val="24"/>
          </w:rPr>
          <w:t xml:space="preserve"> restructured</w:t>
        </w:r>
        <w:r w:rsidR="00F80496" w:rsidRPr="00F80496">
          <w:rPr>
            <w:rFonts w:ascii="Times New Roman" w:hAnsi="Times New Roman" w:cs="Times New Roman"/>
            <w:sz w:val="24"/>
            <w:szCs w:val="24"/>
          </w:rPr>
          <w:t xml:space="preserve"> populations by increasing population </w:t>
        </w:r>
        <w:r w:rsidR="00F80496" w:rsidRPr="0017743F">
          <w:rPr>
            <w:rFonts w:ascii="Times New Roman" w:hAnsi="Times New Roman" w:cs="Times New Roman"/>
            <w:sz w:val="24"/>
            <w:szCs w:val="24"/>
          </w:rPr>
          <w:t xml:space="preserve">size </w:t>
        </w:r>
      </w:ins>
      <w:ins w:id="268" w:author="Steve Miranda" w:date="2016-12-04T08:57:00Z">
        <w:r w:rsidR="00F80496" w:rsidRPr="0017743F">
          <w:rPr>
            <w:rFonts w:ascii="Times New Roman" w:hAnsi="Times New Roman" w:cs="Times New Roman"/>
            <w:sz w:val="24"/>
            <w:szCs w:val="24"/>
          </w:rPr>
          <w:t>(</w:t>
        </w:r>
      </w:ins>
      <w:ins w:id="269" w:author="Steve Miranda" w:date="2016-12-04T08:59:00Z">
        <w:r w:rsidR="0017743F" w:rsidRPr="0017743F">
          <w:rPr>
            <w:rFonts w:ascii="Times New Roman" w:hAnsi="Times New Roman" w:cs="Times New Roman"/>
            <w:sz w:val="24"/>
            <w:szCs w:val="24"/>
          </w:rPr>
          <w:t xml:space="preserve">both </w:t>
        </w:r>
      </w:ins>
      <w:ins w:id="270" w:author="Steve Miranda" w:date="2016-12-04T08:57:00Z">
        <w:r w:rsidR="00F80496" w:rsidRPr="0017743F">
          <w:rPr>
            <w:rFonts w:ascii="Times New Roman" w:hAnsi="Times New Roman" w:cs="Times New Roman"/>
            <w:sz w:val="24"/>
            <w:szCs w:val="24"/>
          </w:rPr>
          <w:t>MLL and SLL</w:t>
        </w:r>
        <w:r w:rsidR="0017743F" w:rsidRPr="0017743F">
          <w:rPr>
            <w:rFonts w:ascii="Times New Roman" w:hAnsi="Times New Roman" w:cs="Times New Roman"/>
            <w:sz w:val="24"/>
            <w:szCs w:val="24"/>
          </w:rPr>
          <w:t xml:space="preserve">) </w:t>
        </w:r>
      </w:ins>
      <w:ins w:id="271" w:author="Steve Miranda" w:date="2016-12-04T08:49:00Z">
        <w:r w:rsidR="00F80496" w:rsidRPr="0017743F">
          <w:rPr>
            <w:rFonts w:ascii="Times New Roman" w:hAnsi="Times New Roman" w:cs="Times New Roman"/>
            <w:sz w:val="24"/>
            <w:szCs w:val="24"/>
          </w:rPr>
          <w:t>and</w:t>
        </w:r>
      </w:ins>
      <w:ins w:id="272" w:author="Steve Miranda" w:date="2016-12-04T08:50:00Z">
        <w:r w:rsidR="00F80496" w:rsidRPr="0017743F">
          <w:rPr>
            <w:rFonts w:ascii="Times New Roman" w:hAnsi="Times New Roman" w:cs="Times New Roman"/>
            <w:sz w:val="24"/>
            <w:szCs w:val="24"/>
          </w:rPr>
          <w:t xml:space="preserve"> </w:t>
        </w:r>
      </w:ins>
      <w:ins w:id="273" w:author="Steve Miranda" w:date="2016-12-04T08:49:00Z">
        <w:r w:rsidR="00F80496" w:rsidRPr="0017743F">
          <w:rPr>
            <w:rFonts w:ascii="Times New Roman" w:hAnsi="Times New Roman" w:cs="Times New Roman"/>
            <w:sz w:val="24"/>
            <w:szCs w:val="24"/>
          </w:rPr>
          <w:t>the proportion of large fish</w:t>
        </w:r>
      </w:ins>
      <w:ins w:id="274" w:author="Steve Miranda" w:date="2016-12-04T08:51:00Z">
        <w:r w:rsidR="00F80496" w:rsidRPr="0017743F">
          <w:rPr>
            <w:rFonts w:ascii="Times New Roman" w:hAnsi="Times New Roman" w:cs="Times New Roman"/>
            <w:sz w:val="24"/>
            <w:szCs w:val="24"/>
          </w:rPr>
          <w:t xml:space="preserve"> in the population</w:t>
        </w:r>
      </w:ins>
      <w:ins w:id="275" w:author="Steve Miranda" w:date="2016-12-04T08:59:00Z">
        <w:r w:rsidR="0017743F" w:rsidRPr="0017743F">
          <w:rPr>
            <w:rFonts w:ascii="Times New Roman" w:hAnsi="Times New Roman" w:cs="Times New Roman"/>
            <w:sz w:val="24"/>
            <w:szCs w:val="24"/>
          </w:rPr>
          <w:t xml:space="preserve"> (SLL only</w:t>
        </w:r>
      </w:ins>
      <w:ins w:id="276" w:author="Steve Miranda" w:date="2016-12-04T09:07:00Z">
        <w:r w:rsidR="0017743F">
          <w:rPr>
            <w:rFonts w:ascii="Times New Roman" w:hAnsi="Times New Roman" w:cs="Times New Roman"/>
            <w:sz w:val="24"/>
            <w:szCs w:val="24"/>
          </w:rPr>
          <w:t xml:space="preserve">). </w:t>
        </w:r>
      </w:ins>
      <w:del w:id="277" w:author="Steve Miranda" w:date="2016-12-03T09:39:00Z">
        <w:r w:rsidR="005D291B" w:rsidRPr="0017743F" w:rsidDel="007D70FC">
          <w:rPr>
            <w:rFonts w:ascii="Times New Roman" w:hAnsi="Times New Roman" w:cs="Times New Roman"/>
            <w:sz w:val="24"/>
            <w:szCs w:val="24"/>
          </w:rPr>
          <w:delText>Yet</w:delText>
        </w:r>
      </w:del>
      <w:ins w:id="278" w:author="Steve Miranda" w:date="2016-12-03T09:39:00Z">
        <w:r w:rsidR="007D70FC" w:rsidRPr="0017743F">
          <w:rPr>
            <w:rFonts w:ascii="Times New Roman" w:hAnsi="Times New Roman" w:cs="Times New Roman"/>
            <w:sz w:val="24"/>
            <w:szCs w:val="24"/>
          </w:rPr>
          <w:t>However</w:t>
        </w:r>
      </w:ins>
      <w:r w:rsidR="005D291B" w:rsidRPr="0017743F">
        <w:rPr>
          <w:rFonts w:ascii="Times New Roman" w:hAnsi="Times New Roman" w:cs="Times New Roman"/>
          <w:sz w:val="24"/>
          <w:szCs w:val="24"/>
        </w:rPr>
        <w:t>,</w:t>
      </w:r>
      <w:r w:rsidR="00B008E3" w:rsidRPr="0017743F">
        <w:rPr>
          <w:rFonts w:ascii="Times New Roman" w:hAnsi="Times New Roman" w:cs="Times New Roman"/>
          <w:sz w:val="24"/>
          <w:szCs w:val="24"/>
        </w:rPr>
        <w:t xml:space="preserve"> </w:t>
      </w:r>
      <w:ins w:id="279" w:author="Steve Miranda" w:date="2016-12-04T09:05:00Z">
        <w:r w:rsidR="0017743F">
          <w:rPr>
            <w:rFonts w:ascii="Times New Roman" w:hAnsi="Times New Roman" w:cs="Times New Roman"/>
            <w:sz w:val="24"/>
            <w:szCs w:val="24"/>
          </w:rPr>
          <w:t xml:space="preserve">at Ross Barnett Reservoir </w:t>
        </w:r>
      </w:ins>
      <w:r w:rsidR="00145229" w:rsidRPr="0017743F">
        <w:rPr>
          <w:rFonts w:ascii="Times New Roman" w:hAnsi="Times New Roman" w:cs="Times New Roman"/>
          <w:sz w:val="24"/>
          <w:szCs w:val="24"/>
        </w:rPr>
        <w:t>shifts</w:t>
      </w:r>
      <w:ins w:id="280" w:author="Steve Miranda" w:date="2016-12-04T09:05:00Z">
        <w:r w:rsidR="0017743F">
          <w:rPr>
            <w:rFonts w:ascii="Times New Roman" w:hAnsi="Times New Roman" w:cs="Times New Roman"/>
            <w:sz w:val="24"/>
            <w:szCs w:val="24"/>
          </w:rPr>
          <w:t xml:space="preserve"> in </w:t>
        </w:r>
      </w:ins>
      <w:ins w:id="281" w:author="Steve Miranda" w:date="2016-12-04T09:07:00Z">
        <w:r w:rsidR="0017743F">
          <w:rPr>
            <w:rFonts w:ascii="Times New Roman" w:hAnsi="Times New Roman" w:cs="Times New Roman"/>
            <w:sz w:val="24"/>
            <w:szCs w:val="24"/>
          </w:rPr>
          <w:t xml:space="preserve">population </w:t>
        </w:r>
      </w:ins>
      <w:ins w:id="282" w:author="Steve Miranda" w:date="2016-12-04T09:05:00Z">
        <w:r w:rsidR="0017743F">
          <w:rPr>
            <w:rFonts w:ascii="Times New Roman" w:hAnsi="Times New Roman" w:cs="Times New Roman"/>
            <w:sz w:val="24"/>
            <w:szCs w:val="24"/>
          </w:rPr>
          <w:t>metrics</w:t>
        </w:r>
      </w:ins>
      <w:r w:rsidR="00145229" w:rsidRPr="0017743F">
        <w:rPr>
          <w:rFonts w:ascii="Times New Roman" w:hAnsi="Times New Roman" w:cs="Times New Roman"/>
          <w:sz w:val="24"/>
          <w:szCs w:val="24"/>
        </w:rPr>
        <w:t xml:space="preserve"> </w:t>
      </w:r>
      <w:del w:id="283" w:author="Steve Miranda" w:date="2016-12-06T12:01:00Z">
        <w:r w:rsidR="00145229" w:rsidRPr="0017743F" w:rsidDel="00FE470B">
          <w:rPr>
            <w:rFonts w:ascii="Times New Roman" w:hAnsi="Times New Roman" w:cs="Times New Roman"/>
            <w:sz w:val="24"/>
            <w:szCs w:val="24"/>
          </w:rPr>
          <w:delText xml:space="preserve">were seldom evident, and </w:delText>
        </w:r>
        <w:r w:rsidR="00010572" w:rsidRPr="0017743F" w:rsidDel="00FE470B">
          <w:rPr>
            <w:rFonts w:ascii="Times New Roman" w:hAnsi="Times New Roman" w:cs="Times New Roman"/>
            <w:sz w:val="24"/>
            <w:szCs w:val="24"/>
          </w:rPr>
          <w:delText xml:space="preserve">when </w:delText>
        </w:r>
        <w:r w:rsidR="00145229" w:rsidRPr="0017743F" w:rsidDel="00FE470B">
          <w:rPr>
            <w:rFonts w:ascii="Times New Roman" w:hAnsi="Times New Roman" w:cs="Times New Roman"/>
            <w:sz w:val="24"/>
            <w:szCs w:val="24"/>
          </w:rPr>
          <w:delText xml:space="preserve">they were </w:delText>
        </w:r>
        <w:r w:rsidR="00010572" w:rsidRPr="0017743F" w:rsidDel="00FE470B">
          <w:rPr>
            <w:rFonts w:ascii="Times New Roman" w:hAnsi="Times New Roman" w:cs="Times New Roman"/>
            <w:sz w:val="24"/>
            <w:szCs w:val="24"/>
          </w:rPr>
          <w:delText xml:space="preserve">they </w:delText>
        </w:r>
      </w:del>
      <w:r w:rsidR="00145229" w:rsidRPr="0017743F">
        <w:rPr>
          <w:rFonts w:ascii="Times New Roman" w:hAnsi="Times New Roman" w:cs="Times New Roman"/>
          <w:sz w:val="24"/>
          <w:szCs w:val="24"/>
        </w:rPr>
        <w:t xml:space="preserve">did </w:t>
      </w:r>
      <w:r w:rsidR="00010572" w:rsidRPr="0017743F">
        <w:rPr>
          <w:rFonts w:ascii="Times New Roman" w:hAnsi="Times New Roman" w:cs="Times New Roman"/>
          <w:sz w:val="24"/>
          <w:szCs w:val="24"/>
        </w:rPr>
        <w:t xml:space="preserve">not </w:t>
      </w:r>
      <w:r w:rsidR="00145229" w:rsidRPr="0017743F">
        <w:rPr>
          <w:rFonts w:ascii="Times New Roman" w:hAnsi="Times New Roman" w:cs="Times New Roman"/>
          <w:sz w:val="24"/>
          <w:szCs w:val="24"/>
        </w:rPr>
        <w:t xml:space="preserve">correspond </w:t>
      </w:r>
      <w:del w:id="284" w:author="Steve Miranda" w:date="2016-12-04T09:05:00Z">
        <w:r w:rsidR="00145229" w:rsidRPr="0017743F" w:rsidDel="0017743F">
          <w:rPr>
            <w:rFonts w:ascii="Times New Roman" w:hAnsi="Times New Roman" w:cs="Times New Roman"/>
            <w:sz w:val="24"/>
            <w:szCs w:val="24"/>
          </w:rPr>
          <w:delText xml:space="preserve">to </w:delText>
        </w:r>
      </w:del>
      <w:ins w:id="285" w:author="Steve Miranda" w:date="2016-12-04T09:05:00Z">
        <w:r w:rsidR="0017743F">
          <w:rPr>
            <w:rFonts w:ascii="Times New Roman" w:hAnsi="Times New Roman" w:cs="Times New Roman"/>
            <w:sz w:val="24"/>
            <w:szCs w:val="24"/>
          </w:rPr>
          <w:t>with</w:t>
        </w:r>
        <w:r w:rsidR="0017743F" w:rsidRPr="0017743F">
          <w:rPr>
            <w:rFonts w:ascii="Times New Roman" w:hAnsi="Times New Roman" w:cs="Times New Roman"/>
            <w:sz w:val="24"/>
            <w:szCs w:val="24"/>
          </w:rPr>
          <w:t xml:space="preserve"> </w:t>
        </w:r>
      </w:ins>
      <w:r w:rsidR="00145229" w:rsidRPr="0017743F">
        <w:rPr>
          <w:rFonts w:ascii="Times New Roman" w:hAnsi="Times New Roman" w:cs="Times New Roman"/>
          <w:sz w:val="24"/>
          <w:szCs w:val="24"/>
        </w:rPr>
        <w:t>regulation</w:t>
      </w:r>
      <w:r w:rsidR="00010572" w:rsidRPr="0017743F">
        <w:rPr>
          <w:rFonts w:ascii="Times New Roman" w:hAnsi="Times New Roman" w:cs="Times New Roman"/>
          <w:sz w:val="24"/>
          <w:szCs w:val="24"/>
        </w:rPr>
        <w:t>s</w:t>
      </w:r>
      <w:r w:rsidR="007D70FC">
        <w:rPr>
          <w:rFonts w:ascii="Times New Roman" w:hAnsi="Times New Roman" w:cs="Times New Roman"/>
          <w:sz w:val="24"/>
          <w:szCs w:val="24"/>
        </w:rPr>
        <w:t>; in particular,</w:t>
      </w:r>
      <w:r w:rsidR="00145229">
        <w:rPr>
          <w:rFonts w:ascii="Times New Roman" w:hAnsi="Times New Roman" w:cs="Times New Roman"/>
          <w:sz w:val="24"/>
          <w:szCs w:val="24"/>
        </w:rPr>
        <w:t xml:space="preserve"> </w:t>
      </w:r>
      <w:r w:rsidR="00B008E3">
        <w:rPr>
          <w:rFonts w:ascii="Times New Roman" w:hAnsi="Times New Roman" w:cs="Times New Roman"/>
          <w:sz w:val="24"/>
          <w:szCs w:val="24"/>
        </w:rPr>
        <w:t>the</w:t>
      </w:r>
      <w:r w:rsidR="00010572">
        <w:rPr>
          <w:rFonts w:ascii="Times New Roman" w:hAnsi="Times New Roman" w:cs="Times New Roman"/>
          <w:sz w:val="24"/>
          <w:szCs w:val="24"/>
        </w:rPr>
        <w:t xml:space="preserve"> long-term</w:t>
      </w:r>
      <w:r w:rsidR="00B008E3">
        <w:rPr>
          <w:rFonts w:ascii="Times New Roman" w:hAnsi="Times New Roman" w:cs="Times New Roman"/>
          <w:sz w:val="24"/>
          <w:szCs w:val="24"/>
        </w:rPr>
        <w:t xml:space="preserve"> trends observed were generally </w:t>
      </w:r>
      <w:r w:rsidR="00010572">
        <w:rPr>
          <w:rFonts w:ascii="Times New Roman" w:hAnsi="Times New Roman" w:cs="Times New Roman"/>
          <w:sz w:val="24"/>
          <w:szCs w:val="24"/>
        </w:rPr>
        <w:t>in one direction</w:t>
      </w:r>
      <w:r w:rsidR="00B008E3">
        <w:rPr>
          <w:rFonts w:ascii="Times New Roman" w:hAnsi="Times New Roman" w:cs="Times New Roman"/>
          <w:sz w:val="24"/>
          <w:szCs w:val="24"/>
        </w:rPr>
        <w:t xml:space="preserve">, </w:t>
      </w:r>
      <w:r w:rsidR="005D291B">
        <w:rPr>
          <w:rFonts w:ascii="Times New Roman" w:hAnsi="Times New Roman" w:cs="Times New Roman"/>
          <w:sz w:val="24"/>
          <w:szCs w:val="24"/>
        </w:rPr>
        <w:t xml:space="preserve">more coherent with a long-term attitudinal change than with well-defined regulation changes. </w:t>
      </w:r>
      <w:r w:rsidR="00F2583C">
        <w:rPr>
          <w:rFonts w:ascii="Times New Roman" w:hAnsi="Times New Roman" w:cs="Times New Roman"/>
          <w:sz w:val="24"/>
          <w:szCs w:val="24"/>
        </w:rPr>
        <w:t xml:space="preserve">Moreover, in 2009 when harvest was liberalized by lowering the 15-in MLL to 12-in, the rate of release remained high despite the opportunity to harvest more fish, substantiating our </w:t>
      </w:r>
      <w:r w:rsidR="00610FCD">
        <w:rPr>
          <w:rFonts w:ascii="Times New Roman" w:hAnsi="Times New Roman" w:cs="Times New Roman"/>
          <w:sz w:val="24"/>
          <w:szCs w:val="24"/>
        </w:rPr>
        <w:t xml:space="preserve">interpretation </w:t>
      </w:r>
      <w:r w:rsidR="00F2583C">
        <w:rPr>
          <w:rFonts w:ascii="Times New Roman" w:hAnsi="Times New Roman" w:cs="Times New Roman"/>
          <w:sz w:val="24"/>
          <w:szCs w:val="24"/>
        </w:rPr>
        <w:t xml:space="preserve">that attitudinal changes regarding harvest were steering population metrics instead of agency-levied harvest regulations. </w:t>
      </w:r>
      <w:r w:rsidR="00283887">
        <w:rPr>
          <w:rFonts w:ascii="Times New Roman" w:hAnsi="Times New Roman" w:cs="Times New Roman"/>
          <w:sz w:val="24"/>
          <w:szCs w:val="24"/>
        </w:rPr>
        <w:t xml:space="preserve">The only metric </w:t>
      </w:r>
      <w:r w:rsidR="0006674A">
        <w:rPr>
          <w:rFonts w:ascii="Times New Roman" w:hAnsi="Times New Roman" w:cs="Times New Roman"/>
          <w:sz w:val="24"/>
          <w:szCs w:val="24"/>
        </w:rPr>
        <w:t>we c</w:t>
      </w:r>
      <w:r w:rsidR="00F2583C">
        <w:rPr>
          <w:rFonts w:ascii="Times New Roman" w:hAnsi="Times New Roman" w:cs="Times New Roman"/>
          <w:sz w:val="24"/>
          <w:szCs w:val="24"/>
        </w:rPr>
        <w:t>ould</w:t>
      </w:r>
      <w:r w:rsidR="0006674A">
        <w:rPr>
          <w:rFonts w:ascii="Times New Roman" w:hAnsi="Times New Roman" w:cs="Times New Roman"/>
          <w:sz w:val="24"/>
          <w:szCs w:val="24"/>
        </w:rPr>
        <w:t xml:space="preserve"> pin directly to regulation </w:t>
      </w:r>
      <w:r w:rsidR="00F2583C">
        <w:rPr>
          <w:rFonts w:ascii="Times New Roman" w:hAnsi="Times New Roman" w:cs="Times New Roman"/>
          <w:sz w:val="24"/>
          <w:szCs w:val="24"/>
        </w:rPr>
        <w:t xml:space="preserve">changes </w:t>
      </w:r>
      <w:r w:rsidR="0006674A">
        <w:rPr>
          <w:rFonts w:ascii="Times New Roman" w:hAnsi="Times New Roman" w:cs="Times New Roman"/>
          <w:sz w:val="24"/>
          <w:szCs w:val="24"/>
        </w:rPr>
        <w:t xml:space="preserve">was average weight of fish harvested. </w:t>
      </w:r>
      <w:r w:rsidR="0050471A">
        <w:rPr>
          <w:rFonts w:ascii="Times New Roman" w:hAnsi="Times New Roman" w:cs="Times New Roman"/>
          <w:sz w:val="24"/>
          <w:szCs w:val="24"/>
        </w:rPr>
        <w:t xml:space="preserve">This metric </w:t>
      </w:r>
      <w:r w:rsidR="006F54CE">
        <w:rPr>
          <w:rFonts w:ascii="Times New Roman" w:hAnsi="Times New Roman" w:cs="Times New Roman"/>
          <w:sz w:val="24"/>
          <w:szCs w:val="24"/>
        </w:rPr>
        <w:t xml:space="preserve">shifted after every </w:t>
      </w:r>
      <w:r w:rsidR="00903A09">
        <w:rPr>
          <w:rFonts w:ascii="Times New Roman" w:hAnsi="Times New Roman" w:cs="Times New Roman"/>
          <w:sz w:val="24"/>
          <w:szCs w:val="24"/>
        </w:rPr>
        <w:t xml:space="preserve">regulation </w:t>
      </w:r>
      <w:r w:rsidR="006F54CE">
        <w:rPr>
          <w:rFonts w:ascii="Times New Roman" w:hAnsi="Times New Roman" w:cs="Times New Roman"/>
          <w:sz w:val="24"/>
          <w:szCs w:val="24"/>
        </w:rPr>
        <w:t xml:space="preserve">change </w:t>
      </w:r>
      <w:r w:rsidR="00104C22">
        <w:rPr>
          <w:rFonts w:ascii="Times New Roman" w:hAnsi="Times New Roman" w:cs="Times New Roman"/>
          <w:sz w:val="24"/>
          <w:szCs w:val="24"/>
        </w:rPr>
        <w:t>as it directly reflected the fraction of the population available for harvest</w:t>
      </w:r>
      <w:r w:rsidR="00DC620E">
        <w:rPr>
          <w:rFonts w:ascii="Times New Roman" w:hAnsi="Times New Roman" w:cs="Times New Roman"/>
          <w:sz w:val="24"/>
          <w:szCs w:val="24"/>
        </w:rPr>
        <w:t xml:space="preserve"> to </w:t>
      </w:r>
      <w:del w:id="286" w:author="Steve Miranda" w:date="2016-12-06T12:02:00Z">
        <w:r w:rsidR="00DC620E" w:rsidDel="00FE470B">
          <w:rPr>
            <w:rFonts w:ascii="Times New Roman" w:hAnsi="Times New Roman" w:cs="Times New Roman"/>
            <w:sz w:val="24"/>
            <w:szCs w:val="24"/>
          </w:rPr>
          <w:delText>a</w:delText>
        </w:r>
        <w:r w:rsidR="009E6A82" w:rsidDel="00FE470B">
          <w:rPr>
            <w:rFonts w:ascii="Times New Roman" w:hAnsi="Times New Roman" w:cs="Times New Roman"/>
            <w:sz w:val="24"/>
            <w:szCs w:val="24"/>
          </w:rPr>
          <w:delText>n increasingly</w:delText>
        </w:r>
        <w:r w:rsidR="00DC620E" w:rsidDel="00FE470B">
          <w:rPr>
            <w:rFonts w:ascii="Times New Roman" w:hAnsi="Times New Roman" w:cs="Times New Roman"/>
            <w:sz w:val="24"/>
            <w:szCs w:val="24"/>
          </w:rPr>
          <w:delText xml:space="preserve"> small</w:delText>
        </w:r>
        <w:r w:rsidR="009E6A82" w:rsidDel="00FE470B">
          <w:rPr>
            <w:rFonts w:ascii="Times New Roman" w:hAnsi="Times New Roman" w:cs="Times New Roman"/>
            <w:sz w:val="24"/>
            <w:szCs w:val="24"/>
          </w:rPr>
          <w:delText>er</w:delText>
        </w:r>
      </w:del>
      <w:ins w:id="287" w:author="Steve Miranda" w:date="2016-12-06T12:02:00Z">
        <w:r w:rsidR="00FE470B">
          <w:rPr>
            <w:rFonts w:ascii="Times New Roman" w:hAnsi="Times New Roman" w:cs="Times New Roman"/>
            <w:sz w:val="24"/>
            <w:szCs w:val="24"/>
          </w:rPr>
          <w:t>a small</w:t>
        </w:r>
      </w:ins>
      <w:r w:rsidR="00DC620E">
        <w:rPr>
          <w:rFonts w:ascii="Times New Roman" w:hAnsi="Times New Roman" w:cs="Times New Roman"/>
          <w:sz w:val="24"/>
          <w:szCs w:val="24"/>
        </w:rPr>
        <w:t xml:space="preserve"> percentage of harvest</w:t>
      </w:r>
      <w:r w:rsidR="00903A09">
        <w:rPr>
          <w:rFonts w:ascii="Times New Roman" w:hAnsi="Times New Roman" w:cs="Times New Roman"/>
          <w:sz w:val="24"/>
          <w:szCs w:val="24"/>
        </w:rPr>
        <w:t>-</w:t>
      </w:r>
      <w:r w:rsidR="00DC620E">
        <w:rPr>
          <w:rFonts w:ascii="Times New Roman" w:hAnsi="Times New Roman" w:cs="Times New Roman"/>
          <w:sz w:val="24"/>
          <w:szCs w:val="24"/>
        </w:rPr>
        <w:t>oriented anglers</w:t>
      </w:r>
      <w:r w:rsidR="004B532D">
        <w:rPr>
          <w:rFonts w:ascii="Times New Roman" w:hAnsi="Times New Roman" w:cs="Times New Roman"/>
          <w:sz w:val="24"/>
          <w:szCs w:val="24"/>
        </w:rPr>
        <w:t>, but possibly also</w:t>
      </w:r>
      <w:r w:rsidR="00903A09">
        <w:rPr>
          <w:rFonts w:ascii="Times New Roman" w:hAnsi="Times New Roman" w:cs="Times New Roman"/>
          <w:sz w:val="24"/>
          <w:szCs w:val="24"/>
        </w:rPr>
        <w:t xml:space="preserve"> to a</w:t>
      </w:r>
      <w:del w:id="288" w:author="Steve Miranda" w:date="2016-12-06T12:02:00Z">
        <w:r w:rsidR="006775AC" w:rsidDel="00FE470B">
          <w:rPr>
            <w:rFonts w:ascii="Times New Roman" w:hAnsi="Times New Roman" w:cs="Times New Roman"/>
            <w:sz w:val="24"/>
            <w:szCs w:val="24"/>
          </w:rPr>
          <w:delText xml:space="preserve"> larger</w:delText>
        </w:r>
      </w:del>
      <w:r w:rsidR="00903A09">
        <w:rPr>
          <w:rFonts w:ascii="Times New Roman" w:hAnsi="Times New Roman" w:cs="Times New Roman"/>
          <w:sz w:val="24"/>
          <w:szCs w:val="24"/>
        </w:rPr>
        <w:t xml:space="preserve"> segment of anglers that </w:t>
      </w:r>
      <w:r w:rsidR="006775AC">
        <w:rPr>
          <w:rFonts w:ascii="Times New Roman" w:hAnsi="Times New Roman" w:cs="Times New Roman"/>
          <w:sz w:val="24"/>
          <w:szCs w:val="24"/>
        </w:rPr>
        <w:t xml:space="preserve">may </w:t>
      </w:r>
      <w:r w:rsidR="00903A09">
        <w:rPr>
          <w:rFonts w:ascii="Times New Roman" w:hAnsi="Times New Roman" w:cs="Times New Roman"/>
          <w:sz w:val="24"/>
          <w:szCs w:val="24"/>
        </w:rPr>
        <w:t>harvest a small part of their catch</w:t>
      </w:r>
      <w:r w:rsidR="00DC620E">
        <w:rPr>
          <w:rFonts w:ascii="Times New Roman" w:hAnsi="Times New Roman" w:cs="Times New Roman"/>
          <w:sz w:val="24"/>
          <w:szCs w:val="24"/>
        </w:rPr>
        <w:t>.</w:t>
      </w:r>
    </w:p>
    <w:p w14:paraId="6AD586BB" w14:textId="4C05271F" w:rsidR="004838D3" w:rsidRDefault="00903A09" w:rsidP="00F05F37">
      <w:pPr>
        <w:spacing w:after="0" w:line="480" w:lineRule="auto"/>
        <w:ind w:firstLine="720"/>
        <w:rPr>
          <w:rFonts w:ascii="Times New Roman" w:hAnsi="Times New Roman" w:cs="Times New Roman"/>
          <w:sz w:val="24"/>
          <w:szCs w:val="24"/>
        </w:rPr>
      </w:pPr>
      <w:r w:rsidRPr="007F207B">
        <w:rPr>
          <w:rFonts w:ascii="Times New Roman" w:hAnsi="Times New Roman" w:cs="Times New Roman"/>
          <w:sz w:val="24"/>
          <w:szCs w:val="24"/>
        </w:rPr>
        <w:lastRenderedPageBreak/>
        <w:t xml:space="preserve">Many of the observed changes in population metrics </w:t>
      </w:r>
      <w:r w:rsidR="00283887" w:rsidRPr="007F207B">
        <w:rPr>
          <w:rFonts w:ascii="Times New Roman" w:hAnsi="Times New Roman" w:cs="Times New Roman"/>
          <w:sz w:val="24"/>
          <w:szCs w:val="24"/>
        </w:rPr>
        <w:t xml:space="preserve">can </w:t>
      </w:r>
      <w:r w:rsidRPr="007F207B">
        <w:rPr>
          <w:rFonts w:ascii="Times New Roman" w:hAnsi="Times New Roman" w:cs="Times New Roman"/>
          <w:sz w:val="24"/>
          <w:szCs w:val="24"/>
        </w:rPr>
        <w:t xml:space="preserve">be </w:t>
      </w:r>
      <w:r w:rsidR="00283887" w:rsidRPr="007F207B">
        <w:rPr>
          <w:rFonts w:ascii="Times New Roman" w:hAnsi="Times New Roman" w:cs="Times New Roman"/>
          <w:sz w:val="24"/>
          <w:szCs w:val="24"/>
        </w:rPr>
        <w:t>interpret</w:t>
      </w:r>
      <w:r w:rsidRPr="007F207B">
        <w:rPr>
          <w:rFonts w:ascii="Times New Roman" w:hAnsi="Times New Roman" w:cs="Times New Roman"/>
          <w:sz w:val="24"/>
          <w:szCs w:val="24"/>
        </w:rPr>
        <w:t>ed</w:t>
      </w:r>
      <w:r w:rsidR="00283887" w:rsidRPr="007F207B">
        <w:rPr>
          <w:rFonts w:ascii="Times New Roman" w:hAnsi="Times New Roman" w:cs="Times New Roman"/>
          <w:sz w:val="24"/>
          <w:szCs w:val="24"/>
        </w:rPr>
        <w:t xml:space="preserve"> in terms of </w:t>
      </w:r>
      <w:r w:rsidR="00341CCE" w:rsidRPr="007F207B">
        <w:rPr>
          <w:rFonts w:ascii="Times New Roman" w:hAnsi="Times New Roman" w:cs="Times New Roman"/>
          <w:sz w:val="24"/>
          <w:szCs w:val="24"/>
        </w:rPr>
        <w:t>the</w:t>
      </w:r>
      <w:r w:rsidR="004A5C1E" w:rsidRPr="007F207B">
        <w:rPr>
          <w:rFonts w:ascii="Times New Roman" w:hAnsi="Times New Roman" w:cs="Times New Roman"/>
          <w:sz w:val="24"/>
          <w:szCs w:val="24"/>
        </w:rPr>
        <w:t xml:space="preserve"> harvest deficit</w:t>
      </w:r>
      <w:r w:rsidR="00341CCE" w:rsidRPr="007F207B">
        <w:rPr>
          <w:rFonts w:ascii="Times New Roman" w:hAnsi="Times New Roman" w:cs="Times New Roman"/>
          <w:sz w:val="24"/>
          <w:szCs w:val="24"/>
        </w:rPr>
        <w:t xml:space="preserve"> created by the prevailing catch</w:t>
      </w:r>
      <w:r w:rsidR="0017062B">
        <w:rPr>
          <w:rFonts w:ascii="Times New Roman" w:hAnsi="Times New Roman" w:cs="Times New Roman"/>
          <w:sz w:val="24"/>
          <w:szCs w:val="24"/>
        </w:rPr>
        <w:t>-</w:t>
      </w:r>
      <w:r w:rsidR="00341CCE" w:rsidRPr="007F207B">
        <w:rPr>
          <w:rFonts w:ascii="Times New Roman" w:hAnsi="Times New Roman" w:cs="Times New Roman"/>
          <w:sz w:val="24"/>
          <w:szCs w:val="24"/>
        </w:rPr>
        <w:t>and</w:t>
      </w:r>
      <w:r w:rsidR="0017062B">
        <w:rPr>
          <w:rFonts w:ascii="Times New Roman" w:hAnsi="Times New Roman" w:cs="Times New Roman"/>
          <w:sz w:val="24"/>
          <w:szCs w:val="24"/>
        </w:rPr>
        <w:t>-</w:t>
      </w:r>
      <w:r w:rsidR="00341CCE" w:rsidRPr="007F207B">
        <w:rPr>
          <w:rFonts w:ascii="Times New Roman" w:hAnsi="Times New Roman" w:cs="Times New Roman"/>
          <w:sz w:val="24"/>
          <w:szCs w:val="24"/>
        </w:rPr>
        <w:t>release attitude</w:t>
      </w:r>
      <w:r w:rsidR="004A5C1E" w:rsidRPr="007F207B">
        <w:rPr>
          <w:rFonts w:ascii="Times New Roman" w:hAnsi="Times New Roman" w:cs="Times New Roman"/>
          <w:sz w:val="24"/>
          <w:szCs w:val="24"/>
        </w:rPr>
        <w:t xml:space="preserve">. </w:t>
      </w:r>
      <w:r w:rsidRPr="007F207B">
        <w:rPr>
          <w:rFonts w:ascii="Times New Roman" w:hAnsi="Times New Roman" w:cs="Times New Roman"/>
          <w:sz w:val="24"/>
          <w:szCs w:val="24"/>
        </w:rPr>
        <w:t>For example, t</w:t>
      </w:r>
      <w:r w:rsidR="004A5C1E" w:rsidRPr="007F207B">
        <w:rPr>
          <w:rFonts w:ascii="Times New Roman" w:hAnsi="Times New Roman" w:cs="Times New Roman"/>
          <w:sz w:val="24"/>
          <w:szCs w:val="24"/>
        </w:rPr>
        <w:t xml:space="preserve">he decline in median TL </w:t>
      </w:r>
      <w:r w:rsidR="00E83A74">
        <w:rPr>
          <w:rFonts w:ascii="Times New Roman" w:hAnsi="Times New Roman" w:cs="Times New Roman"/>
          <w:sz w:val="24"/>
          <w:szCs w:val="24"/>
        </w:rPr>
        <w:t xml:space="preserve">of fish </w:t>
      </w:r>
      <w:r w:rsidR="004A5C1E" w:rsidRPr="007F207B">
        <w:rPr>
          <w:rFonts w:ascii="Times New Roman" w:hAnsi="Times New Roman" w:cs="Times New Roman"/>
          <w:sz w:val="24"/>
          <w:szCs w:val="24"/>
        </w:rPr>
        <w:t>&gt;12</w:t>
      </w:r>
      <w:r w:rsidR="004724E6">
        <w:rPr>
          <w:rFonts w:ascii="Times New Roman" w:hAnsi="Times New Roman" w:cs="Times New Roman"/>
          <w:sz w:val="24"/>
          <w:szCs w:val="24"/>
        </w:rPr>
        <w:t>-in</w:t>
      </w:r>
      <w:r w:rsidR="004A5C1E" w:rsidRPr="007F207B">
        <w:rPr>
          <w:rFonts w:ascii="Times New Roman" w:hAnsi="Times New Roman" w:cs="Times New Roman"/>
          <w:sz w:val="24"/>
          <w:szCs w:val="24"/>
        </w:rPr>
        <w:t xml:space="preserve"> </w:t>
      </w:r>
      <w:r w:rsidR="00696FF6">
        <w:rPr>
          <w:rFonts w:ascii="Times New Roman" w:hAnsi="Times New Roman" w:cs="Times New Roman"/>
          <w:sz w:val="24"/>
          <w:szCs w:val="24"/>
        </w:rPr>
        <w:t xml:space="preserve">documented by </w:t>
      </w:r>
      <w:r w:rsidR="00B0197B" w:rsidRPr="007F207B">
        <w:rPr>
          <w:rFonts w:ascii="Times New Roman" w:hAnsi="Times New Roman" w:cs="Times New Roman"/>
          <w:sz w:val="24"/>
          <w:szCs w:val="24"/>
        </w:rPr>
        <w:t xml:space="preserve">cluster 1 </w:t>
      </w:r>
      <w:r w:rsidR="007F207B">
        <w:rPr>
          <w:rFonts w:ascii="Times New Roman" w:hAnsi="Times New Roman" w:cs="Times New Roman"/>
          <w:sz w:val="24"/>
          <w:szCs w:val="24"/>
        </w:rPr>
        <w:t>is consistent with</w:t>
      </w:r>
      <w:r w:rsidR="00696FF6">
        <w:rPr>
          <w:rFonts w:ascii="Times New Roman" w:hAnsi="Times New Roman" w:cs="Times New Roman"/>
          <w:sz w:val="24"/>
          <w:szCs w:val="24"/>
        </w:rPr>
        <w:t xml:space="preserve"> the</w:t>
      </w:r>
      <w:r w:rsidR="004A5C1E" w:rsidRPr="007F207B">
        <w:rPr>
          <w:rFonts w:ascii="Times New Roman" w:hAnsi="Times New Roman" w:cs="Times New Roman"/>
          <w:sz w:val="24"/>
          <w:szCs w:val="24"/>
        </w:rPr>
        <w:t xml:space="preserve"> </w:t>
      </w:r>
      <w:r w:rsidR="00696FF6" w:rsidRPr="00696FF6">
        <w:rPr>
          <w:rFonts w:ascii="Times New Roman" w:hAnsi="Times New Roman" w:cs="Times New Roman"/>
          <w:sz w:val="24"/>
          <w:szCs w:val="24"/>
        </w:rPr>
        <w:t xml:space="preserve">accumulation of fish &gt;12-in </w:t>
      </w:r>
      <w:r w:rsidR="00696FF6">
        <w:rPr>
          <w:rFonts w:ascii="Times New Roman" w:hAnsi="Times New Roman" w:cs="Times New Roman"/>
          <w:sz w:val="24"/>
          <w:szCs w:val="24"/>
        </w:rPr>
        <w:t xml:space="preserve">documented by </w:t>
      </w:r>
      <w:r w:rsidR="00696FF6" w:rsidRPr="00696FF6">
        <w:rPr>
          <w:rFonts w:ascii="Times New Roman" w:hAnsi="Times New Roman" w:cs="Times New Roman"/>
          <w:sz w:val="24"/>
          <w:szCs w:val="24"/>
        </w:rPr>
        <w:t>cluster 6</w:t>
      </w:r>
      <w:r w:rsidR="00743296">
        <w:rPr>
          <w:rFonts w:ascii="Times New Roman" w:hAnsi="Times New Roman" w:cs="Times New Roman"/>
          <w:sz w:val="24"/>
          <w:szCs w:val="24"/>
        </w:rPr>
        <w:t xml:space="preserve">. </w:t>
      </w:r>
      <w:r w:rsidR="00E83A74">
        <w:rPr>
          <w:rFonts w:ascii="Times New Roman" w:hAnsi="Times New Roman" w:cs="Times New Roman"/>
          <w:sz w:val="24"/>
          <w:szCs w:val="24"/>
        </w:rPr>
        <w:t xml:space="preserve">This </w:t>
      </w:r>
      <w:r w:rsidR="001401DF">
        <w:rPr>
          <w:rFonts w:ascii="Times New Roman" w:hAnsi="Times New Roman" w:cs="Times New Roman"/>
          <w:sz w:val="24"/>
          <w:szCs w:val="24"/>
        </w:rPr>
        <w:t>accumulation</w:t>
      </w:r>
      <w:r w:rsidR="004724E6">
        <w:rPr>
          <w:rFonts w:ascii="Times New Roman" w:hAnsi="Times New Roman" w:cs="Times New Roman"/>
          <w:sz w:val="24"/>
          <w:szCs w:val="24"/>
        </w:rPr>
        <w:t xml:space="preserve"> is expected to </w:t>
      </w:r>
      <w:r w:rsidR="00E83A74">
        <w:rPr>
          <w:rFonts w:ascii="Times New Roman" w:hAnsi="Times New Roman" w:cs="Times New Roman"/>
          <w:sz w:val="24"/>
          <w:szCs w:val="24"/>
        </w:rPr>
        <w:t>cause</w:t>
      </w:r>
      <w:r w:rsidR="004724E6">
        <w:rPr>
          <w:rFonts w:ascii="Times New Roman" w:hAnsi="Times New Roman" w:cs="Times New Roman"/>
          <w:sz w:val="24"/>
          <w:szCs w:val="24"/>
        </w:rPr>
        <w:t xml:space="preserve"> growth reductions</w:t>
      </w:r>
      <w:ins w:id="289" w:author="Steve Miranda" w:date="2016-12-03T09:43:00Z">
        <w:r w:rsidR="007D70FC">
          <w:rPr>
            <w:rFonts w:ascii="Times New Roman" w:hAnsi="Times New Roman" w:cs="Times New Roman"/>
            <w:sz w:val="24"/>
            <w:szCs w:val="24"/>
          </w:rPr>
          <w:t xml:space="preserve"> </w:t>
        </w:r>
        <w:r w:rsidR="007D70FC" w:rsidRPr="00844726">
          <w:rPr>
            <w:rFonts w:ascii="Times New Roman" w:hAnsi="Times New Roman" w:cs="Times New Roman"/>
            <w:sz w:val="24"/>
            <w:szCs w:val="24"/>
          </w:rPr>
          <w:t>(</w:t>
        </w:r>
      </w:ins>
      <w:proofErr w:type="spellStart"/>
      <w:ins w:id="290" w:author="Steve Miranda" w:date="2016-12-06T12:02:00Z">
        <w:r w:rsidR="0066175C" w:rsidRPr="0066175C">
          <w:rPr>
            <w:rFonts w:ascii="Times New Roman" w:hAnsi="Times New Roman" w:cs="Times New Roman"/>
            <w:sz w:val="24"/>
            <w:szCs w:val="24"/>
          </w:rPr>
          <w:t>Gabelhouse</w:t>
        </w:r>
        <w:proofErr w:type="spellEnd"/>
        <w:r w:rsidR="0066175C" w:rsidRPr="0066175C">
          <w:rPr>
            <w:rFonts w:ascii="Times New Roman" w:hAnsi="Times New Roman" w:cs="Times New Roman"/>
            <w:sz w:val="24"/>
            <w:szCs w:val="24"/>
          </w:rPr>
          <w:t xml:space="preserve"> 1987; </w:t>
        </w:r>
      </w:ins>
      <w:ins w:id="291" w:author="Steve Miranda" w:date="2016-12-04T09:22:00Z">
        <w:r w:rsidR="00A917E6" w:rsidRPr="00844726">
          <w:rPr>
            <w:rFonts w:ascii="Times New Roman" w:hAnsi="Times New Roman" w:cs="Times New Roman"/>
            <w:sz w:val="24"/>
            <w:szCs w:val="24"/>
            <w:rPrChange w:id="292" w:author="Steve Miranda" w:date="2016-12-04T09:49:00Z">
              <w:rPr>
                <w:rFonts w:ascii="Times New Roman" w:hAnsi="Times New Roman" w:cs="Times New Roman"/>
                <w:sz w:val="24"/>
                <w:szCs w:val="24"/>
                <w:highlight w:val="yellow"/>
              </w:rPr>
            </w:rPrChange>
          </w:rPr>
          <w:t xml:space="preserve">Novinger 1987; </w:t>
        </w:r>
      </w:ins>
      <w:ins w:id="293" w:author="Steve Miranda" w:date="2016-12-04T09:34:00Z">
        <w:r w:rsidR="00C036F6" w:rsidRPr="00844726">
          <w:rPr>
            <w:rFonts w:ascii="Times New Roman" w:hAnsi="Times New Roman" w:cs="Times New Roman"/>
            <w:sz w:val="24"/>
            <w:szCs w:val="24"/>
            <w:rPrChange w:id="294" w:author="Steve Miranda" w:date="2016-12-04T09:49:00Z">
              <w:rPr>
                <w:rFonts w:ascii="Times New Roman" w:hAnsi="Times New Roman" w:cs="Times New Roman"/>
                <w:sz w:val="24"/>
                <w:szCs w:val="24"/>
                <w:highlight w:val="yellow"/>
              </w:rPr>
            </w:rPrChange>
          </w:rPr>
          <w:t>McHugh 1990</w:t>
        </w:r>
      </w:ins>
      <w:ins w:id="295" w:author="Steve Miranda" w:date="2016-12-04T09:41:00Z">
        <w:r w:rsidR="00C036F6" w:rsidRPr="00844726">
          <w:rPr>
            <w:rFonts w:ascii="Times New Roman" w:hAnsi="Times New Roman" w:cs="Times New Roman"/>
            <w:sz w:val="24"/>
            <w:szCs w:val="24"/>
            <w:rPrChange w:id="296" w:author="Steve Miranda" w:date="2016-12-04T09:49:00Z">
              <w:rPr>
                <w:rFonts w:ascii="Times New Roman" w:hAnsi="Times New Roman" w:cs="Times New Roman"/>
                <w:sz w:val="24"/>
                <w:szCs w:val="24"/>
                <w:highlight w:val="yellow"/>
              </w:rPr>
            </w:rPrChange>
          </w:rPr>
          <w:t xml:space="preserve">; </w:t>
        </w:r>
        <w:proofErr w:type="spellStart"/>
        <w:r w:rsidR="00C036F6" w:rsidRPr="00844726">
          <w:rPr>
            <w:rFonts w:ascii="Times New Roman" w:hAnsi="Times New Roman" w:cs="Times New Roman"/>
            <w:sz w:val="24"/>
            <w:szCs w:val="24"/>
            <w:rPrChange w:id="297" w:author="Steve Miranda" w:date="2016-12-04T09:49:00Z">
              <w:rPr>
                <w:rFonts w:ascii="Times New Roman" w:hAnsi="Times New Roman" w:cs="Times New Roman"/>
                <w:sz w:val="24"/>
                <w:szCs w:val="24"/>
                <w:highlight w:val="yellow"/>
              </w:rPr>
            </w:rPrChange>
          </w:rPr>
          <w:t>Beamesderfer</w:t>
        </w:r>
        <w:proofErr w:type="spellEnd"/>
        <w:r w:rsidR="00C036F6" w:rsidRPr="00844726">
          <w:rPr>
            <w:rFonts w:ascii="Times New Roman" w:hAnsi="Times New Roman" w:cs="Times New Roman"/>
            <w:sz w:val="24"/>
            <w:szCs w:val="24"/>
            <w:rPrChange w:id="298" w:author="Steve Miranda" w:date="2016-12-04T09:49:00Z">
              <w:rPr>
                <w:rFonts w:ascii="Times New Roman" w:hAnsi="Times New Roman" w:cs="Times New Roman"/>
                <w:sz w:val="24"/>
                <w:szCs w:val="24"/>
                <w:highlight w:val="yellow"/>
              </w:rPr>
            </w:rPrChange>
          </w:rPr>
          <w:t xml:space="preserve"> and North 1995</w:t>
        </w:r>
      </w:ins>
      <w:ins w:id="299" w:author="Steve Miranda" w:date="2016-12-03T09:43:00Z">
        <w:r w:rsidR="007D70FC" w:rsidRPr="00844726">
          <w:rPr>
            <w:rFonts w:ascii="Times New Roman" w:hAnsi="Times New Roman" w:cs="Times New Roman"/>
            <w:sz w:val="24"/>
            <w:szCs w:val="24"/>
          </w:rPr>
          <w:t>)</w:t>
        </w:r>
      </w:ins>
      <w:r w:rsidR="00696FF6" w:rsidRPr="00844726">
        <w:rPr>
          <w:rFonts w:ascii="Times New Roman" w:hAnsi="Times New Roman" w:cs="Times New Roman"/>
          <w:sz w:val="24"/>
          <w:szCs w:val="24"/>
        </w:rPr>
        <w:t xml:space="preserve">. </w:t>
      </w:r>
      <w:r w:rsidR="00E83A74" w:rsidRPr="00844726">
        <w:rPr>
          <w:rFonts w:ascii="Times New Roman" w:hAnsi="Times New Roman" w:cs="Times New Roman"/>
          <w:sz w:val="24"/>
          <w:szCs w:val="24"/>
        </w:rPr>
        <w:t>Also, the decline in fish &lt;</w:t>
      </w:r>
      <w:r w:rsidR="00112C44" w:rsidRPr="00844726">
        <w:rPr>
          <w:rFonts w:ascii="Times New Roman" w:hAnsi="Times New Roman" w:cs="Times New Roman"/>
          <w:sz w:val="24"/>
          <w:szCs w:val="24"/>
        </w:rPr>
        <w:t>8</w:t>
      </w:r>
      <w:r w:rsidR="00E83A74" w:rsidRPr="00844726">
        <w:rPr>
          <w:rFonts w:ascii="Times New Roman" w:hAnsi="Times New Roman" w:cs="Times New Roman"/>
          <w:sz w:val="24"/>
          <w:szCs w:val="24"/>
        </w:rPr>
        <w:t>-in</w:t>
      </w:r>
      <w:r w:rsidR="00112C44" w:rsidRPr="00844726">
        <w:rPr>
          <w:rFonts w:ascii="Times New Roman" w:hAnsi="Times New Roman" w:cs="Times New Roman"/>
          <w:sz w:val="24"/>
          <w:szCs w:val="24"/>
        </w:rPr>
        <w:t xml:space="preserve"> </w:t>
      </w:r>
      <w:r w:rsidR="00696FF6" w:rsidRPr="00844726">
        <w:rPr>
          <w:rFonts w:ascii="Times New Roman" w:hAnsi="Times New Roman" w:cs="Times New Roman"/>
          <w:sz w:val="24"/>
          <w:szCs w:val="24"/>
        </w:rPr>
        <w:t>documented by cluster 2,</w:t>
      </w:r>
      <w:r w:rsidR="00B0197B" w:rsidRPr="00844726">
        <w:rPr>
          <w:rFonts w:ascii="Times New Roman" w:hAnsi="Times New Roman" w:cs="Times New Roman"/>
          <w:sz w:val="24"/>
          <w:szCs w:val="24"/>
        </w:rPr>
        <w:t xml:space="preserve"> </w:t>
      </w:r>
      <w:r w:rsidR="00112C44" w:rsidRPr="00844726">
        <w:rPr>
          <w:rFonts w:ascii="Times New Roman" w:hAnsi="Times New Roman" w:cs="Times New Roman"/>
          <w:sz w:val="24"/>
          <w:szCs w:val="24"/>
        </w:rPr>
        <w:t xml:space="preserve">and </w:t>
      </w:r>
      <w:ins w:id="300" w:author="Michael Colvin" w:date="2016-12-12T08:08:00Z">
        <w:r w:rsidR="002A6DCA">
          <w:rPr>
            <w:rFonts w:ascii="Times New Roman" w:hAnsi="Times New Roman" w:cs="Times New Roman"/>
            <w:sz w:val="24"/>
            <w:szCs w:val="24"/>
          </w:rPr>
          <w:t xml:space="preserve">a </w:t>
        </w:r>
      </w:ins>
      <w:r w:rsidR="00743296" w:rsidRPr="00844726">
        <w:rPr>
          <w:rFonts w:ascii="Times New Roman" w:hAnsi="Times New Roman" w:cs="Times New Roman"/>
          <w:sz w:val="24"/>
          <w:szCs w:val="24"/>
        </w:rPr>
        <w:t xml:space="preserve">parallel </w:t>
      </w:r>
      <w:r w:rsidR="00E83A74" w:rsidRPr="00844726">
        <w:rPr>
          <w:rFonts w:ascii="Times New Roman" w:hAnsi="Times New Roman" w:cs="Times New Roman"/>
          <w:sz w:val="24"/>
          <w:szCs w:val="24"/>
        </w:rPr>
        <w:t>increase in median TL of fish &lt;12-in</w:t>
      </w:r>
      <w:r w:rsidR="00E83A74">
        <w:rPr>
          <w:rFonts w:ascii="Times New Roman" w:hAnsi="Times New Roman" w:cs="Times New Roman"/>
          <w:sz w:val="24"/>
          <w:szCs w:val="24"/>
        </w:rPr>
        <w:t xml:space="preserve"> </w:t>
      </w:r>
      <w:r w:rsidR="00696FF6">
        <w:rPr>
          <w:rFonts w:ascii="Times New Roman" w:hAnsi="Times New Roman" w:cs="Times New Roman"/>
          <w:sz w:val="24"/>
          <w:szCs w:val="24"/>
        </w:rPr>
        <w:t>documented by cluster 6,</w:t>
      </w:r>
      <w:r w:rsidR="00F15556">
        <w:rPr>
          <w:rFonts w:ascii="Times New Roman" w:hAnsi="Times New Roman" w:cs="Times New Roman"/>
          <w:sz w:val="24"/>
          <w:szCs w:val="24"/>
        </w:rPr>
        <w:t xml:space="preserve"> </w:t>
      </w:r>
      <w:r w:rsidR="00E83A74">
        <w:rPr>
          <w:rFonts w:ascii="Times New Roman" w:hAnsi="Times New Roman" w:cs="Times New Roman"/>
          <w:sz w:val="24"/>
          <w:szCs w:val="24"/>
        </w:rPr>
        <w:t>reflect</w:t>
      </w:r>
      <w:r w:rsidR="001D0EF6">
        <w:rPr>
          <w:rFonts w:ascii="Times New Roman" w:hAnsi="Times New Roman" w:cs="Times New Roman"/>
          <w:sz w:val="24"/>
          <w:szCs w:val="24"/>
        </w:rPr>
        <w:t>s</w:t>
      </w:r>
      <w:r w:rsidR="00112C44">
        <w:rPr>
          <w:rFonts w:ascii="Times New Roman" w:hAnsi="Times New Roman" w:cs="Times New Roman"/>
          <w:sz w:val="24"/>
          <w:szCs w:val="24"/>
        </w:rPr>
        <w:t xml:space="preserve"> the effect that </w:t>
      </w:r>
      <w:r w:rsidR="006775AC">
        <w:rPr>
          <w:rFonts w:ascii="Times New Roman" w:hAnsi="Times New Roman" w:cs="Times New Roman"/>
          <w:sz w:val="24"/>
          <w:szCs w:val="24"/>
        </w:rPr>
        <w:t>a</w:t>
      </w:r>
      <w:r w:rsidR="00E83A74">
        <w:rPr>
          <w:rFonts w:ascii="Times New Roman" w:hAnsi="Times New Roman" w:cs="Times New Roman"/>
          <w:sz w:val="24"/>
          <w:szCs w:val="24"/>
        </w:rPr>
        <w:t xml:space="preserve"> buildup</w:t>
      </w:r>
      <w:r w:rsidR="00112C44">
        <w:rPr>
          <w:rFonts w:ascii="Times New Roman" w:hAnsi="Times New Roman" w:cs="Times New Roman"/>
          <w:sz w:val="24"/>
          <w:szCs w:val="24"/>
        </w:rPr>
        <w:t xml:space="preserve"> </w:t>
      </w:r>
      <w:r w:rsidR="00E83A74">
        <w:rPr>
          <w:rFonts w:ascii="Times New Roman" w:hAnsi="Times New Roman" w:cs="Times New Roman"/>
          <w:sz w:val="24"/>
          <w:szCs w:val="24"/>
        </w:rPr>
        <w:t xml:space="preserve">of </w:t>
      </w:r>
      <w:r w:rsidR="001D0EF6">
        <w:rPr>
          <w:rFonts w:ascii="Times New Roman" w:hAnsi="Times New Roman" w:cs="Times New Roman"/>
          <w:sz w:val="24"/>
          <w:szCs w:val="24"/>
        </w:rPr>
        <w:t xml:space="preserve">larger </w:t>
      </w:r>
      <w:r w:rsidR="00E83A74">
        <w:rPr>
          <w:rFonts w:ascii="Times New Roman" w:hAnsi="Times New Roman" w:cs="Times New Roman"/>
          <w:sz w:val="24"/>
          <w:szCs w:val="24"/>
        </w:rPr>
        <w:t xml:space="preserve">predators </w:t>
      </w:r>
      <w:r w:rsidR="00112C44">
        <w:rPr>
          <w:rFonts w:ascii="Times New Roman" w:hAnsi="Times New Roman" w:cs="Times New Roman"/>
          <w:sz w:val="24"/>
          <w:szCs w:val="24"/>
        </w:rPr>
        <w:t xml:space="preserve">may have </w:t>
      </w:r>
      <w:r w:rsidR="001D0EF6">
        <w:rPr>
          <w:rFonts w:ascii="Times New Roman" w:hAnsi="Times New Roman" w:cs="Times New Roman"/>
          <w:sz w:val="24"/>
          <w:szCs w:val="24"/>
        </w:rPr>
        <w:t>through</w:t>
      </w:r>
      <w:r w:rsidR="00112C44">
        <w:rPr>
          <w:rFonts w:ascii="Times New Roman" w:hAnsi="Times New Roman" w:cs="Times New Roman"/>
          <w:sz w:val="24"/>
          <w:szCs w:val="24"/>
        </w:rPr>
        <w:t xml:space="preserve"> cannibalism </w:t>
      </w:r>
      <w:r w:rsidR="001D0EF6">
        <w:rPr>
          <w:rFonts w:ascii="Times New Roman" w:hAnsi="Times New Roman" w:cs="Times New Roman"/>
          <w:sz w:val="24"/>
          <w:szCs w:val="24"/>
        </w:rPr>
        <w:t xml:space="preserve">(Dong and </w:t>
      </w:r>
      <w:proofErr w:type="spellStart"/>
      <w:r w:rsidR="001D0EF6">
        <w:rPr>
          <w:rFonts w:ascii="Times New Roman" w:hAnsi="Times New Roman" w:cs="Times New Roman"/>
          <w:sz w:val="24"/>
          <w:szCs w:val="24"/>
        </w:rPr>
        <w:t>De</w:t>
      </w:r>
      <w:r w:rsidR="00014EE4">
        <w:rPr>
          <w:rFonts w:ascii="Times New Roman" w:hAnsi="Times New Roman" w:cs="Times New Roman"/>
          <w:sz w:val="24"/>
          <w:szCs w:val="24"/>
        </w:rPr>
        <w:t>A</w:t>
      </w:r>
      <w:r w:rsidR="001D0EF6">
        <w:rPr>
          <w:rFonts w:ascii="Times New Roman" w:hAnsi="Times New Roman" w:cs="Times New Roman"/>
          <w:sz w:val="24"/>
          <w:szCs w:val="24"/>
        </w:rPr>
        <w:t>ngelis</w:t>
      </w:r>
      <w:proofErr w:type="spellEnd"/>
      <w:r w:rsidR="001D0EF6">
        <w:rPr>
          <w:rFonts w:ascii="Times New Roman" w:hAnsi="Times New Roman" w:cs="Times New Roman"/>
          <w:sz w:val="24"/>
          <w:szCs w:val="24"/>
        </w:rPr>
        <w:t xml:space="preserve"> 1998)</w:t>
      </w:r>
      <w:r w:rsidR="00112C44">
        <w:rPr>
          <w:rFonts w:ascii="Times New Roman" w:hAnsi="Times New Roman" w:cs="Times New Roman"/>
          <w:sz w:val="24"/>
          <w:szCs w:val="24"/>
        </w:rPr>
        <w:t xml:space="preserve">. </w:t>
      </w:r>
      <w:r w:rsidR="00743296">
        <w:rPr>
          <w:rFonts w:ascii="Times New Roman" w:hAnsi="Times New Roman" w:cs="Times New Roman"/>
          <w:sz w:val="24"/>
          <w:szCs w:val="24"/>
        </w:rPr>
        <w:t xml:space="preserve">Overall, the characteristics of the </w:t>
      </w:r>
      <w:r w:rsidR="00D42716">
        <w:rPr>
          <w:rFonts w:ascii="Times New Roman" w:hAnsi="Times New Roman" w:cs="Times New Roman"/>
          <w:sz w:val="24"/>
          <w:szCs w:val="24"/>
        </w:rPr>
        <w:t xml:space="preserve">Largemouth Bass </w:t>
      </w:r>
      <w:r w:rsidR="00743296">
        <w:rPr>
          <w:rFonts w:ascii="Times New Roman" w:hAnsi="Times New Roman" w:cs="Times New Roman"/>
          <w:sz w:val="24"/>
          <w:szCs w:val="24"/>
        </w:rPr>
        <w:t xml:space="preserve">population shifted towards those expected in </w:t>
      </w:r>
      <w:del w:id="301" w:author="Michael Colvin" w:date="2016-12-12T09:31:00Z">
        <w:r w:rsidR="00743296" w:rsidDel="00271615">
          <w:rPr>
            <w:rFonts w:ascii="Times New Roman" w:hAnsi="Times New Roman" w:cs="Times New Roman"/>
            <w:sz w:val="24"/>
            <w:szCs w:val="24"/>
          </w:rPr>
          <w:delText xml:space="preserve">unfished </w:delText>
        </w:r>
      </w:del>
      <w:ins w:id="302" w:author="Michael Colvin" w:date="2016-12-12T09:31:00Z">
        <w:r w:rsidR="00271615">
          <w:rPr>
            <w:rFonts w:ascii="Times New Roman" w:hAnsi="Times New Roman" w:cs="Times New Roman"/>
            <w:sz w:val="24"/>
            <w:szCs w:val="24"/>
          </w:rPr>
          <w:t>unharvested</w:t>
        </w:r>
        <w:bookmarkStart w:id="303" w:name="_GoBack"/>
        <w:bookmarkEnd w:id="303"/>
        <w:r w:rsidR="00271615">
          <w:rPr>
            <w:rFonts w:ascii="Times New Roman" w:hAnsi="Times New Roman" w:cs="Times New Roman"/>
            <w:sz w:val="24"/>
            <w:szCs w:val="24"/>
          </w:rPr>
          <w:t xml:space="preserve"> </w:t>
        </w:r>
      </w:ins>
      <w:r w:rsidR="00743296">
        <w:rPr>
          <w:rFonts w:ascii="Times New Roman" w:hAnsi="Times New Roman" w:cs="Times New Roman"/>
          <w:sz w:val="24"/>
          <w:szCs w:val="24"/>
        </w:rPr>
        <w:t>populations (</w:t>
      </w:r>
      <w:proofErr w:type="spellStart"/>
      <w:r w:rsidR="00743296">
        <w:rPr>
          <w:rFonts w:ascii="Times New Roman" w:hAnsi="Times New Roman" w:cs="Times New Roman"/>
          <w:sz w:val="24"/>
          <w:szCs w:val="24"/>
        </w:rPr>
        <w:t>Goedde</w:t>
      </w:r>
      <w:proofErr w:type="spellEnd"/>
      <w:r w:rsidR="00743296">
        <w:rPr>
          <w:rFonts w:ascii="Times New Roman" w:hAnsi="Times New Roman" w:cs="Times New Roman"/>
          <w:sz w:val="24"/>
          <w:szCs w:val="24"/>
        </w:rPr>
        <w:t xml:space="preserve"> and Coble 1981; </w:t>
      </w:r>
      <w:proofErr w:type="spellStart"/>
      <w:r w:rsidR="00743296">
        <w:rPr>
          <w:rFonts w:ascii="Times New Roman" w:hAnsi="Times New Roman" w:cs="Times New Roman"/>
          <w:sz w:val="24"/>
          <w:szCs w:val="24"/>
        </w:rPr>
        <w:t>Longhurst</w:t>
      </w:r>
      <w:proofErr w:type="spellEnd"/>
      <w:r w:rsidR="00743296">
        <w:rPr>
          <w:rFonts w:ascii="Times New Roman" w:hAnsi="Times New Roman" w:cs="Times New Roman"/>
          <w:sz w:val="24"/>
          <w:szCs w:val="24"/>
        </w:rPr>
        <w:t xml:space="preserve"> 2002). </w:t>
      </w:r>
    </w:p>
    <w:p w14:paraId="1C9EA59A" w14:textId="36C0C7A2" w:rsidR="00283887" w:rsidRDefault="00D969BF" w:rsidP="00F05F37">
      <w:pPr>
        <w:spacing w:after="0" w:line="480" w:lineRule="auto"/>
        <w:ind w:firstLine="720"/>
        <w:rPr>
          <w:ins w:id="304" w:author="Steve Miranda" w:date="2016-12-05T19:19:00Z"/>
          <w:rFonts w:ascii="Times New Roman" w:hAnsi="Times New Roman" w:cs="Times New Roman"/>
          <w:sz w:val="24"/>
          <w:szCs w:val="24"/>
        </w:rPr>
      </w:pPr>
      <w:r>
        <w:rPr>
          <w:rFonts w:ascii="Times New Roman" w:hAnsi="Times New Roman" w:cs="Times New Roman"/>
          <w:sz w:val="24"/>
          <w:szCs w:val="24"/>
        </w:rPr>
        <w:t>C</w:t>
      </w:r>
      <w:r w:rsidR="00743296">
        <w:rPr>
          <w:rFonts w:ascii="Times New Roman" w:hAnsi="Times New Roman" w:cs="Times New Roman"/>
          <w:sz w:val="24"/>
          <w:szCs w:val="24"/>
        </w:rPr>
        <w:t xml:space="preserve">ondition metrics (cluster 4) </w:t>
      </w:r>
      <w:r>
        <w:rPr>
          <w:rFonts w:ascii="Times New Roman" w:hAnsi="Times New Roman" w:cs="Times New Roman"/>
          <w:sz w:val="24"/>
          <w:szCs w:val="24"/>
        </w:rPr>
        <w:t xml:space="preserve">were </w:t>
      </w:r>
      <w:r w:rsidR="00743296">
        <w:rPr>
          <w:rFonts w:ascii="Times New Roman" w:hAnsi="Times New Roman" w:cs="Times New Roman"/>
          <w:sz w:val="24"/>
          <w:szCs w:val="24"/>
        </w:rPr>
        <w:t>expected to</w:t>
      </w:r>
      <w:r w:rsidR="0079478B">
        <w:rPr>
          <w:rFonts w:ascii="Times New Roman" w:hAnsi="Times New Roman" w:cs="Times New Roman"/>
          <w:sz w:val="24"/>
          <w:szCs w:val="24"/>
        </w:rPr>
        <w:t xml:space="preserve"> show a</w:t>
      </w:r>
      <w:r w:rsidR="00743296">
        <w:rPr>
          <w:rFonts w:ascii="Times New Roman" w:hAnsi="Times New Roman" w:cs="Times New Roman"/>
          <w:sz w:val="24"/>
          <w:szCs w:val="24"/>
        </w:rPr>
        <w:t xml:space="preserve"> decreas</w:t>
      </w:r>
      <w:r w:rsidR="0079478B">
        <w:rPr>
          <w:rFonts w:ascii="Times New Roman" w:hAnsi="Times New Roman" w:cs="Times New Roman"/>
          <w:sz w:val="24"/>
          <w:szCs w:val="24"/>
        </w:rPr>
        <w:t>ing trend</w:t>
      </w:r>
      <w:r w:rsidR="00743296">
        <w:rPr>
          <w:rFonts w:ascii="Times New Roman" w:hAnsi="Times New Roman" w:cs="Times New Roman"/>
          <w:sz w:val="24"/>
          <w:szCs w:val="24"/>
        </w:rPr>
        <w:t xml:space="preserve"> with the biomass buildup associated with </w:t>
      </w:r>
      <w:r w:rsidR="0079478B">
        <w:rPr>
          <w:rFonts w:ascii="Times New Roman" w:hAnsi="Times New Roman" w:cs="Times New Roman"/>
          <w:sz w:val="24"/>
          <w:szCs w:val="24"/>
        </w:rPr>
        <w:t>reduced harvest</w:t>
      </w:r>
      <w:r>
        <w:rPr>
          <w:rFonts w:ascii="Times New Roman" w:hAnsi="Times New Roman" w:cs="Times New Roman"/>
          <w:sz w:val="24"/>
          <w:szCs w:val="24"/>
        </w:rPr>
        <w:t>, but no clear trend was apparent</w:t>
      </w:r>
      <w:r w:rsidR="00743296">
        <w:rPr>
          <w:rFonts w:ascii="Times New Roman" w:hAnsi="Times New Roman" w:cs="Times New Roman"/>
          <w:sz w:val="24"/>
          <w:szCs w:val="24"/>
        </w:rPr>
        <w:t xml:space="preserve">. </w:t>
      </w:r>
      <w:r w:rsidR="00AD207A">
        <w:rPr>
          <w:rFonts w:ascii="Times New Roman" w:hAnsi="Times New Roman" w:cs="Times New Roman"/>
          <w:sz w:val="24"/>
          <w:szCs w:val="24"/>
        </w:rPr>
        <w:t>W</w:t>
      </w:r>
      <w:r w:rsidR="00A852CA">
        <w:rPr>
          <w:rFonts w:ascii="Times New Roman" w:hAnsi="Times New Roman" w:cs="Times New Roman"/>
          <w:sz w:val="24"/>
          <w:szCs w:val="24"/>
        </w:rPr>
        <w:t xml:space="preserve">e speculate that </w:t>
      </w:r>
      <w:r w:rsidR="00014EE4">
        <w:rPr>
          <w:rFonts w:ascii="Times New Roman" w:hAnsi="Times New Roman" w:cs="Times New Roman"/>
          <w:sz w:val="24"/>
          <w:szCs w:val="24"/>
        </w:rPr>
        <w:t xml:space="preserve">long-term trends in </w:t>
      </w:r>
      <w:r w:rsidR="00A852CA">
        <w:rPr>
          <w:rFonts w:ascii="Times New Roman" w:hAnsi="Times New Roman" w:cs="Times New Roman"/>
          <w:sz w:val="24"/>
          <w:szCs w:val="24"/>
        </w:rPr>
        <w:t xml:space="preserve">eutrophication </w:t>
      </w:r>
      <w:r w:rsidR="00AD207A">
        <w:rPr>
          <w:rFonts w:ascii="Times New Roman" w:hAnsi="Times New Roman" w:cs="Times New Roman"/>
          <w:sz w:val="24"/>
          <w:szCs w:val="24"/>
        </w:rPr>
        <w:t xml:space="preserve">of the reservoir </w:t>
      </w:r>
      <w:r w:rsidR="00A852CA">
        <w:rPr>
          <w:rFonts w:ascii="Times New Roman" w:hAnsi="Times New Roman" w:cs="Times New Roman"/>
          <w:sz w:val="24"/>
          <w:szCs w:val="24"/>
        </w:rPr>
        <w:t>ha</w:t>
      </w:r>
      <w:r w:rsidR="00051363">
        <w:rPr>
          <w:rFonts w:ascii="Times New Roman" w:hAnsi="Times New Roman" w:cs="Times New Roman"/>
          <w:sz w:val="24"/>
          <w:szCs w:val="24"/>
        </w:rPr>
        <w:t>ve</w:t>
      </w:r>
      <w:r w:rsidR="00A852CA">
        <w:rPr>
          <w:rFonts w:ascii="Times New Roman" w:hAnsi="Times New Roman" w:cs="Times New Roman"/>
          <w:sz w:val="24"/>
          <w:szCs w:val="24"/>
        </w:rPr>
        <w:t xml:space="preserve"> </w:t>
      </w:r>
      <w:r w:rsidR="008C44A9">
        <w:rPr>
          <w:rFonts w:ascii="Times New Roman" w:hAnsi="Times New Roman" w:cs="Times New Roman"/>
          <w:sz w:val="24"/>
          <w:szCs w:val="24"/>
        </w:rPr>
        <w:t xml:space="preserve">allowed </w:t>
      </w:r>
      <w:r w:rsidR="00A852CA">
        <w:rPr>
          <w:rFonts w:ascii="Times New Roman" w:hAnsi="Times New Roman" w:cs="Times New Roman"/>
          <w:sz w:val="24"/>
          <w:szCs w:val="24"/>
        </w:rPr>
        <w:t xml:space="preserve">increased </w:t>
      </w:r>
      <w:r w:rsidR="00AD207A">
        <w:rPr>
          <w:rFonts w:ascii="Times New Roman" w:hAnsi="Times New Roman" w:cs="Times New Roman"/>
          <w:sz w:val="24"/>
          <w:szCs w:val="24"/>
        </w:rPr>
        <w:t>prey</w:t>
      </w:r>
      <w:r w:rsidR="00A852CA">
        <w:rPr>
          <w:rFonts w:ascii="Times New Roman" w:hAnsi="Times New Roman" w:cs="Times New Roman"/>
          <w:sz w:val="24"/>
          <w:szCs w:val="24"/>
        </w:rPr>
        <w:t xml:space="preserve"> supply </w:t>
      </w:r>
      <w:r w:rsidR="008C44A9">
        <w:rPr>
          <w:rFonts w:ascii="Times New Roman" w:hAnsi="Times New Roman" w:cs="Times New Roman"/>
          <w:sz w:val="24"/>
          <w:szCs w:val="24"/>
        </w:rPr>
        <w:t xml:space="preserve">and enable </w:t>
      </w:r>
      <w:r w:rsidR="00AD207A">
        <w:rPr>
          <w:rFonts w:ascii="Times New Roman" w:hAnsi="Times New Roman" w:cs="Times New Roman"/>
          <w:sz w:val="24"/>
          <w:szCs w:val="24"/>
        </w:rPr>
        <w:t>the</w:t>
      </w:r>
      <w:r w:rsidR="00A852CA">
        <w:rPr>
          <w:rFonts w:ascii="Times New Roman" w:hAnsi="Times New Roman" w:cs="Times New Roman"/>
          <w:sz w:val="24"/>
          <w:szCs w:val="24"/>
        </w:rPr>
        <w:t xml:space="preserve"> </w:t>
      </w:r>
      <w:r w:rsidR="00AD207A">
        <w:rPr>
          <w:rFonts w:ascii="Times New Roman" w:hAnsi="Times New Roman" w:cs="Times New Roman"/>
          <w:sz w:val="24"/>
          <w:szCs w:val="24"/>
        </w:rPr>
        <w:t>support</w:t>
      </w:r>
      <w:r w:rsidR="00A852CA">
        <w:rPr>
          <w:rFonts w:ascii="Times New Roman" w:hAnsi="Times New Roman" w:cs="Times New Roman"/>
          <w:sz w:val="24"/>
          <w:szCs w:val="24"/>
        </w:rPr>
        <w:t xml:space="preserve"> </w:t>
      </w:r>
      <w:r w:rsidR="00AD207A">
        <w:rPr>
          <w:rFonts w:ascii="Times New Roman" w:hAnsi="Times New Roman" w:cs="Times New Roman"/>
          <w:sz w:val="24"/>
          <w:szCs w:val="24"/>
        </w:rPr>
        <w:t xml:space="preserve">of a </w:t>
      </w:r>
      <w:r w:rsidR="00D42716">
        <w:rPr>
          <w:rFonts w:ascii="Times New Roman" w:hAnsi="Times New Roman" w:cs="Times New Roman"/>
          <w:sz w:val="24"/>
          <w:szCs w:val="24"/>
        </w:rPr>
        <w:t xml:space="preserve">Largemouth Bass </w:t>
      </w:r>
      <w:r w:rsidR="00AD207A">
        <w:rPr>
          <w:rFonts w:ascii="Times New Roman" w:hAnsi="Times New Roman" w:cs="Times New Roman"/>
          <w:sz w:val="24"/>
          <w:szCs w:val="24"/>
        </w:rPr>
        <w:t>population buildup without detectable changes in condition</w:t>
      </w:r>
      <w:r w:rsidR="00A852CA">
        <w:rPr>
          <w:rFonts w:ascii="Times New Roman" w:hAnsi="Times New Roman" w:cs="Times New Roman"/>
          <w:sz w:val="24"/>
          <w:szCs w:val="24"/>
        </w:rPr>
        <w:t xml:space="preserve">. </w:t>
      </w:r>
      <w:r w:rsidR="00F15556">
        <w:rPr>
          <w:rFonts w:ascii="Times New Roman" w:hAnsi="Times New Roman" w:cs="Times New Roman"/>
          <w:sz w:val="24"/>
          <w:szCs w:val="24"/>
        </w:rPr>
        <w:t>Eutrophication in Ross Barnett Reservoir has progressed at a relatively fast pace as development associated with the Jackson metropolitan area has engulfed the reservoir, particularly in the lower lake. Total phosphorus and chlorophyll-</w:t>
      </w:r>
      <w:r w:rsidR="00F15556" w:rsidRPr="00233F48">
        <w:rPr>
          <w:rFonts w:ascii="Times New Roman" w:hAnsi="Times New Roman" w:cs="Times New Roman"/>
          <w:i/>
          <w:sz w:val="24"/>
          <w:szCs w:val="24"/>
        </w:rPr>
        <w:t>a</w:t>
      </w:r>
      <w:r w:rsidR="00F15556">
        <w:rPr>
          <w:rFonts w:ascii="Times New Roman" w:hAnsi="Times New Roman" w:cs="Times New Roman"/>
          <w:sz w:val="24"/>
          <w:szCs w:val="24"/>
        </w:rPr>
        <w:t xml:space="preserve"> roughly doubled between 1975 (total phosphorus = 50 ppb, chlorophyll-</w:t>
      </w:r>
      <w:r w:rsidR="00F15556" w:rsidRPr="00233F48">
        <w:rPr>
          <w:rFonts w:ascii="Times New Roman" w:hAnsi="Times New Roman" w:cs="Times New Roman"/>
          <w:i/>
          <w:sz w:val="24"/>
          <w:szCs w:val="24"/>
        </w:rPr>
        <w:t>a</w:t>
      </w:r>
      <w:r w:rsidR="00F15556">
        <w:rPr>
          <w:rFonts w:ascii="Times New Roman" w:hAnsi="Times New Roman" w:cs="Times New Roman"/>
          <w:sz w:val="24"/>
          <w:szCs w:val="24"/>
        </w:rPr>
        <w:t xml:space="preserve"> = 10 ppb; USEPA 1975) and 2004 (total phosphorus = 120 ppb, chlorophyll-</w:t>
      </w:r>
      <w:r w:rsidR="00F15556" w:rsidRPr="00233F48">
        <w:rPr>
          <w:rFonts w:ascii="Times New Roman" w:hAnsi="Times New Roman" w:cs="Times New Roman"/>
          <w:i/>
          <w:sz w:val="24"/>
          <w:szCs w:val="24"/>
        </w:rPr>
        <w:t>a</w:t>
      </w:r>
      <w:r w:rsidR="00F15556">
        <w:rPr>
          <w:rFonts w:ascii="Times New Roman" w:hAnsi="Times New Roman" w:cs="Times New Roman"/>
          <w:sz w:val="24"/>
          <w:szCs w:val="24"/>
        </w:rPr>
        <w:t xml:space="preserve"> = 19 ppb; M</w:t>
      </w:r>
      <w:r w:rsidR="006775AC">
        <w:rPr>
          <w:rFonts w:ascii="Times New Roman" w:hAnsi="Times New Roman" w:cs="Times New Roman"/>
          <w:sz w:val="24"/>
          <w:szCs w:val="24"/>
        </w:rPr>
        <w:t>ississippi Department of Environmental Quality</w:t>
      </w:r>
      <w:r w:rsidR="00F15556">
        <w:rPr>
          <w:rFonts w:ascii="Times New Roman" w:hAnsi="Times New Roman" w:cs="Times New Roman"/>
          <w:sz w:val="24"/>
          <w:szCs w:val="24"/>
        </w:rPr>
        <w:t xml:space="preserve">, unpublished data). </w:t>
      </w:r>
      <w:r w:rsidR="004838D3">
        <w:rPr>
          <w:rFonts w:ascii="Times New Roman" w:hAnsi="Times New Roman" w:cs="Times New Roman"/>
          <w:sz w:val="24"/>
          <w:szCs w:val="24"/>
        </w:rPr>
        <w:t>Th</w:t>
      </w:r>
      <w:r w:rsidR="001401DF">
        <w:rPr>
          <w:rFonts w:ascii="Times New Roman" w:hAnsi="Times New Roman" w:cs="Times New Roman"/>
          <w:sz w:val="24"/>
          <w:szCs w:val="24"/>
        </w:rPr>
        <w:t>e</w:t>
      </w:r>
      <w:r w:rsidR="004838D3">
        <w:rPr>
          <w:rFonts w:ascii="Times New Roman" w:hAnsi="Times New Roman" w:cs="Times New Roman"/>
          <w:sz w:val="24"/>
          <w:szCs w:val="24"/>
        </w:rPr>
        <w:t xml:space="preserve"> increase in </w:t>
      </w:r>
      <w:r w:rsidR="00883F51">
        <w:rPr>
          <w:rFonts w:ascii="Times New Roman" w:hAnsi="Times New Roman" w:cs="Times New Roman"/>
          <w:sz w:val="24"/>
          <w:szCs w:val="24"/>
        </w:rPr>
        <w:t xml:space="preserve">primary </w:t>
      </w:r>
      <w:r w:rsidR="004838D3">
        <w:rPr>
          <w:rFonts w:ascii="Times New Roman" w:hAnsi="Times New Roman" w:cs="Times New Roman"/>
          <w:sz w:val="24"/>
          <w:szCs w:val="24"/>
        </w:rPr>
        <w:t xml:space="preserve">productivity has resulted in long-term increases in </w:t>
      </w:r>
      <w:r>
        <w:rPr>
          <w:rFonts w:ascii="Times New Roman" w:hAnsi="Times New Roman" w:cs="Times New Roman"/>
          <w:sz w:val="24"/>
          <w:szCs w:val="24"/>
        </w:rPr>
        <w:t>prey</w:t>
      </w:r>
      <w:r w:rsidR="004838D3">
        <w:rPr>
          <w:rFonts w:ascii="Times New Roman" w:hAnsi="Times New Roman" w:cs="Times New Roman"/>
          <w:sz w:val="24"/>
          <w:szCs w:val="24"/>
        </w:rPr>
        <w:t xml:space="preserve"> availability </w:t>
      </w:r>
      <w:r w:rsidR="00AD207A">
        <w:rPr>
          <w:rFonts w:ascii="Times New Roman" w:hAnsi="Times New Roman" w:cs="Times New Roman"/>
          <w:sz w:val="24"/>
          <w:szCs w:val="24"/>
        </w:rPr>
        <w:t>composed principally of</w:t>
      </w:r>
      <w:r w:rsidR="00014EE4">
        <w:rPr>
          <w:rFonts w:ascii="Times New Roman" w:hAnsi="Times New Roman" w:cs="Times New Roman"/>
          <w:sz w:val="24"/>
          <w:szCs w:val="24"/>
        </w:rPr>
        <w:t xml:space="preserve"> </w:t>
      </w:r>
      <w:r w:rsidR="003F1EB7">
        <w:rPr>
          <w:rFonts w:ascii="Times New Roman" w:hAnsi="Times New Roman" w:cs="Times New Roman"/>
          <w:sz w:val="24"/>
          <w:szCs w:val="24"/>
        </w:rPr>
        <w:t>s</w:t>
      </w:r>
      <w:r w:rsidR="00676CB2">
        <w:rPr>
          <w:rFonts w:ascii="Times New Roman" w:hAnsi="Times New Roman" w:cs="Times New Roman"/>
          <w:sz w:val="24"/>
          <w:szCs w:val="24"/>
        </w:rPr>
        <w:t xml:space="preserve">hads </w:t>
      </w:r>
      <w:r w:rsidR="00014EE4">
        <w:rPr>
          <w:rFonts w:ascii="Times New Roman" w:hAnsi="Times New Roman" w:cs="Times New Roman"/>
          <w:sz w:val="24"/>
          <w:szCs w:val="24"/>
        </w:rPr>
        <w:t xml:space="preserve">and </w:t>
      </w:r>
      <w:r w:rsidR="003F1EB7">
        <w:rPr>
          <w:rFonts w:ascii="Times New Roman" w:hAnsi="Times New Roman" w:cs="Times New Roman"/>
          <w:sz w:val="24"/>
          <w:szCs w:val="24"/>
        </w:rPr>
        <w:t>s</w:t>
      </w:r>
      <w:r w:rsidR="00676CB2">
        <w:rPr>
          <w:rFonts w:ascii="Times New Roman" w:hAnsi="Times New Roman" w:cs="Times New Roman"/>
          <w:sz w:val="24"/>
          <w:szCs w:val="24"/>
        </w:rPr>
        <w:t xml:space="preserve">unfishes </w:t>
      </w:r>
      <w:r w:rsidR="004838D3">
        <w:rPr>
          <w:rFonts w:ascii="Times New Roman" w:hAnsi="Times New Roman" w:cs="Times New Roman"/>
          <w:sz w:val="24"/>
          <w:szCs w:val="24"/>
        </w:rPr>
        <w:t>(</w:t>
      </w:r>
      <w:r w:rsidR="008C44A9" w:rsidRPr="008C44A9">
        <w:rPr>
          <w:rFonts w:ascii="Times New Roman" w:hAnsi="Times New Roman" w:cs="Times New Roman"/>
          <w:sz w:val="24"/>
          <w:szCs w:val="24"/>
        </w:rPr>
        <w:t>Figure 4</w:t>
      </w:r>
      <w:del w:id="305" w:author="Steve Miranda" w:date="2016-12-06T12:03:00Z">
        <w:r w:rsidR="008C44A9" w:rsidDel="0066175C">
          <w:rPr>
            <w:rFonts w:ascii="Times New Roman" w:hAnsi="Times New Roman" w:cs="Times New Roman"/>
            <w:sz w:val="24"/>
            <w:szCs w:val="24"/>
          </w:rPr>
          <w:delText>; R. Jones, unpublished data</w:delText>
        </w:r>
      </w:del>
      <w:r w:rsidR="004838D3">
        <w:rPr>
          <w:rFonts w:ascii="Times New Roman" w:hAnsi="Times New Roman" w:cs="Times New Roman"/>
          <w:sz w:val="24"/>
          <w:szCs w:val="24"/>
        </w:rPr>
        <w:t>).</w:t>
      </w:r>
      <w:r w:rsidR="00014EE4">
        <w:rPr>
          <w:rFonts w:ascii="Times New Roman" w:hAnsi="Times New Roman" w:cs="Times New Roman"/>
          <w:sz w:val="24"/>
          <w:szCs w:val="24"/>
        </w:rPr>
        <w:t xml:space="preserve"> T</w:t>
      </w:r>
      <w:r w:rsidR="00AD207A">
        <w:rPr>
          <w:rFonts w:ascii="Times New Roman" w:hAnsi="Times New Roman" w:cs="Times New Roman"/>
          <w:sz w:val="24"/>
          <w:szCs w:val="24"/>
        </w:rPr>
        <w:t xml:space="preserve">he observed </w:t>
      </w:r>
      <w:r w:rsidR="00D42716">
        <w:rPr>
          <w:rFonts w:ascii="Times New Roman" w:hAnsi="Times New Roman" w:cs="Times New Roman"/>
          <w:sz w:val="24"/>
          <w:szCs w:val="24"/>
        </w:rPr>
        <w:t xml:space="preserve">Largemouth Bass </w:t>
      </w:r>
      <w:r w:rsidR="00AD207A">
        <w:rPr>
          <w:rFonts w:ascii="Times New Roman" w:hAnsi="Times New Roman" w:cs="Times New Roman"/>
          <w:sz w:val="24"/>
          <w:szCs w:val="24"/>
        </w:rPr>
        <w:t xml:space="preserve">population </w:t>
      </w:r>
      <w:r w:rsidR="001401DF">
        <w:rPr>
          <w:rFonts w:ascii="Times New Roman" w:hAnsi="Times New Roman" w:cs="Times New Roman"/>
          <w:sz w:val="24"/>
          <w:szCs w:val="24"/>
        </w:rPr>
        <w:t xml:space="preserve">accumulation </w:t>
      </w:r>
      <w:r w:rsidR="00AD207A">
        <w:rPr>
          <w:rFonts w:ascii="Times New Roman" w:hAnsi="Times New Roman" w:cs="Times New Roman"/>
          <w:sz w:val="24"/>
          <w:szCs w:val="24"/>
        </w:rPr>
        <w:t xml:space="preserve">attributed to reduced harvest may </w:t>
      </w:r>
      <w:r w:rsidR="00EE6B8A">
        <w:rPr>
          <w:rFonts w:ascii="Times New Roman" w:hAnsi="Times New Roman" w:cs="Times New Roman"/>
          <w:sz w:val="24"/>
          <w:szCs w:val="24"/>
        </w:rPr>
        <w:t xml:space="preserve">need to </w:t>
      </w:r>
      <w:r w:rsidR="00AD207A">
        <w:rPr>
          <w:rFonts w:ascii="Times New Roman" w:hAnsi="Times New Roman" w:cs="Times New Roman"/>
          <w:sz w:val="24"/>
          <w:szCs w:val="24"/>
        </w:rPr>
        <w:t xml:space="preserve">be partly </w:t>
      </w:r>
      <w:r w:rsidR="008C44A9">
        <w:rPr>
          <w:rFonts w:ascii="Times New Roman" w:hAnsi="Times New Roman" w:cs="Times New Roman"/>
          <w:sz w:val="24"/>
          <w:szCs w:val="24"/>
        </w:rPr>
        <w:t xml:space="preserve">attributed </w:t>
      </w:r>
      <w:r w:rsidR="00AD207A">
        <w:rPr>
          <w:rFonts w:ascii="Times New Roman" w:hAnsi="Times New Roman" w:cs="Times New Roman"/>
          <w:sz w:val="24"/>
          <w:szCs w:val="24"/>
        </w:rPr>
        <w:t>to the effects of eutrophication.</w:t>
      </w:r>
    </w:p>
    <w:p w14:paraId="5B88EC08" w14:textId="353B93D8" w:rsidR="00865261" w:rsidDel="005B6B2F" w:rsidRDefault="00EE4FD5" w:rsidP="00F05F37">
      <w:pPr>
        <w:spacing w:after="0" w:line="480" w:lineRule="auto"/>
        <w:ind w:firstLine="720"/>
        <w:rPr>
          <w:del w:id="306" w:author="Steve Miranda" w:date="2016-12-06T06:29:00Z"/>
          <w:rFonts w:ascii="Times New Roman" w:hAnsi="Times New Roman" w:cs="Times New Roman"/>
          <w:sz w:val="24"/>
          <w:szCs w:val="24"/>
        </w:rPr>
      </w:pPr>
      <w:ins w:id="307" w:author="Steve Miranda" w:date="2016-12-05T19:19:00Z">
        <w:r>
          <w:rPr>
            <w:rFonts w:ascii="Times New Roman" w:hAnsi="Times New Roman" w:cs="Times New Roman"/>
            <w:sz w:val="24"/>
            <w:szCs w:val="24"/>
          </w:rPr>
          <w:lastRenderedPageBreak/>
          <w:t>Florida Largemouth Bass have bee</w:t>
        </w:r>
      </w:ins>
      <w:ins w:id="308" w:author="Steve Miranda" w:date="2016-12-05T19:20:00Z">
        <w:r>
          <w:rPr>
            <w:rFonts w:ascii="Times New Roman" w:hAnsi="Times New Roman" w:cs="Times New Roman"/>
            <w:sz w:val="24"/>
            <w:szCs w:val="24"/>
          </w:rPr>
          <w:t xml:space="preserve">n stocked </w:t>
        </w:r>
      </w:ins>
      <w:ins w:id="309" w:author="Steve Miranda" w:date="2016-12-05T19:21:00Z">
        <w:r w:rsidR="00865261">
          <w:rPr>
            <w:rFonts w:ascii="Times New Roman" w:hAnsi="Times New Roman" w:cs="Times New Roman"/>
            <w:sz w:val="24"/>
            <w:szCs w:val="24"/>
          </w:rPr>
          <w:t xml:space="preserve">over the last 40 years </w:t>
        </w:r>
      </w:ins>
      <w:ins w:id="310" w:author="Steve Miranda" w:date="2016-12-06T07:43:00Z">
        <w:r w:rsidR="00CB7859">
          <w:rPr>
            <w:rFonts w:ascii="Times New Roman" w:hAnsi="Times New Roman" w:cs="Times New Roman"/>
            <w:sz w:val="24"/>
            <w:szCs w:val="24"/>
          </w:rPr>
          <w:t xml:space="preserve">in Ross Barnett Reservoir </w:t>
        </w:r>
      </w:ins>
      <w:ins w:id="311" w:author="Steve Miranda" w:date="2016-12-05T19:21:00Z">
        <w:r w:rsidR="00865261">
          <w:rPr>
            <w:rFonts w:ascii="Times New Roman" w:hAnsi="Times New Roman" w:cs="Times New Roman"/>
            <w:sz w:val="24"/>
            <w:szCs w:val="24"/>
          </w:rPr>
          <w:t xml:space="preserve">with the goal of increasing </w:t>
        </w:r>
      </w:ins>
      <w:ins w:id="312" w:author="Steve Miranda" w:date="2016-12-06T07:30:00Z">
        <w:r w:rsidR="00853604">
          <w:rPr>
            <w:rFonts w:ascii="Times New Roman" w:hAnsi="Times New Roman" w:cs="Times New Roman"/>
            <w:sz w:val="24"/>
            <w:szCs w:val="24"/>
          </w:rPr>
          <w:t xml:space="preserve">large </w:t>
        </w:r>
      </w:ins>
      <w:ins w:id="313" w:author="Steve Miranda" w:date="2016-12-06T06:20:00Z">
        <w:r w:rsidR="00AF2A96">
          <w:rPr>
            <w:rFonts w:ascii="Times New Roman" w:hAnsi="Times New Roman" w:cs="Times New Roman"/>
            <w:sz w:val="24"/>
            <w:szCs w:val="24"/>
          </w:rPr>
          <w:t xml:space="preserve">fish in the population. The metric </w:t>
        </w:r>
      </w:ins>
      <w:ins w:id="314" w:author="Steve Miranda" w:date="2016-12-06T06:23:00Z">
        <w:r w:rsidR="00AF2A96">
          <w:rPr>
            <w:rFonts w:ascii="Times New Roman" w:hAnsi="Times New Roman" w:cs="Times New Roman"/>
            <w:sz w:val="24"/>
            <w:szCs w:val="24"/>
          </w:rPr>
          <w:t>m</w:t>
        </w:r>
        <w:r w:rsidR="00AF2A96" w:rsidRPr="00506906">
          <w:rPr>
            <w:rFonts w:ascii="Times New Roman" w:hAnsi="Times New Roman" w:cs="Times New Roman"/>
            <w:sz w:val="24"/>
            <w:szCs w:val="24"/>
          </w:rPr>
          <w:t xml:space="preserve">edian </w:t>
        </w:r>
        <w:r w:rsidR="00AF2A96">
          <w:rPr>
            <w:rFonts w:ascii="Times New Roman" w:hAnsi="Times New Roman" w:cs="Times New Roman"/>
            <w:sz w:val="24"/>
            <w:szCs w:val="24"/>
          </w:rPr>
          <w:t>length</w:t>
        </w:r>
        <w:r w:rsidR="00AF2A96" w:rsidRPr="00506906">
          <w:rPr>
            <w:rFonts w:ascii="Times New Roman" w:hAnsi="Times New Roman" w:cs="Times New Roman"/>
            <w:sz w:val="24"/>
            <w:szCs w:val="24"/>
          </w:rPr>
          <w:t xml:space="preserve"> of </w:t>
        </w:r>
        <w:r w:rsidR="00AF2A96">
          <w:rPr>
            <w:rFonts w:ascii="Times New Roman" w:hAnsi="Times New Roman" w:cs="Times New Roman"/>
            <w:sz w:val="24"/>
            <w:szCs w:val="24"/>
          </w:rPr>
          <w:t xml:space="preserve">the </w:t>
        </w:r>
        <w:r w:rsidR="00AF2A96" w:rsidRPr="00506906">
          <w:rPr>
            <w:rFonts w:ascii="Times New Roman" w:hAnsi="Times New Roman" w:cs="Times New Roman"/>
            <w:sz w:val="24"/>
            <w:szCs w:val="24"/>
          </w:rPr>
          <w:t>largest 10%</w:t>
        </w:r>
        <w:r w:rsidR="00AF2A96">
          <w:rPr>
            <w:rFonts w:ascii="Times New Roman" w:hAnsi="Times New Roman" w:cs="Times New Roman"/>
            <w:sz w:val="24"/>
            <w:szCs w:val="24"/>
          </w:rPr>
          <w:t xml:space="preserve"> of the electrofishing catch showed an upward trend in cluster 6, suggesting larger fish </w:t>
        </w:r>
      </w:ins>
      <w:ins w:id="315" w:author="Steve Miranda" w:date="2016-12-06T07:31:00Z">
        <w:r w:rsidR="00853604">
          <w:rPr>
            <w:rFonts w:ascii="Times New Roman" w:hAnsi="Times New Roman" w:cs="Times New Roman"/>
            <w:sz w:val="24"/>
            <w:szCs w:val="24"/>
          </w:rPr>
          <w:t>have become</w:t>
        </w:r>
      </w:ins>
      <w:ins w:id="316" w:author="Steve Miranda" w:date="2016-12-06T06:23:00Z">
        <w:r w:rsidR="00AF2A96">
          <w:rPr>
            <w:rFonts w:ascii="Times New Roman" w:hAnsi="Times New Roman" w:cs="Times New Roman"/>
            <w:sz w:val="24"/>
            <w:szCs w:val="24"/>
          </w:rPr>
          <w:t xml:space="preserve"> better represented in the population. Nevertheless, it is difficult to attribute this increase conclusively to the Florida Largemouth Bass stocking program. Genetic analyses with </w:t>
        </w:r>
      </w:ins>
      <w:ins w:id="317" w:author="Steve Miranda" w:date="2016-12-06T07:31:00Z">
        <w:r w:rsidR="00853604">
          <w:rPr>
            <w:rFonts w:ascii="Times New Roman" w:hAnsi="Times New Roman" w:cs="Times New Roman"/>
            <w:sz w:val="24"/>
            <w:szCs w:val="24"/>
          </w:rPr>
          <w:t xml:space="preserve">DNA fingerprinting in 1993-1995 </w:t>
        </w:r>
      </w:ins>
      <w:ins w:id="318" w:author="Steve Miranda" w:date="2016-12-06T07:43:00Z">
        <w:r w:rsidR="00CB7859">
          <w:rPr>
            <w:rFonts w:ascii="Times New Roman" w:hAnsi="Times New Roman" w:cs="Times New Roman"/>
            <w:sz w:val="24"/>
            <w:szCs w:val="24"/>
          </w:rPr>
          <w:t xml:space="preserve">did </w:t>
        </w:r>
      </w:ins>
      <w:ins w:id="319" w:author="Steve Miranda" w:date="2016-12-06T07:34:00Z">
        <w:r w:rsidR="00CB7859">
          <w:rPr>
            <w:rFonts w:ascii="Times New Roman" w:hAnsi="Times New Roman" w:cs="Times New Roman"/>
            <w:sz w:val="24"/>
            <w:szCs w:val="24"/>
          </w:rPr>
          <w:t>indicate</w:t>
        </w:r>
        <w:r w:rsidR="00853604">
          <w:rPr>
            <w:rFonts w:ascii="Times New Roman" w:hAnsi="Times New Roman" w:cs="Times New Roman"/>
            <w:sz w:val="24"/>
            <w:szCs w:val="24"/>
          </w:rPr>
          <w:t xml:space="preserve"> low within-population genetic similarity at Ross Barnett Reservoir, </w:t>
        </w:r>
      </w:ins>
      <w:ins w:id="320" w:author="Steve Miranda" w:date="2016-12-06T07:35:00Z">
        <w:r w:rsidR="00853604">
          <w:rPr>
            <w:rFonts w:ascii="Times New Roman" w:hAnsi="Times New Roman" w:cs="Times New Roman"/>
            <w:sz w:val="24"/>
            <w:szCs w:val="24"/>
          </w:rPr>
          <w:t>suggesting</w:t>
        </w:r>
      </w:ins>
      <w:ins w:id="321" w:author="Steve Miranda" w:date="2016-12-06T07:34:00Z">
        <w:r w:rsidR="00853604">
          <w:rPr>
            <w:rFonts w:ascii="Times New Roman" w:hAnsi="Times New Roman" w:cs="Times New Roman"/>
            <w:sz w:val="24"/>
            <w:szCs w:val="24"/>
          </w:rPr>
          <w:t xml:space="preserve"> </w:t>
        </w:r>
      </w:ins>
      <w:ins w:id="322" w:author="Steve Miranda" w:date="2016-12-06T07:35:00Z">
        <w:r w:rsidR="00853604">
          <w:rPr>
            <w:rFonts w:ascii="Times New Roman" w:hAnsi="Times New Roman" w:cs="Times New Roman"/>
            <w:sz w:val="24"/>
            <w:szCs w:val="24"/>
          </w:rPr>
          <w:t>the Florida Largemouth Bass stocking program was influencing the genetic composition of the population (</w:t>
        </w:r>
        <w:proofErr w:type="spellStart"/>
        <w:r w:rsidR="00853604">
          <w:rPr>
            <w:rFonts w:ascii="Times New Roman" w:hAnsi="Times New Roman" w:cs="Times New Roman"/>
            <w:sz w:val="24"/>
            <w:szCs w:val="24"/>
          </w:rPr>
          <w:t>D’Surney</w:t>
        </w:r>
        <w:proofErr w:type="spellEnd"/>
        <w:r w:rsidR="00853604">
          <w:rPr>
            <w:rFonts w:ascii="Times New Roman" w:hAnsi="Times New Roman" w:cs="Times New Roman"/>
            <w:sz w:val="24"/>
            <w:szCs w:val="24"/>
          </w:rPr>
          <w:t xml:space="preserve"> et al. 1995)</w:t>
        </w:r>
      </w:ins>
      <w:ins w:id="323" w:author="Steve Miranda" w:date="2016-12-06T06:23:00Z">
        <w:r w:rsidR="00AF2A96">
          <w:rPr>
            <w:rFonts w:ascii="Times New Roman" w:hAnsi="Times New Roman" w:cs="Times New Roman"/>
            <w:sz w:val="24"/>
            <w:szCs w:val="24"/>
          </w:rPr>
          <w:t xml:space="preserve">. </w:t>
        </w:r>
      </w:ins>
      <w:ins w:id="324" w:author="Steve Miranda" w:date="2016-12-06T07:36:00Z">
        <w:r w:rsidR="00853604">
          <w:rPr>
            <w:rFonts w:ascii="Times New Roman" w:hAnsi="Times New Roman" w:cs="Times New Roman"/>
            <w:sz w:val="24"/>
            <w:szCs w:val="24"/>
          </w:rPr>
          <w:t>Nevertheless, t</w:t>
        </w:r>
      </w:ins>
      <w:ins w:id="325" w:author="Steve Miranda" w:date="2016-12-06T06:27:00Z">
        <w:r w:rsidR="005B6B2F">
          <w:rPr>
            <w:rFonts w:ascii="Times New Roman" w:hAnsi="Times New Roman" w:cs="Times New Roman"/>
            <w:sz w:val="24"/>
            <w:szCs w:val="24"/>
          </w:rPr>
          <w:t>h</w:t>
        </w:r>
      </w:ins>
      <w:ins w:id="326" w:author="Steve Miranda" w:date="2016-12-06T07:37:00Z">
        <w:r w:rsidR="00853604">
          <w:rPr>
            <w:rFonts w:ascii="Times New Roman" w:hAnsi="Times New Roman" w:cs="Times New Roman"/>
            <w:sz w:val="24"/>
            <w:szCs w:val="24"/>
          </w:rPr>
          <w:t>e</w:t>
        </w:r>
      </w:ins>
      <w:ins w:id="327" w:author="Steve Miranda" w:date="2016-12-06T06:27:00Z">
        <w:r w:rsidR="005B6B2F">
          <w:rPr>
            <w:rFonts w:ascii="Times New Roman" w:hAnsi="Times New Roman" w:cs="Times New Roman"/>
            <w:sz w:val="24"/>
            <w:szCs w:val="24"/>
          </w:rPr>
          <w:t xml:space="preserve"> increased representation </w:t>
        </w:r>
      </w:ins>
      <w:ins w:id="328" w:author="Steve Miranda" w:date="2016-12-06T07:37:00Z">
        <w:r w:rsidR="00853604">
          <w:rPr>
            <w:rFonts w:ascii="Times New Roman" w:hAnsi="Times New Roman" w:cs="Times New Roman"/>
            <w:sz w:val="24"/>
            <w:szCs w:val="24"/>
          </w:rPr>
          <w:t xml:space="preserve">of large fish in the population </w:t>
        </w:r>
      </w:ins>
      <w:ins w:id="329" w:author="Steve Miranda" w:date="2016-12-06T06:27:00Z">
        <w:r w:rsidR="005B6B2F">
          <w:rPr>
            <w:rFonts w:ascii="Times New Roman" w:hAnsi="Times New Roman" w:cs="Times New Roman"/>
            <w:sz w:val="24"/>
            <w:szCs w:val="24"/>
          </w:rPr>
          <w:t xml:space="preserve">could also be attributed to </w:t>
        </w:r>
      </w:ins>
      <w:ins w:id="330" w:author="Steve Miranda" w:date="2016-12-06T12:05:00Z">
        <w:r w:rsidR="0066175C">
          <w:rPr>
            <w:rFonts w:ascii="Times New Roman" w:hAnsi="Times New Roman" w:cs="Times New Roman"/>
            <w:sz w:val="24"/>
            <w:szCs w:val="24"/>
          </w:rPr>
          <w:t xml:space="preserve">increased survival through </w:t>
        </w:r>
      </w:ins>
      <w:ins w:id="331" w:author="Steve Miranda" w:date="2016-12-06T06:27:00Z">
        <w:r w:rsidR="005B6B2F">
          <w:rPr>
            <w:rFonts w:ascii="Times New Roman" w:hAnsi="Times New Roman" w:cs="Times New Roman"/>
            <w:sz w:val="24"/>
            <w:szCs w:val="24"/>
          </w:rPr>
          <w:t xml:space="preserve">reduced harvest and increased </w:t>
        </w:r>
      </w:ins>
      <w:ins w:id="332" w:author="Steve Miranda" w:date="2016-12-06T06:28:00Z">
        <w:r w:rsidR="005B6B2F">
          <w:rPr>
            <w:rFonts w:ascii="Times New Roman" w:hAnsi="Times New Roman" w:cs="Times New Roman"/>
            <w:sz w:val="24"/>
            <w:szCs w:val="24"/>
          </w:rPr>
          <w:t>eutrophication</w:t>
        </w:r>
      </w:ins>
      <w:ins w:id="333" w:author="Steve Miranda" w:date="2016-12-05T19:21:00Z">
        <w:r w:rsidR="00865261">
          <w:rPr>
            <w:rFonts w:ascii="Times New Roman" w:hAnsi="Times New Roman" w:cs="Times New Roman"/>
            <w:sz w:val="24"/>
            <w:szCs w:val="24"/>
          </w:rPr>
          <w:t xml:space="preserve">. </w:t>
        </w:r>
      </w:ins>
      <w:ins w:id="334" w:author="Steve Miranda" w:date="2016-12-05T19:20:00Z">
        <w:r>
          <w:rPr>
            <w:rFonts w:ascii="Times New Roman" w:hAnsi="Times New Roman" w:cs="Times New Roman"/>
            <w:sz w:val="24"/>
            <w:szCs w:val="24"/>
          </w:rPr>
          <w:t xml:space="preserve"> </w:t>
        </w:r>
      </w:ins>
    </w:p>
    <w:p w14:paraId="0D43CD8E" w14:textId="03FB4E4F" w:rsidR="00051363" w:rsidRPr="00DD2BB3" w:rsidDel="0024002C" w:rsidRDefault="00E370B7" w:rsidP="00F05F37">
      <w:pPr>
        <w:spacing w:after="0" w:line="480" w:lineRule="auto"/>
        <w:ind w:firstLine="720"/>
        <w:rPr>
          <w:moveFrom w:id="335" w:author="Steve Miranda" w:date="2016-12-03T09:47:00Z"/>
          <w:rFonts w:ascii="Times New Roman" w:hAnsi="Times New Roman" w:cs="Times New Roman"/>
          <w:sz w:val="24"/>
          <w:szCs w:val="24"/>
        </w:rPr>
      </w:pPr>
      <w:moveFromRangeStart w:id="336" w:author="Steve Miranda" w:date="2016-12-03T09:47:00Z" w:name="move468521786"/>
      <w:moveFrom w:id="337" w:author="Steve Miranda" w:date="2016-12-03T09:47:00Z">
        <w:r w:rsidRPr="003D4B4D" w:rsidDel="0024002C">
          <w:rPr>
            <w:rFonts w:ascii="Times New Roman" w:hAnsi="Times New Roman" w:cs="Times New Roman"/>
            <w:sz w:val="24"/>
            <w:szCs w:val="24"/>
          </w:rPr>
          <w:t xml:space="preserve">Size limits </w:t>
        </w:r>
        <w:r w:rsidDel="0024002C">
          <w:rPr>
            <w:rFonts w:ascii="Times New Roman" w:hAnsi="Times New Roman" w:cs="Times New Roman"/>
            <w:sz w:val="24"/>
            <w:szCs w:val="24"/>
          </w:rPr>
          <w:t>are</w:t>
        </w:r>
        <w:r w:rsidRPr="003D4B4D" w:rsidDel="0024002C">
          <w:rPr>
            <w:rFonts w:ascii="Times New Roman" w:hAnsi="Times New Roman" w:cs="Times New Roman"/>
            <w:sz w:val="24"/>
            <w:szCs w:val="24"/>
          </w:rPr>
          <w:t xml:space="preserve"> </w:t>
        </w:r>
        <w:r w:rsidDel="0024002C">
          <w:rPr>
            <w:rFonts w:ascii="Times New Roman" w:hAnsi="Times New Roman" w:cs="Times New Roman"/>
            <w:sz w:val="24"/>
            <w:szCs w:val="24"/>
          </w:rPr>
          <w:t>considered a practical</w:t>
        </w:r>
        <w:r w:rsidRPr="003D4B4D" w:rsidDel="0024002C">
          <w:rPr>
            <w:rFonts w:ascii="Times New Roman" w:hAnsi="Times New Roman" w:cs="Times New Roman"/>
            <w:sz w:val="24"/>
            <w:szCs w:val="24"/>
          </w:rPr>
          <w:t xml:space="preserve"> </w:t>
        </w:r>
        <w:r w:rsidDel="0024002C">
          <w:rPr>
            <w:rFonts w:ascii="Times New Roman" w:hAnsi="Times New Roman" w:cs="Times New Roman"/>
            <w:sz w:val="24"/>
            <w:szCs w:val="24"/>
          </w:rPr>
          <w:t xml:space="preserve">tool for controlling exploitation or </w:t>
        </w:r>
        <w:r w:rsidR="00360692" w:rsidDel="0024002C">
          <w:rPr>
            <w:rFonts w:ascii="Times New Roman" w:hAnsi="Times New Roman" w:cs="Times New Roman"/>
            <w:sz w:val="24"/>
            <w:szCs w:val="24"/>
          </w:rPr>
          <w:t xml:space="preserve">for </w:t>
        </w:r>
        <w:r w:rsidDel="0024002C">
          <w:rPr>
            <w:rFonts w:ascii="Times New Roman" w:hAnsi="Times New Roman" w:cs="Times New Roman"/>
            <w:sz w:val="24"/>
            <w:szCs w:val="24"/>
          </w:rPr>
          <w:t>direct</w:t>
        </w:r>
        <w:r w:rsidR="00360692" w:rsidDel="0024002C">
          <w:rPr>
            <w:rFonts w:ascii="Times New Roman" w:hAnsi="Times New Roman" w:cs="Times New Roman"/>
            <w:sz w:val="24"/>
            <w:szCs w:val="24"/>
          </w:rPr>
          <w:t>ing</w:t>
        </w:r>
        <w:r w:rsidDel="0024002C">
          <w:rPr>
            <w:rFonts w:ascii="Times New Roman" w:hAnsi="Times New Roman" w:cs="Times New Roman"/>
            <w:sz w:val="24"/>
            <w:szCs w:val="24"/>
          </w:rPr>
          <w:t xml:space="preserve"> exploitation towards segments of the population to enhance others (Wilde 1997; Dean and Wright 1992; </w:t>
        </w:r>
        <w:r w:rsidRPr="003D4B4D" w:rsidDel="0024002C">
          <w:rPr>
            <w:rFonts w:ascii="Times New Roman" w:hAnsi="Times New Roman" w:cs="Times New Roman"/>
            <w:sz w:val="24"/>
            <w:szCs w:val="24"/>
          </w:rPr>
          <w:t>Noble 2002</w:t>
        </w:r>
        <w:r w:rsidR="00BD6E62" w:rsidRPr="003E5FAB" w:rsidDel="0024002C">
          <w:rPr>
            <w:rFonts w:ascii="Times New Roman" w:hAnsi="Times New Roman" w:cs="Times New Roman"/>
            <w:sz w:val="24"/>
            <w:szCs w:val="24"/>
          </w:rPr>
          <w:t xml:space="preserve">). </w:t>
        </w:r>
        <w:r w:rsidR="001401DF" w:rsidDel="0024002C">
          <w:rPr>
            <w:rFonts w:ascii="Times New Roman" w:hAnsi="Times New Roman" w:cs="Times New Roman"/>
            <w:sz w:val="24"/>
            <w:szCs w:val="24"/>
          </w:rPr>
          <w:t xml:space="preserve">Thus, we had expected directional changes in the </w:t>
        </w:r>
        <w:r w:rsidR="00D42716" w:rsidDel="0024002C">
          <w:rPr>
            <w:rFonts w:ascii="Times New Roman" w:hAnsi="Times New Roman" w:cs="Times New Roman"/>
            <w:sz w:val="24"/>
            <w:szCs w:val="24"/>
          </w:rPr>
          <w:t xml:space="preserve">Largemouth Bass </w:t>
        </w:r>
        <w:r w:rsidR="001401DF" w:rsidDel="0024002C">
          <w:rPr>
            <w:rFonts w:ascii="Times New Roman" w:hAnsi="Times New Roman" w:cs="Times New Roman"/>
            <w:sz w:val="24"/>
            <w:szCs w:val="24"/>
          </w:rPr>
          <w:t xml:space="preserve">population attributable to </w:t>
        </w:r>
        <w:r w:rsidR="005835C8" w:rsidDel="0024002C">
          <w:rPr>
            <w:rFonts w:ascii="Times New Roman" w:hAnsi="Times New Roman" w:cs="Times New Roman"/>
            <w:sz w:val="24"/>
            <w:szCs w:val="24"/>
          </w:rPr>
          <w:t xml:space="preserve">the effect of length limits and reflected </w:t>
        </w:r>
        <w:r w:rsidR="00B36539" w:rsidDel="0024002C">
          <w:rPr>
            <w:rFonts w:ascii="Times New Roman" w:hAnsi="Times New Roman" w:cs="Times New Roman"/>
            <w:sz w:val="24"/>
            <w:szCs w:val="24"/>
          </w:rPr>
          <w:t xml:space="preserve">in </w:t>
        </w:r>
        <w:r w:rsidR="005835C8" w:rsidDel="0024002C">
          <w:rPr>
            <w:rFonts w:ascii="Times New Roman" w:hAnsi="Times New Roman" w:cs="Times New Roman"/>
            <w:sz w:val="24"/>
            <w:szCs w:val="24"/>
          </w:rPr>
          <w:t xml:space="preserve">many of the 15 metrics. </w:t>
        </w:r>
        <w:r w:rsidR="00BD6E62" w:rsidRPr="003E5FAB" w:rsidDel="0024002C">
          <w:rPr>
            <w:rFonts w:ascii="Times New Roman" w:hAnsi="Times New Roman" w:cs="Times New Roman"/>
            <w:sz w:val="24"/>
            <w:szCs w:val="24"/>
          </w:rPr>
          <w:t xml:space="preserve">In Ross Barnett Reservoir, three successive length-limit regulations failed to restructure the </w:t>
        </w:r>
        <w:r w:rsidR="00762E8E" w:rsidDel="0024002C">
          <w:rPr>
            <w:rFonts w:ascii="Times New Roman" w:hAnsi="Times New Roman" w:cs="Times New Roman"/>
            <w:sz w:val="24"/>
            <w:szCs w:val="24"/>
          </w:rPr>
          <w:t>L</w:t>
        </w:r>
        <w:r w:rsidR="00762E8E" w:rsidRPr="003E5FAB" w:rsidDel="0024002C">
          <w:rPr>
            <w:rFonts w:ascii="Times New Roman" w:hAnsi="Times New Roman" w:cs="Times New Roman"/>
            <w:sz w:val="24"/>
            <w:szCs w:val="24"/>
          </w:rPr>
          <w:t xml:space="preserve">argemouth </w:t>
        </w:r>
        <w:r w:rsidR="00762E8E" w:rsidDel="0024002C">
          <w:rPr>
            <w:rFonts w:ascii="Times New Roman" w:hAnsi="Times New Roman" w:cs="Times New Roman"/>
            <w:sz w:val="24"/>
            <w:szCs w:val="24"/>
          </w:rPr>
          <w:t>B</w:t>
        </w:r>
        <w:r w:rsidR="00762E8E" w:rsidRPr="003E5FAB" w:rsidDel="0024002C">
          <w:rPr>
            <w:rFonts w:ascii="Times New Roman" w:hAnsi="Times New Roman" w:cs="Times New Roman"/>
            <w:sz w:val="24"/>
            <w:szCs w:val="24"/>
          </w:rPr>
          <w:t xml:space="preserve">ass </w:t>
        </w:r>
        <w:r w:rsidR="00BD6E62" w:rsidRPr="003E5FAB" w:rsidDel="0024002C">
          <w:rPr>
            <w:rFonts w:ascii="Times New Roman" w:hAnsi="Times New Roman" w:cs="Times New Roman"/>
            <w:sz w:val="24"/>
            <w:szCs w:val="24"/>
          </w:rPr>
          <w:t>population</w:t>
        </w:r>
        <w:r w:rsidR="00762E8E" w:rsidDel="0024002C">
          <w:rPr>
            <w:rFonts w:ascii="Times New Roman" w:hAnsi="Times New Roman" w:cs="Times New Roman"/>
            <w:sz w:val="24"/>
            <w:szCs w:val="24"/>
          </w:rPr>
          <w:t xml:space="preserve"> likely</w:t>
        </w:r>
        <w:r w:rsidR="00BD6E62" w:rsidRPr="003E5FAB" w:rsidDel="0024002C">
          <w:rPr>
            <w:rFonts w:ascii="Times New Roman" w:hAnsi="Times New Roman" w:cs="Times New Roman"/>
            <w:sz w:val="24"/>
            <w:szCs w:val="24"/>
          </w:rPr>
          <w:t xml:space="preserve"> due to a</w:t>
        </w:r>
        <w:r w:rsidR="00762E8E" w:rsidDel="0024002C">
          <w:rPr>
            <w:rFonts w:ascii="Times New Roman" w:hAnsi="Times New Roman" w:cs="Times New Roman"/>
            <w:sz w:val="24"/>
            <w:szCs w:val="24"/>
          </w:rPr>
          <w:t xml:space="preserve"> strong </w:t>
        </w:r>
        <w:r w:rsidR="00BD6E62" w:rsidRPr="003E5FAB" w:rsidDel="0024002C">
          <w:rPr>
            <w:rFonts w:ascii="Times New Roman" w:hAnsi="Times New Roman" w:cs="Times New Roman"/>
            <w:sz w:val="24"/>
            <w:szCs w:val="24"/>
          </w:rPr>
          <w:t xml:space="preserve">voluntary catch-and-release attitude that curtailed exploitation. Instead, the population </w:t>
        </w:r>
        <w:r w:rsidR="001401DF" w:rsidDel="0024002C">
          <w:rPr>
            <w:rFonts w:ascii="Times New Roman" w:hAnsi="Times New Roman" w:cs="Times New Roman"/>
            <w:sz w:val="24"/>
            <w:szCs w:val="24"/>
          </w:rPr>
          <w:t>appeared to have been</w:t>
        </w:r>
        <w:r w:rsidR="00BD6E62" w:rsidRPr="003E5FAB" w:rsidDel="0024002C">
          <w:rPr>
            <w:rFonts w:ascii="Times New Roman" w:hAnsi="Times New Roman" w:cs="Times New Roman"/>
            <w:sz w:val="24"/>
            <w:szCs w:val="24"/>
          </w:rPr>
          <w:t xml:space="preserve"> restructured by the lack of exploitation</w:t>
        </w:r>
        <w:r w:rsidR="001401DF" w:rsidDel="0024002C">
          <w:rPr>
            <w:rFonts w:ascii="Times New Roman" w:hAnsi="Times New Roman" w:cs="Times New Roman"/>
            <w:sz w:val="24"/>
            <w:szCs w:val="24"/>
          </w:rPr>
          <w:t xml:space="preserve"> in conjunction with long-term reservoir aging processes</w:t>
        </w:r>
        <w:r w:rsidR="00BD6E62" w:rsidRPr="003E5FAB" w:rsidDel="0024002C">
          <w:rPr>
            <w:rFonts w:ascii="Times New Roman" w:hAnsi="Times New Roman" w:cs="Times New Roman"/>
            <w:sz w:val="24"/>
            <w:szCs w:val="24"/>
          </w:rPr>
          <w:t>.</w:t>
        </w:r>
        <w:r w:rsidR="00A00BD6" w:rsidRPr="00DD2BB3" w:rsidDel="0024002C">
          <w:rPr>
            <w:rFonts w:ascii="Times New Roman" w:hAnsi="Times New Roman" w:cs="Times New Roman"/>
            <w:sz w:val="24"/>
            <w:szCs w:val="24"/>
          </w:rPr>
          <w:t xml:space="preserve"> </w:t>
        </w:r>
      </w:moveFrom>
    </w:p>
    <w:moveFromRangeEnd w:id="336"/>
    <w:p w14:paraId="7D31746F" w14:textId="28F9EF9A" w:rsidR="00E370B7" w:rsidRDefault="00A00BD6" w:rsidP="00F05F37">
      <w:pPr>
        <w:spacing w:after="0" w:line="480" w:lineRule="auto"/>
        <w:ind w:firstLine="720"/>
        <w:rPr>
          <w:ins w:id="338" w:author="Steve Miranda" w:date="2016-12-06T11:59:00Z"/>
          <w:rFonts w:ascii="Times New Roman" w:hAnsi="Times New Roman" w:cs="Times New Roman"/>
          <w:sz w:val="24"/>
          <w:szCs w:val="24"/>
        </w:rPr>
      </w:pPr>
      <w:r>
        <w:rPr>
          <w:rFonts w:ascii="Times New Roman" w:hAnsi="Times New Roman" w:cs="Times New Roman"/>
          <w:sz w:val="24"/>
          <w:szCs w:val="24"/>
        </w:rPr>
        <w:t xml:space="preserve">Largemouth </w:t>
      </w:r>
      <w:r w:rsidR="00762E8E">
        <w:rPr>
          <w:rFonts w:ascii="Times New Roman" w:hAnsi="Times New Roman" w:cs="Times New Roman"/>
          <w:sz w:val="24"/>
          <w:szCs w:val="24"/>
        </w:rPr>
        <w:t xml:space="preserve">Bass </w:t>
      </w:r>
      <w:r>
        <w:rPr>
          <w:rFonts w:ascii="Times New Roman" w:hAnsi="Times New Roman" w:cs="Times New Roman"/>
          <w:sz w:val="24"/>
          <w:szCs w:val="24"/>
        </w:rPr>
        <w:t xml:space="preserve">harvest regulations may still be relevant in some waters (Carlson and </w:t>
      </w:r>
      <w:proofErr w:type="spellStart"/>
      <w:r>
        <w:rPr>
          <w:rFonts w:ascii="Times New Roman" w:hAnsi="Times New Roman" w:cs="Times New Roman"/>
          <w:sz w:val="24"/>
          <w:szCs w:val="24"/>
        </w:rPr>
        <w:t>Isermann</w:t>
      </w:r>
      <w:proofErr w:type="spellEnd"/>
      <w:r>
        <w:rPr>
          <w:rFonts w:ascii="Times New Roman" w:hAnsi="Times New Roman" w:cs="Times New Roman"/>
          <w:sz w:val="24"/>
          <w:szCs w:val="24"/>
        </w:rPr>
        <w:t xml:space="preserve"> 2010). Nevertheless, their</w:t>
      </w:r>
      <w:r w:rsidR="00E370B7">
        <w:rPr>
          <w:rFonts w:ascii="Times New Roman" w:hAnsi="Times New Roman" w:cs="Times New Roman"/>
          <w:sz w:val="24"/>
          <w:szCs w:val="24"/>
        </w:rPr>
        <w:t xml:space="preserve"> </w:t>
      </w:r>
      <w:r w:rsidR="00E370B7" w:rsidRPr="003D4B4D">
        <w:rPr>
          <w:rFonts w:ascii="Times New Roman" w:hAnsi="Times New Roman" w:cs="Times New Roman"/>
          <w:sz w:val="24"/>
          <w:szCs w:val="24"/>
        </w:rPr>
        <w:t xml:space="preserve">utility for restructuring </w:t>
      </w:r>
      <w:r w:rsidR="00D42716">
        <w:rPr>
          <w:rFonts w:ascii="Times New Roman" w:hAnsi="Times New Roman" w:cs="Times New Roman"/>
          <w:sz w:val="24"/>
          <w:szCs w:val="24"/>
        </w:rPr>
        <w:t>L</w:t>
      </w:r>
      <w:r w:rsidR="00D42716" w:rsidRPr="003D4B4D">
        <w:rPr>
          <w:rFonts w:ascii="Times New Roman" w:hAnsi="Times New Roman" w:cs="Times New Roman"/>
          <w:sz w:val="24"/>
          <w:szCs w:val="24"/>
        </w:rPr>
        <w:t>argemouth</w:t>
      </w:r>
      <w:r w:rsidR="00D42716">
        <w:rPr>
          <w:rFonts w:ascii="Times New Roman" w:hAnsi="Times New Roman" w:cs="Times New Roman"/>
          <w:sz w:val="24"/>
          <w:szCs w:val="24"/>
        </w:rPr>
        <w:t xml:space="preserve"> B</w:t>
      </w:r>
      <w:r w:rsidR="00D42716" w:rsidRPr="003D4B4D">
        <w:rPr>
          <w:rFonts w:ascii="Times New Roman" w:hAnsi="Times New Roman" w:cs="Times New Roman"/>
          <w:sz w:val="24"/>
          <w:szCs w:val="24"/>
        </w:rPr>
        <w:t xml:space="preserve">ass </w:t>
      </w:r>
      <w:r w:rsidR="00E370B7" w:rsidRPr="003D4B4D">
        <w:rPr>
          <w:rFonts w:ascii="Times New Roman" w:hAnsi="Times New Roman" w:cs="Times New Roman"/>
          <w:sz w:val="24"/>
          <w:szCs w:val="24"/>
        </w:rPr>
        <w:t xml:space="preserve">populations </w:t>
      </w:r>
      <w:r w:rsidR="0049476A">
        <w:rPr>
          <w:rFonts w:ascii="Times New Roman" w:hAnsi="Times New Roman" w:cs="Times New Roman"/>
          <w:sz w:val="24"/>
          <w:szCs w:val="24"/>
        </w:rPr>
        <w:t>is</w:t>
      </w:r>
      <w:r w:rsidR="00E370B7" w:rsidRPr="003D4B4D">
        <w:rPr>
          <w:rFonts w:ascii="Times New Roman" w:hAnsi="Times New Roman" w:cs="Times New Roman"/>
          <w:sz w:val="24"/>
          <w:szCs w:val="24"/>
        </w:rPr>
        <w:t xml:space="preserve"> largely</w:t>
      </w:r>
      <w:r w:rsidR="00E370B7">
        <w:rPr>
          <w:rFonts w:ascii="Times New Roman" w:hAnsi="Times New Roman" w:cs="Times New Roman"/>
          <w:sz w:val="24"/>
          <w:szCs w:val="24"/>
        </w:rPr>
        <w:t xml:space="preserve"> </w:t>
      </w:r>
      <w:r w:rsidR="00E370B7" w:rsidRPr="003D4B4D">
        <w:rPr>
          <w:rFonts w:ascii="Times New Roman" w:hAnsi="Times New Roman" w:cs="Times New Roman"/>
          <w:sz w:val="24"/>
          <w:szCs w:val="24"/>
        </w:rPr>
        <w:t>dependent on angl</w:t>
      </w:r>
      <w:r w:rsidR="00E370B7">
        <w:rPr>
          <w:rFonts w:ascii="Times New Roman" w:hAnsi="Times New Roman" w:cs="Times New Roman"/>
          <w:sz w:val="24"/>
          <w:szCs w:val="24"/>
        </w:rPr>
        <w:t>er willingness to harvest fish</w:t>
      </w:r>
      <w:r>
        <w:rPr>
          <w:rFonts w:ascii="Times New Roman" w:hAnsi="Times New Roman" w:cs="Times New Roman"/>
          <w:sz w:val="24"/>
          <w:szCs w:val="24"/>
        </w:rPr>
        <w:t xml:space="preserve"> and limited to</w:t>
      </w:r>
      <w:r w:rsidR="00692E1E">
        <w:rPr>
          <w:rFonts w:ascii="Times New Roman" w:hAnsi="Times New Roman" w:cs="Times New Roman"/>
          <w:sz w:val="24"/>
          <w:szCs w:val="24"/>
        </w:rPr>
        <w:t xml:space="preserve"> high-effort fisheries.</w:t>
      </w:r>
      <w:r w:rsidR="0049476A">
        <w:rPr>
          <w:rFonts w:ascii="Times New Roman" w:hAnsi="Times New Roman" w:cs="Times New Roman"/>
          <w:sz w:val="24"/>
          <w:szCs w:val="24"/>
        </w:rPr>
        <w:t xml:space="preserve"> </w:t>
      </w:r>
      <w:r w:rsidR="00692E1E">
        <w:rPr>
          <w:rFonts w:ascii="Times New Roman" w:hAnsi="Times New Roman" w:cs="Times New Roman"/>
          <w:sz w:val="24"/>
          <w:szCs w:val="24"/>
        </w:rPr>
        <w:t>A</w:t>
      </w:r>
      <w:r w:rsidR="0049476A">
        <w:rPr>
          <w:rFonts w:ascii="Times New Roman" w:hAnsi="Times New Roman" w:cs="Times New Roman"/>
          <w:sz w:val="24"/>
          <w:szCs w:val="24"/>
        </w:rPr>
        <w:t>ngler attitudes</w:t>
      </w:r>
      <w:r w:rsidR="00E370B7">
        <w:rPr>
          <w:rFonts w:ascii="Times New Roman" w:hAnsi="Times New Roman" w:cs="Times New Roman"/>
          <w:sz w:val="24"/>
          <w:szCs w:val="24"/>
        </w:rPr>
        <w:t xml:space="preserve"> </w:t>
      </w:r>
      <w:r w:rsidR="00692E1E">
        <w:rPr>
          <w:rFonts w:ascii="Times New Roman" w:hAnsi="Times New Roman" w:cs="Times New Roman"/>
          <w:sz w:val="24"/>
          <w:szCs w:val="24"/>
        </w:rPr>
        <w:t xml:space="preserve">towards harvesting </w:t>
      </w:r>
      <w:r w:rsidR="00E370B7">
        <w:rPr>
          <w:rFonts w:ascii="Times New Roman" w:hAnsi="Times New Roman" w:cs="Times New Roman"/>
          <w:sz w:val="24"/>
          <w:szCs w:val="24"/>
        </w:rPr>
        <w:t xml:space="preserve">vary </w:t>
      </w:r>
      <w:r w:rsidR="0049476A">
        <w:rPr>
          <w:rFonts w:ascii="Times New Roman" w:hAnsi="Times New Roman" w:cs="Times New Roman"/>
          <w:sz w:val="24"/>
          <w:szCs w:val="24"/>
        </w:rPr>
        <w:t xml:space="preserve">among </w:t>
      </w:r>
      <w:r w:rsidR="00E370B7">
        <w:rPr>
          <w:rFonts w:ascii="Times New Roman" w:hAnsi="Times New Roman" w:cs="Times New Roman"/>
          <w:sz w:val="24"/>
          <w:szCs w:val="24"/>
        </w:rPr>
        <w:t>region</w:t>
      </w:r>
      <w:r w:rsidR="0049476A">
        <w:rPr>
          <w:rFonts w:ascii="Times New Roman" w:hAnsi="Times New Roman" w:cs="Times New Roman"/>
          <w:sz w:val="24"/>
          <w:szCs w:val="24"/>
        </w:rPr>
        <w:t>s</w:t>
      </w:r>
      <w:r w:rsidR="00E370B7">
        <w:rPr>
          <w:rFonts w:ascii="Times New Roman" w:hAnsi="Times New Roman" w:cs="Times New Roman"/>
          <w:sz w:val="24"/>
          <w:szCs w:val="24"/>
        </w:rPr>
        <w:t xml:space="preserve"> </w:t>
      </w:r>
      <w:r w:rsidR="0091657B">
        <w:rPr>
          <w:rFonts w:ascii="Times New Roman" w:hAnsi="Times New Roman" w:cs="Times New Roman"/>
          <w:sz w:val="24"/>
          <w:szCs w:val="24"/>
        </w:rPr>
        <w:t xml:space="preserve">and target species </w:t>
      </w:r>
      <w:r w:rsidR="00E370B7">
        <w:rPr>
          <w:rFonts w:ascii="Times New Roman" w:hAnsi="Times New Roman" w:cs="Times New Roman"/>
          <w:sz w:val="24"/>
          <w:szCs w:val="24"/>
        </w:rPr>
        <w:t>(Myers et a</w:t>
      </w:r>
      <w:r w:rsidR="0069358C">
        <w:rPr>
          <w:rFonts w:ascii="Times New Roman" w:hAnsi="Times New Roman" w:cs="Times New Roman"/>
          <w:sz w:val="24"/>
          <w:szCs w:val="24"/>
        </w:rPr>
        <w:t>l 2008</w:t>
      </w:r>
      <w:r w:rsidR="00F64CE0">
        <w:rPr>
          <w:rFonts w:ascii="Times New Roman" w:hAnsi="Times New Roman" w:cs="Times New Roman"/>
          <w:sz w:val="24"/>
          <w:szCs w:val="24"/>
        </w:rPr>
        <w:t xml:space="preserve">; </w:t>
      </w:r>
      <w:proofErr w:type="spellStart"/>
      <w:r w:rsidR="00F64CE0">
        <w:rPr>
          <w:rFonts w:ascii="Times New Roman" w:hAnsi="Times New Roman" w:cs="Times New Roman"/>
          <w:sz w:val="24"/>
          <w:szCs w:val="24"/>
        </w:rPr>
        <w:t>Isermann</w:t>
      </w:r>
      <w:proofErr w:type="spellEnd"/>
      <w:r w:rsidR="00F64CE0">
        <w:rPr>
          <w:rFonts w:ascii="Times New Roman" w:hAnsi="Times New Roman" w:cs="Times New Roman"/>
          <w:sz w:val="24"/>
          <w:szCs w:val="24"/>
        </w:rPr>
        <w:t xml:space="preserve"> et al. 201</w:t>
      </w:r>
      <w:r w:rsidR="001345FA">
        <w:rPr>
          <w:rFonts w:ascii="Times New Roman" w:hAnsi="Times New Roman" w:cs="Times New Roman"/>
          <w:sz w:val="24"/>
          <w:szCs w:val="24"/>
        </w:rPr>
        <w:t>3</w:t>
      </w:r>
      <w:r w:rsidR="0091657B">
        <w:rPr>
          <w:rFonts w:ascii="Times New Roman" w:hAnsi="Times New Roman" w:cs="Times New Roman"/>
          <w:sz w:val="24"/>
          <w:szCs w:val="24"/>
        </w:rPr>
        <w:t xml:space="preserve">; </w:t>
      </w:r>
      <w:r w:rsidR="00CD6379">
        <w:rPr>
          <w:rFonts w:ascii="Times New Roman" w:hAnsi="Times New Roman" w:cs="Times New Roman"/>
          <w:sz w:val="24"/>
          <w:szCs w:val="24"/>
        </w:rPr>
        <w:t>Chizinski et al. 2014)</w:t>
      </w:r>
      <w:r w:rsidR="00360692">
        <w:rPr>
          <w:rFonts w:ascii="Times New Roman" w:hAnsi="Times New Roman" w:cs="Times New Roman"/>
          <w:sz w:val="24"/>
          <w:szCs w:val="24"/>
        </w:rPr>
        <w:t xml:space="preserve"> </w:t>
      </w:r>
      <w:r w:rsidR="0049476A">
        <w:rPr>
          <w:rFonts w:ascii="Times New Roman" w:hAnsi="Times New Roman" w:cs="Times New Roman"/>
          <w:sz w:val="24"/>
          <w:szCs w:val="24"/>
        </w:rPr>
        <w:t>depending on cultural characteristics</w:t>
      </w:r>
      <w:r w:rsidR="00AF07FA">
        <w:rPr>
          <w:rFonts w:ascii="Times New Roman" w:hAnsi="Times New Roman" w:cs="Times New Roman"/>
          <w:sz w:val="24"/>
          <w:szCs w:val="24"/>
        </w:rPr>
        <w:t xml:space="preserve"> and </w:t>
      </w:r>
      <w:r w:rsidR="00AF07FA">
        <w:rPr>
          <w:rFonts w:ascii="Times New Roman" w:hAnsi="Times New Roman" w:cs="Times New Roman"/>
          <w:sz w:val="24"/>
          <w:szCs w:val="24"/>
        </w:rPr>
        <w:lastRenderedPageBreak/>
        <w:t>demographics</w:t>
      </w:r>
      <w:r w:rsidR="0069358C">
        <w:rPr>
          <w:rFonts w:ascii="Times New Roman" w:hAnsi="Times New Roman" w:cs="Times New Roman"/>
          <w:sz w:val="24"/>
          <w:szCs w:val="24"/>
        </w:rPr>
        <w:t xml:space="preserve">, and </w:t>
      </w:r>
      <w:r w:rsidR="0049476A">
        <w:rPr>
          <w:rFonts w:ascii="Times New Roman" w:hAnsi="Times New Roman" w:cs="Times New Roman"/>
          <w:sz w:val="24"/>
          <w:szCs w:val="24"/>
        </w:rPr>
        <w:t>even within regions depending on user profile (</w:t>
      </w:r>
      <w:proofErr w:type="spellStart"/>
      <w:r w:rsidR="001F3938">
        <w:rPr>
          <w:rFonts w:ascii="Times New Roman" w:hAnsi="Times New Roman" w:cs="Times New Roman"/>
          <w:sz w:val="24"/>
          <w:szCs w:val="24"/>
        </w:rPr>
        <w:t>Arlinghaus</w:t>
      </w:r>
      <w:proofErr w:type="spellEnd"/>
      <w:r w:rsidR="001F3938">
        <w:rPr>
          <w:rFonts w:ascii="Times New Roman" w:hAnsi="Times New Roman" w:cs="Times New Roman"/>
          <w:sz w:val="24"/>
          <w:szCs w:val="24"/>
        </w:rPr>
        <w:t xml:space="preserve"> et al. 2007</w:t>
      </w:r>
      <w:r w:rsidR="0049476A">
        <w:rPr>
          <w:rFonts w:ascii="Times New Roman" w:hAnsi="Times New Roman" w:cs="Times New Roman"/>
          <w:sz w:val="24"/>
          <w:szCs w:val="24"/>
        </w:rPr>
        <w:t>)</w:t>
      </w:r>
      <w:r w:rsidR="00692E1E">
        <w:rPr>
          <w:rFonts w:ascii="Times New Roman" w:hAnsi="Times New Roman" w:cs="Times New Roman"/>
          <w:sz w:val="24"/>
          <w:szCs w:val="24"/>
        </w:rPr>
        <w:t>, and this variability needs to be considered in crafting fishery management plans</w:t>
      </w:r>
      <w:ins w:id="339" w:author="Steve Miranda" w:date="2016-12-04T06:49:00Z">
        <w:r w:rsidR="0094243E">
          <w:rPr>
            <w:rFonts w:ascii="Times New Roman" w:hAnsi="Times New Roman" w:cs="Times New Roman"/>
            <w:sz w:val="24"/>
            <w:szCs w:val="24"/>
          </w:rPr>
          <w:t xml:space="preserve"> (Johnston et al. 2010)</w:t>
        </w:r>
      </w:ins>
      <w:r w:rsidR="00692E1E">
        <w:rPr>
          <w:rFonts w:ascii="Times New Roman" w:hAnsi="Times New Roman" w:cs="Times New Roman"/>
          <w:sz w:val="24"/>
          <w:szCs w:val="24"/>
        </w:rPr>
        <w:t>.</w:t>
      </w:r>
      <w:r w:rsidR="00F64CE0">
        <w:rPr>
          <w:rFonts w:ascii="Times New Roman" w:hAnsi="Times New Roman" w:cs="Times New Roman"/>
          <w:sz w:val="24"/>
          <w:szCs w:val="24"/>
        </w:rPr>
        <w:t xml:space="preserve"> </w:t>
      </w:r>
      <w:ins w:id="340" w:author="Steve Miranda" w:date="2016-12-04T07:17:00Z">
        <w:r w:rsidR="00CE6C17">
          <w:rPr>
            <w:rFonts w:ascii="Times New Roman" w:hAnsi="Times New Roman" w:cs="Times New Roman"/>
            <w:sz w:val="24"/>
            <w:szCs w:val="24"/>
          </w:rPr>
          <w:t xml:space="preserve">Moreover, attitudes are not static and can change rapidly within a few decades </w:t>
        </w:r>
      </w:ins>
      <w:ins w:id="341" w:author="Steve Miranda" w:date="2016-12-04T07:18:00Z">
        <w:r w:rsidR="00CE6C17">
          <w:rPr>
            <w:rFonts w:ascii="Times New Roman" w:hAnsi="Times New Roman" w:cs="Times New Roman"/>
            <w:sz w:val="24"/>
            <w:szCs w:val="24"/>
          </w:rPr>
          <w:t>(Rahel 2016)</w:t>
        </w:r>
      </w:ins>
      <w:ins w:id="342" w:author="Steve Miranda" w:date="2016-12-04T07:19:00Z">
        <w:r w:rsidR="00CE6C17">
          <w:rPr>
            <w:rFonts w:ascii="Times New Roman" w:hAnsi="Times New Roman" w:cs="Times New Roman"/>
            <w:sz w:val="24"/>
            <w:szCs w:val="24"/>
          </w:rPr>
          <w:t xml:space="preserve">. </w:t>
        </w:r>
      </w:ins>
      <w:r w:rsidR="00F64CE0">
        <w:rPr>
          <w:rFonts w:ascii="Times New Roman" w:hAnsi="Times New Roman" w:cs="Times New Roman"/>
          <w:sz w:val="24"/>
          <w:szCs w:val="24"/>
        </w:rPr>
        <w:t xml:space="preserve">Establishing successful </w:t>
      </w:r>
      <w:r w:rsidR="00AF07FA">
        <w:rPr>
          <w:rFonts w:ascii="Times New Roman" w:hAnsi="Times New Roman" w:cs="Times New Roman"/>
          <w:sz w:val="24"/>
          <w:szCs w:val="24"/>
        </w:rPr>
        <w:t xml:space="preserve">length-limit </w:t>
      </w:r>
      <w:r w:rsidR="00F64CE0">
        <w:rPr>
          <w:rFonts w:ascii="Times New Roman" w:hAnsi="Times New Roman" w:cs="Times New Roman"/>
          <w:sz w:val="24"/>
          <w:szCs w:val="24"/>
        </w:rPr>
        <w:t xml:space="preserve">fishing regulations </w:t>
      </w:r>
      <w:r w:rsidR="00AF07FA">
        <w:rPr>
          <w:rFonts w:ascii="Times New Roman" w:hAnsi="Times New Roman" w:cs="Times New Roman"/>
          <w:sz w:val="24"/>
          <w:szCs w:val="24"/>
        </w:rPr>
        <w:t xml:space="preserve">for </w:t>
      </w:r>
      <w:r w:rsidR="00D42716">
        <w:rPr>
          <w:rFonts w:ascii="Times New Roman" w:hAnsi="Times New Roman" w:cs="Times New Roman"/>
          <w:sz w:val="24"/>
          <w:szCs w:val="24"/>
        </w:rPr>
        <w:t xml:space="preserve">Largemouth Bass </w:t>
      </w:r>
      <w:r w:rsidR="00692E1E">
        <w:rPr>
          <w:rFonts w:ascii="Times New Roman" w:hAnsi="Times New Roman" w:cs="Times New Roman"/>
          <w:sz w:val="24"/>
          <w:szCs w:val="24"/>
        </w:rPr>
        <w:t>fisheries</w:t>
      </w:r>
      <w:r w:rsidR="00AF07FA">
        <w:rPr>
          <w:rFonts w:ascii="Times New Roman" w:hAnsi="Times New Roman" w:cs="Times New Roman"/>
          <w:sz w:val="24"/>
          <w:szCs w:val="24"/>
        </w:rPr>
        <w:t xml:space="preserve"> is</w:t>
      </w:r>
      <w:r w:rsidR="0049476A">
        <w:rPr>
          <w:rFonts w:ascii="Times New Roman" w:hAnsi="Times New Roman" w:cs="Times New Roman"/>
          <w:sz w:val="24"/>
          <w:szCs w:val="24"/>
        </w:rPr>
        <w:t xml:space="preserve"> </w:t>
      </w:r>
      <w:r w:rsidR="00F64CE0">
        <w:rPr>
          <w:rFonts w:ascii="Times New Roman" w:hAnsi="Times New Roman" w:cs="Times New Roman"/>
          <w:sz w:val="24"/>
          <w:szCs w:val="24"/>
        </w:rPr>
        <w:t xml:space="preserve">complicated. No longer </w:t>
      </w:r>
      <w:r w:rsidR="00360692">
        <w:rPr>
          <w:rFonts w:ascii="Times New Roman" w:hAnsi="Times New Roman" w:cs="Times New Roman"/>
          <w:sz w:val="24"/>
          <w:szCs w:val="24"/>
        </w:rPr>
        <w:t xml:space="preserve">can </w:t>
      </w:r>
      <w:r w:rsidR="0049476A">
        <w:rPr>
          <w:rFonts w:ascii="Times New Roman" w:hAnsi="Times New Roman" w:cs="Times New Roman"/>
          <w:sz w:val="24"/>
          <w:szCs w:val="24"/>
        </w:rPr>
        <w:t xml:space="preserve">managers </w:t>
      </w:r>
      <w:r w:rsidR="00AF07FA">
        <w:rPr>
          <w:rFonts w:ascii="Times New Roman" w:hAnsi="Times New Roman" w:cs="Times New Roman"/>
          <w:sz w:val="24"/>
          <w:szCs w:val="24"/>
        </w:rPr>
        <w:t>craft a regulation based exclusively on a simple yield-per-recruit model (</w:t>
      </w:r>
      <w:proofErr w:type="spellStart"/>
      <w:r w:rsidR="000A7F77">
        <w:rPr>
          <w:rFonts w:ascii="Times New Roman" w:hAnsi="Times New Roman" w:cs="Times New Roman"/>
          <w:sz w:val="24"/>
          <w:szCs w:val="24"/>
        </w:rPr>
        <w:t>Beamesderfer</w:t>
      </w:r>
      <w:proofErr w:type="spellEnd"/>
      <w:r w:rsidR="000A7F77">
        <w:rPr>
          <w:rFonts w:ascii="Times New Roman" w:hAnsi="Times New Roman" w:cs="Times New Roman"/>
          <w:sz w:val="24"/>
          <w:szCs w:val="24"/>
        </w:rPr>
        <w:t xml:space="preserve"> and North 1995</w:t>
      </w:r>
      <w:r w:rsidR="00AF07FA">
        <w:rPr>
          <w:rFonts w:ascii="Times New Roman" w:hAnsi="Times New Roman" w:cs="Times New Roman"/>
          <w:sz w:val="24"/>
          <w:szCs w:val="24"/>
        </w:rPr>
        <w:t xml:space="preserve">) </w:t>
      </w:r>
      <w:r w:rsidR="00692E1E">
        <w:rPr>
          <w:rFonts w:ascii="Times New Roman" w:hAnsi="Times New Roman" w:cs="Times New Roman"/>
          <w:sz w:val="24"/>
          <w:szCs w:val="24"/>
        </w:rPr>
        <w:t>because</w:t>
      </w:r>
      <w:r w:rsidR="00AF07FA">
        <w:rPr>
          <w:rFonts w:ascii="Times New Roman" w:hAnsi="Times New Roman" w:cs="Times New Roman"/>
          <w:sz w:val="24"/>
          <w:szCs w:val="24"/>
        </w:rPr>
        <w:t xml:space="preserve"> these models assume</w:t>
      </w:r>
      <w:r w:rsidR="00F64CE0">
        <w:rPr>
          <w:rFonts w:ascii="Times New Roman" w:hAnsi="Times New Roman" w:cs="Times New Roman"/>
          <w:sz w:val="24"/>
          <w:szCs w:val="24"/>
        </w:rPr>
        <w:t xml:space="preserve"> that anglers will harvest fish. Management requires recognition of angler attitudes and that attitudes and motivations </w:t>
      </w:r>
      <w:r w:rsidR="00883F51">
        <w:rPr>
          <w:rFonts w:ascii="Times New Roman" w:hAnsi="Times New Roman" w:cs="Times New Roman"/>
          <w:sz w:val="24"/>
          <w:szCs w:val="24"/>
        </w:rPr>
        <w:t>can</w:t>
      </w:r>
      <w:r w:rsidR="00F64CE0">
        <w:rPr>
          <w:rFonts w:ascii="Times New Roman" w:hAnsi="Times New Roman" w:cs="Times New Roman"/>
          <w:sz w:val="24"/>
          <w:szCs w:val="24"/>
        </w:rPr>
        <w:t xml:space="preserve"> </w:t>
      </w:r>
      <w:r w:rsidR="005835C8">
        <w:rPr>
          <w:rFonts w:ascii="Times New Roman" w:hAnsi="Times New Roman" w:cs="Times New Roman"/>
          <w:sz w:val="24"/>
          <w:szCs w:val="24"/>
        </w:rPr>
        <w:t>chang</w:t>
      </w:r>
      <w:r w:rsidR="00F64CE0">
        <w:rPr>
          <w:rFonts w:ascii="Times New Roman" w:hAnsi="Times New Roman" w:cs="Times New Roman"/>
          <w:sz w:val="24"/>
          <w:szCs w:val="24"/>
        </w:rPr>
        <w:t xml:space="preserve">e </w:t>
      </w:r>
      <w:r w:rsidR="00692E1E">
        <w:rPr>
          <w:rFonts w:ascii="Times New Roman" w:hAnsi="Times New Roman" w:cs="Times New Roman"/>
          <w:sz w:val="24"/>
          <w:szCs w:val="24"/>
        </w:rPr>
        <w:t xml:space="preserve">quickly </w:t>
      </w:r>
      <w:r w:rsidR="00762E8E">
        <w:rPr>
          <w:rFonts w:ascii="Times New Roman" w:hAnsi="Times New Roman" w:cs="Times New Roman"/>
          <w:sz w:val="24"/>
          <w:szCs w:val="24"/>
        </w:rPr>
        <w:t>driven by</w:t>
      </w:r>
      <w:r w:rsidR="00F64CE0">
        <w:rPr>
          <w:rFonts w:ascii="Times New Roman" w:hAnsi="Times New Roman" w:cs="Times New Roman"/>
          <w:sz w:val="24"/>
          <w:szCs w:val="24"/>
        </w:rPr>
        <w:t xml:space="preserve"> </w:t>
      </w:r>
      <w:r w:rsidR="003261EC">
        <w:rPr>
          <w:rFonts w:ascii="Times New Roman" w:hAnsi="Times New Roman" w:cs="Times New Roman"/>
          <w:sz w:val="24"/>
          <w:szCs w:val="24"/>
        </w:rPr>
        <w:t>various</w:t>
      </w:r>
      <w:r w:rsidR="00F64CE0">
        <w:rPr>
          <w:rFonts w:ascii="Times New Roman" w:hAnsi="Times New Roman" w:cs="Times New Roman"/>
          <w:sz w:val="24"/>
          <w:szCs w:val="24"/>
        </w:rPr>
        <w:t xml:space="preserve"> factors</w:t>
      </w:r>
      <w:r w:rsidR="00762E8E" w:rsidRPr="00762E8E">
        <w:t xml:space="preserve"> </w:t>
      </w:r>
      <w:r w:rsidR="00762E8E" w:rsidRPr="00762E8E">
        <w:rPr>
          <w:rFonts w:ascii="Times New Roman" w:hAnsi="Times New Roman" w:cs="Times New Roman"/>
          <w:sz w:val="24"/>
          <w:szCs w:val="24"/>
        </w:rPr>
        <w:t>(</w:t>
      </w:r>
      <w:proofErr w:type="spellStart"/>
      <w:r w:rsidR="00762E8E" w:rsidRPr="00762E8E">
        <w:rPr>
          <w:rFonts w:ascii="Times New Roman" w:hAnsi="Times New Roman" w:cs="Times New Roman"/>
          <w:sz w:val="24"/>
          <w:szCs w:val="24"/>
        </w:rPr>
        <w:t>Arlinghaus</w:t>
      </w:r>
      <w:proofErr w:type="spellEnd"/>
      <w:r w:rsidR="00762E8E" w:rsidRPr="00762E8E">
        <w:rPr>
          <w:rFonts w:ascii="Times New Roman" w:hAnsi="Times New Roman" w:cs="Times New Roman"/>
          <w:sz w:val="24"/>
          <w:szCs w:val="24"/>
        </w:rPr>
        <w:t xml:space="preserve"> et al. 2007)</w:t>
      </w:r>
      <w:r w:rsidR="00F64CE0">
        <w:rPr>
          <w:rFonts w:ascii="Times New Roman" w:hAnsi="Times New Roman" w:cs="Times New Roman"/>
          <w:sz w:val="24"/>
          <w:szCs w:val="24"/>
        </w:rPr>
        <w:t>, many not requiring harvest.</w:t>
      </w:r>
    </w:p>
    <w:p w14:paraId="343B7B01" w14:textId="21159EC5" w:rsidR="00FE470B" w:rsidRDefault="00FE470B" w:rsidP="00F05F37">
      <w:pPr>
        <w:spacing w:after="0" w:line="480" w:lineRule="auto"/>
        <w:ind w:firstLine="720"/>
        <w:rPr>
          <w:rFonts w:ascii="Times New Roman" w:hAnsi="Times New Roman" w:cs="Times New Roman"/>
          <w:sz w:val="24"/>
          <w:szCs w:val="24"/>
        </w:rPr>
      </w:pPr>
      <w:moveToRangeStart w:id="343" w:author="Steve Miranda" w:date="2016-12-06T11:59:00Z" w:name="move468788917"/>
      <w:r w:rsidRPr="00FE470B">
        <w:rPr>
          <w:rFonts w:ascii="Times New Roman" w:hAnsi="Times New Roman" w:cs="Times New Roman"/>
          <w:sz w:val="24"/>
          <w:szCs w:val="24"/>
        </w:rPr>
        <w:t xml:space="preserve">Evaluations of fish populations can be complicated by the need to examine multiple metrics descriptive of various aspects of the population. </w:t>
      </w:r>
      <w:proofErr w:type="gramStart"/>
      <w:r w:rsidRPr="00FE470B">
        <w:rPr>
          <w:rFonts w:ascii="Times New Roman" w:hAnsi="Times New Roman" w:cs="Times New Roman"/>
          <w:sz w:val="24"/>
          <w:szCs w:val="24"/>
        </w:rPr>
        <w:t>Fishery</w:t>
      </w:r>
      <w:proofErr w:type="gramEnd"/>
      <w:r w:rsidRPr="00FE470B">
        <w:rPr>
          <w:rFonts w:ascii="Times New Roman" w:hAnsi="Times New Roman" w:cs="Times New Roman"/>
          <w:sz w:val="24"/>
          <w:szCs w:val="24"/>
        </w:rPr>
        <w:t xml:space="preserve"> managers often rely on multiple indices derived from survey data consisting of fish catch rates, length, and weight to evaluate management practices. Evaluations based on multiple metrics can be complex because of the need to examine and weigh various lines of evidence, often inconsistent, provided by partially correlated metrics that may emphasize different aspects of population demographics. The application of cluster analysis facilitated analyses by classifying multiple metrics into clusters displaying similar temporal patterns, which then allowed a simpler analysis of sets of metrics. This procedure </w:t>
      </w:r>
      <w:del w:id="344" w:author="Steve Miranda" w:date="2016-12-08T12:00:00Z">
        <w:r w:rsidRPr="00FE470B" w:rsidDel="00F02D6E">
          <w:rPr>
            <w:rFonts w:ascii="Times New Roman" w:hAnsi="Times New Roman" w:cs="Times New Roman"/>
            <w:sz w:val="24"/>
            <w:szCs w:val="24"/>
          </w:rPr>
          <w:delText xml:space="preserve">provided </w:delText>
        </w:r>
      </w:del>
      <w:ins w:id="345" w:author="Steve Miranda" w:date="2016-12-08T12:00:00Z">
        <w:r w:rsidR="00F02D6E">
          <w:rPr>
            <w:rFonts w:ascii="Times New Roman" w:hAnsi="Times New Roman" w:cs="Times New Roman"/>
            <w:sz w:val="24"/>
            <w:szCs w:val="24"/>
          </w:rPr>
          <w:t>offered</w:t>
        </w:r>
        <w:r w:rsidR="00F02D6E" w:rsidRPr="00FE470B">
          <w:rPr>
            <w:rFonts w:ascii="Times New Roman" w:hAnsi="Times New Roman" w:cs="Times New Roman"/>
            <w:sz w:val="24"/>
            <w:szCs w:val="24"/>
          </w:rPr>
          <w:t xml:space="preserve"> </w:t>
        </w:r>
      </w:ins>
      <w:r w:rsidRPr="00FE470B">
        <w:rPr>
          <w:rFonts w:ascii="Times New Roman" w:hAnsi="Times New Roman" w:cs="Times New Roman"/>
          <w:sz w:val="24"/>
          <w:szCs w:val="24"/>
        </w:rPr>
        <w:t>a more robust analysis because it was based on the preponderance of evidence provided by multiple metrics rather than single metrics, and at the same time reduced the ambiguity of considering many metrics separately.</w:t>
      </w:r>
      <w:moveToRangeEnd w:id="343"/>
    </w:p>
    <w:p w14:paraId="6D4CBAD6" w14:textId="77777777" w:rsidR="00100C50" w:rsidRDefault="00100C50" w:rsidP="00F05F37">
      <w:pPr>
        <w:spacing w:after="0" w:line="480" w:lineRule="auto"/>
        <w:ind w:left="720" w:hanging="720"/>
        <w:rPr>
          <w:rFonts w:ascii="Times New Roman" w:hAnsi="Times New Roman" w:cs="Times New Roman"/>
          <w:sz w:val="24"/>
          <w:szCs w:val="24"/>
        </w:rPr>
      </w:pPr>
    </w:p>
    <w:p w14:paraId="33A88EF7" w14:textId="77777777" w:rsidR="00F05F37" w:rsidRDefault="00F05F37" w:rsidP="00F05F37">
      <w:pPr>
        <w:spacing w:after="0" w:line="480" w:lineRule="auto"/>
        <w:rPr>
          <w:rFonts w:ascii="Times New Roman" w:hAnsi="Times New Roman" w:cs="Times New Roman"/>
          <w:b/>
          <w:sz w:val="24"/>
          <w:szCs w:val="24"/>
        </w:rPr>
      </w:pPr>
      <w:r w:rsidRPr="00F05F37">
        <w:rPr>
          <w:rFonts w:ascii="Times New Roman" w:hAnsi="Times New Roman" w:cs="Times New Roman"/>
          <w:b/>
          <w:sz w:val="24"/>
          <w:szCs w:val="24"/>
        </w:rPr>
        <w:t>ACKNOWLEDGMENTS</w:t>
      </w:r>
    </w:p>
    <w:p w14:paraId="648170DF" w14:textId="2222CDF5" w:rsidR="00100C50" w:rsidRPr="00F05F37" w:rsidRDefault="00FD663E" w:rsidP="00F05F37">
      <w:pPr>
        <w:spacing w:after="0" w:line="480" w:lineRule="auto"/>
        <w:ind w:firstLine="720"/>
        <w:rPr>
          <w:rFonts w:ascii="Times New Roman" w:hAnsi="Times New Roman" w:cs="Times New Roman"/>
          <w:b/>
          <w:sz w:val="24"/>
          <w:szCs w:val="24"/>
        </w:rPr>
      </w:pPr>
      <w:r w:rsidRPr="00FD663E">
        <w:rPr>
          <w:rFonts w:ascii="Times New Roman" w:hAnsi="Times New Roman" w:cs="Times New Roman"/>
          <w:sz w:val="24"/>
          <w:szCs w:val="24"/>
        </w:rPr>
        <w:lastRenderedPageBreak/>
        <w:t xml:space="preserve">We thank </w:t>
      </w:r>
      <w:r>
        <w:rPr>
          <w:rFonts w:ascii="Times New Roman" w:hAnsi="Times New Roman" w:cs="Times New Roman"/>
          <w:sz w:val="24"/>
          <w:szCs w:val="24"/>
        </w:rPr>
        <w:t>the MDWFP fisheries</w:t>
      </w:r>
      <w:r w:rsidRPr="00FD663E">
        <w:rPr>
          <w:rFonts w:ascii="Times New Roman" w:hAnsi="Times New Roman" w:cs="Times New Roman"/>
          <w:sz w:val="24"/>
          <w:szCs w:val="24"/>
        </w:rPr>
        <w:t xml:space="preserve"> biologists and technicians</w:t>
      </w:r>
      <w:r>
        <w:rPr>
          <w:rFonts w:ascii="Times New Roman" w:hAnsi="Times New Roman" w:cs="Times New Roman"/>
          <w:sz w:val="24"/>
          <w:szCs w:val="24"/>
        </w:rPr>
        <w:t xml:space="preserve"> </w:t>
      </w:r>
      <w:r w:rsidRPr="00FD663E">
        <w:rPr>
          <w:rFonts w:ascii="Times New Roman" w:hAnsi="Times New Roman" w:cs="Times New Roman"/>
          <w:sz w:val="24"/>
          <w:szCs w:val="24"/>
        </w:rPr>
        <w:t>that through the years collected the</w:t>
      </w:r>
      <w:r>
        <w:rPr>
          <w:rFonts w:ascii="Times New Roman" w:hAnsi="Times New Roman" w:cs="Times New Roman"/>
          <w:sz w:val="24"/>
          <w:szCs w:val="24"/>
        </w:rPr>
        <w:t xml:space="preserve"> </w:t>
      </w:r>
      <w:r w:rsidRPr="00FD663E">
        <w:rPr>
          <w:rFonts w:ascii="Times New Roman" w:hAnsi="Times New Roman" w:cs="Times New Roman"/>
          <w:sz w:val="24"/>
          <w:szCs w:val="24"/>
        </w:rPr>
        <w:t xml:space="preserve">data used in </w:t>
      </w:r>
      <w:r w:rsidR="00F51BE9">
        <w:rPr>
          <w:rFonts w:ascii="Times New Roman" w:hAnsi="Times New Roman" w:cs="Times New Roman"/>
          <w:sz w:val="24"/>
          <w:szCs w:val="24"/>
        </w:rPr>
        <w:t>our</w:t>
      </w:r>
      <w:r w:rsidRPr="00FD663E">
        <w:rPr>
          <w:rFonts w:ascii="Times New Roman" w:hAnsi="Times New Roman" w:cs="Times New Roman"/>
          <w:sz w:val="24"/>
          <w:szCs w:val="24"/>
        </w:rPr>
        <w:t xml:space="preserve"> study. Constructive reviews were provided by </w:t>
      </w:r>
      <w:r w:rsidR="000642A1">
        <w:rPr>
          <w:rFonts w:ascii="Times New Roman" w:hAnsi="Times New Roman" w:cs="Times New Roman"/>
          <w:sz w:val="24"/>
          <w:szCs w:val="24"/>
        </w:rPr>
        <w:t xml:space="preserve">D. </w:t>
      </w:r>
      <w:proofErr w:type="spellStart"/>
      <w:r w:rsidR="000642A1">
        <w:rPr>
          <w:rFonts w:ascii="Times New Roman" w:hAnsi="Times New Roman" w:cs="Times New Roman"/>
          <w:sz w:val="24"/>
          <w:szCs w:val="24"/>
        </w:rPr>
        <w:t>Isermann</w:t>
      </w:r>
      <w:proofErr w:type="spellEnd"/>
      <w:ins w:id="346" w:author="Steve Miranda" w:date="2016-12-03T09:51:00Z">
        <w:r w:rsidR="0024002C">
          <w:rPr>
            <w:rFonts w:ascii="Times New Roman" w:hAnsi="Times New Roman" w:cs="Times New Roman"/>
            <w:sz w:val="24"/>
            <w:szCs w:val="24"/>
          </w:rPr>
          <w:t>,</w:t>
        </w:r>
      </w:ins>
      <w:del w:id="347" w:author="Steve Miranda" w:date="2016-12-03T09:51:00Z">
        <w:r w:rsidR="000642A1" w:rsidDel="0024002C">
          <w:rPr>
            <w:rFonts w:ascii="Times New Roman" w:hAnsi="Times New Roman" w:cs="Times New Roman"/>
            <w:sz w:val="24"/>
            <w:szCs w:val="24"/>
          </w:rPr>
          <w:delText xml:space="preserve"> and</w:delText>
        </w:r>
      </w:del>
      <w:r w:rsidR="000642A1">
        <w:rPr>
          <w:rFonts w:ascii="Times New Roman" w:hAnsi="Times New Roman" w:cs="Times New Roman"/>
          <w:sz w:val="24"/>
          <w:szCs w:val="24"/>
        </w:rPr>
        <w:t xml:space="preserve"> </w:t>
      </w:r>
      <w:r w:rsidR="00762E8E">
        <w:rPr>
          <w:rFonts w:ascii="Times New Roman" w:hAnsi="Times New Roman" w:cs="Times New Roman"/>
          <w:sz w:val="24"/>
          <w:szCs w:val="24"/>
        </w:rPr>
        <w:t>H. Schramm</w:t>
      </w:r>
      <w:ins w:id="348" w:author="Steve Miranda" w:date="2016-12-03T09:51:00Z">
        <w:r w:rsidR="0024002C">
          <w:rPr>
            <w:rFonts w:ascii="Times New Roman" w:hAnsi="Times New Roman" w:cs="Times New Roman"/>
            <w:sz w:val="24"/>
            <w:szCs w:val="24"/>
          </w:rPr>
          <w:t xml:space="preserve">, </w:t>
        </w:r>
      </w:ins>
      <w:ins w:id="349" w:author="Steve Miranda" w:date="2016-12-04T06:16:00Z">
        <w:r w:rsidR="005B1C01">
          <w:rPr>
            <w:rFonts w:ascii="Times New Roman" w:hAnsi="Times New Roman" w:cs="Times New Roman"/>
            <w:sz w:val="24"/>
            <w:szCs w:val="24"/>
          </w:rPr>
          <w:t xml:space="preserve">K. Hurley, </w:t>
        </w:r>
      </w:ins>
      <w:ins w:id="350" w:author="Steve Miranda" w:date="2016-12-03T09:51:00Z">
        <w:r w:rsidR="0024002C">
          <w:rPr>
            <w:rFonts w:ascii="Times New Roman" w:hAnsi="Times New Roman" w:cs="Times New Roman"/>
            <w:sz w:val="24"/>
            <w:szCs w:val="24"/>
          </w:rPr>
          <w:t>and t</w:t>
        </w:r>
      </w:ins>
      <w:ins w:id="351" w:author="Steve Miranda" w:date="2016-12-04T06:15:00Z">
        <w:r w:rsidR="005B1C01">
          <w:rPr>
            <w:rFonts w:ascii="Times New Roman" w:hAnsi="Times New Roman" w:cs="Times New Roman"/>
            <w:sz w:val="24"/>
            <w:szCs w:val="24"/>
          </w:rPr>
          <w:t>wo</w:t>
        </w:r>
      </w:ins>
      <w:ins w:id="352" w:author="Steve Miranda" w:date="2016-12-03T09:51:00Z">
        <w:r w:rsidR="0024002C">
          <w:rPr>
            <w:rFonts w:ascii="Times New Roman" w:hAnsi="Times New Roman" w:cs="Times New Roman"/>
            <w:sz w:val="24"/>
            <w:szCs w:val="24"/>
          </w:rPr>
          <w:t xml:space="preserve"> anonymous reviewers</w:t>
        </w:r>
      </w:ins>
      <w:r>
        <w:rPr>
          <w:rFonts w:ascii="Times New Roman" w:hAnsi="Times New Roman" w:cs="Times New Roman"/>
          <w:sz w:val="24"/>
          <w:szCs w:val="24"/>
        </w:rPr>
        <w:t xml:space="preserve">. </w:t>
      </w:r>
      <w:r w:rsidRPr="00FD663E">
        <w:rPr>
          <w:rFonts w:ascii="Times New Roman" w:hAnsi="Times New Roman" w:cs="Times New Roman"/>
          <w:sz w:val="24"/>
          <w:szCs w:val="24"/>
        </w:rPr>
        <w:t>Financial support</w:t>
      </w:r>
      <w:r>
        <w:rPr>
          <w:rFonts w:ascii="Times New Roman" w:hAnsi="Times New Roman" w:cs="Times New Roman"/>
          <w:sz w:val="24"/>
          <w:szCs w:val="24"/>
        </w:rPr>
        <w:t xml:space="preserve"> was provided by MDWFP and U.S. Fish and Wildlife Service</w:t>
      </w:r>
      <w:r w:rsidRPr="00FD663E">
        <w:rPr>
          <w:rFonts w:ascii="Times New Roman" w:hAnsi="Times New Roman" w:cs="Times New Roman"/>
          <w:sz w:val="24"/>
          <w:szCs w:val="24"/>
        </w:rPr>
        <w:t xml:space="preserve"> Federal Aid in</w:t>
      </w:r>
      <w:r>
        <w:rPr>
          <w:rFonts w:ascii="Times New Roman" w:hAnsi="Times New Roman" w:cs="Times New Roman"/>
          <w:sz w:val="24"/>
          <w:szCs w:val="24"/>
        </w:rPr>
        <w:t xml:space="preserve"> </w:t>
      </w:r>
      <w:r w:rsidRPr="00FD663E">
        <w:rPr>
          <w:rFonts w:ascii="Times New Roman" w:hAnsi="Times New Roman" w:cs="Times New Roman"/>
          <w:sz w:val="24"/>
          <w:szCs w:val="24"/>
        </w:rPr>
        <w:t>Sport Fish Rest</w:t>
      </w:r>
      <w:r>
        <w:rPr>
          <w:rFonts w:ascii="Times New Roman" w:hAnsi="Times New Roman" w:cs="Times New Roman"/>
          <w:sz w:val="24"/>
          <w:szCs w:val="24"/>
        </w:rPr>
        <w:t xml:space="preserve">oration. </w:t>
      </w:r>
      <w:r w:rsidR="000F22D9" w:rsidRPr="000F22D9">
        <w:rPr>
          <w:rFonts w:ascii="Times New Roman" w:hAnsi="Times New Roman" w:cs="Times New Roman"/>
          <w:sz w:val="24"/>
          <w:szCs w:val="24"/>
        </w:rPr>
        <w:t>Any use of trade, firm, or product names is for descriptive purposes only and does not imply endorsement by the U.S. Government.</w:t>
      </w:r>
      <w:r w:rsidR="00100C50">
        <w:rPr>
          <w:rFonts w:ascii="Times New Roman" w:hAnsi="Times New Roman" w:cs="Times New Roman"/>
          <w:sz w:val="24"/>
          <w:szCs w:val="24"/>
        </w:rPr>
        <w:br w:type="page"/>
      </w:r>
    </w:p>
    <w:p w14:paraId="63D23071" w14:textId="5632169A" w:rsidR="000C45C9" w:rsidRDefault="000F22D9" w:rsidP="00BF7436">
      <w:pPr>
        <w:spacing w:after="0" w:line="480" w:lineRule="auto"/>
        <w:rPr>
          <w:rFonts w:ascii="Times New Roman" w:hAnsi="Times New Roman" w:cs="Times New Roman"/>
          <w:sz w:val="24"/>
          <w:szCs w:val="24"/>
        </w:rPr>
      </w:pPr>
      <w:r w:rsidRPr="000F22D9">
        <w:rPr>
          <w:rFonts w:ascii="Times New Roman" w:hAnsi="Times New Roman" w:cs="Times New Roman"/>
          <w:b/>
          <w:sz w:val="24"/>
          <w:szCs w:val="24"/>
        </w:rPr>
        <w:lastRenderedPageBreak/>
        <w:t>REFERENCES</w:t>
      </w:r>
    </w:p>
    <w:p w14:paraId="11994628" w14:textId="77777777" w:rsidR="00753757" w:rsidRDefault="00753757" w:rsidP="00BF7436">
      <w:pPr>
        <w:autoSpaceDE w:val="0"/>
        <w:autoSpaceDN w:val="0"/>
        <w:adjustRightInd w:val="0"/>
        <w:spacing w:after="0" w:line="480" w:lineRule="auto"/>
        <w:ind w:left="720" w:hanging="720"/>
      </w:pPr>
      <w:r>
        <w:rPr>
          <w:rFonts w:ascii="Times New Roman" w:hAnsi="Times New Roman" w:cs="Times New Roman"/>
          <w:sz w:val="24"/>
          <w:szCs w:val="24"/>
        </w:rPr>
        <w:t>Allen, M.S., C.</w:t>
      </w:r>
      <w:r w:rsidR="000C45C9" w:rsidRPr="00753757">
        <w:rPr>
          <w:rFonts w:ascii="Times New Roman" w:hAnsi="Times New Roman" w:cs="Times New Roman"/>
          <w:sz w:val="24"/>
          <w:szCs w:val="24"/>
        </w:rPr>
        <w:t>J. Walters, and R. Myers. 2008. Temporal trends in largemouth bass mortality, with fishery implications. North American Journal of Fisheries Management 28:418-427.</w:t>
      </w:r>
    </w:p>
    <w:p w14:paraId="40251D9C" w14:textId="77777777" w:rsidR="000C45C9" w:rsidRDefault="00753757" w:rsidP="00753757">
      <w:pPr>
        <w:autoSpaceDE w:val="0"/>
        <w:autoSpaceDN w:val="0"/>
        <w:adjustRightInd w:val="0"/>
        <w:spacing w:after="0" w:line="480" w:lineRule="auto"/>
        <w:ind w:left="720" w:hanging="720"/>
        <w:rPr>
          <w:rFonts w:ascii="Times New Roman" w:hAnsi="Times New Roman" w:cs="Times New Roman"/>
          <w:sz w:val="24"/>
          <w:szCs w:val="24"/>
        </w:rPr>
      </w:pPr>
      <w:r w:rsidRPr="00753757">
        <w:rPr>
          <w:rFonts w:ascii="Times New Roman" w:hAnsi="Times New Roman" w:cs="Times New Roman"/>
          <w:sz w:val="24"/>
          <w:szCs w:val="24"/>
        </w:rPr>
        <w:t>Allen, M.S., and L.E. Miranda. 1997. Linking models of constituent activity to the management process: potential for increased value of user surveys. Human Dimensions of Wildlife 2:1-9.</w:t>
      </w:r>
    </w:p>
    <w:p w14:paraId="6AEDC289" w14:textId="77777777" w:rsidR="00753757" w:rsidRDefault="00753757" w:rsidP="00753757">
      <w:pPr>
        <w:autoSpaceDE w:val="0"/>
        <w:autoSpaceDN w:val="0"/>
        <w:adjustRightInd w:val="0"/>
        <w:spacing w:after="0" w:line="480" w:lineRule="auto"/>
        <w:ind w:left="720" w:hanging="720"/>
        <w:rPr>
          <w:rFonts w:ascii="Times New Roman" w:hAnsi="Times New Roman" w:cs="Times New Roman"/>
          <w:sz w:val="24"/>
          <w:szCs w:val="24"/>
        </w:rPr>
      </w:pPr>
      <w:r w:rsidRPr="00753757">
        <w:rPr>
          <w:rFonts w:ascii="Times New Roman" w:hAnsi="Times New Roman" w:cs="Times New Roman"/>
          <w:sz w:val="24"/>
          <w:szCs w:val="24"/>
        </w:rPr>
        <w:t>Anderson, M.J. 2001. A new method for non</w:t>
      </w:r>
      <w:r w:rsidRPr="00753757">
        <w:rPr>
          <w:rFonts w:ascii="Cambria Math" w:hAnsi="Cambria Math" w:cs="Cambria Math"/>
          <w:sz w:val="24"/>
          <w:szCs w:val="24"/>
        </w:rPr>
        <w:t>‐</w:t>
      </w:r>
      <w:r w:rsidRPr="00753757">
        <w:rPr>
          <w:rFonts w:ascii="Times New Roman" w:hAnsi="Times New Roman" w:cs="Times New Roman"/>
          <w:sz w:val="24"/>
          <w:szCs w:val="24"/>
        </w:rPr>
        <w:t>parametric multivariate analysis of variance. Austral Ecology 26:32-46.</w:t>
      </w:r>
    </w:p>
    <w:p w14:paraId="3E4CEBF1" w14:textId="77777777" w:rsidR="00753757" w:rsidRDefault="00753757" w:rsidP="00753757">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753757">
        <w:rPr>
          <w:rFonts w:ascii="Times New Roman" w:hAnsi="Times New Roman" w:cs="Times New Roman"/>
          <w:sz w:val="24"/>
          <w:szCs w:val="24"/>
        </w:rPr>
        <w:t>Arlinghaus</w:t>
      </w:r>
      <w:proofErr w:type="spellEnd"/>
      <w:r w:rsidRPr="00753757">
        <w:rPr>
          <w:rFonts w:ascii="Times New Roman" w:hAnsi="Times New Roman" w:cs="Times New Roman"/>
          <w:sz w:val="24"/>
          <w:szCs w:val="24"/>
        </w:rPr>
        <w:t xml:space="preserve">, R., S.J. Cooke, J. Lyman, D. </w:t>
      </w:r>
      <w:proofErr w:type="spellStart"/>
      <w:r w:rsidRPr="00753757">
        <w:rPr>
          <w:rFonts w:ascii="Times New Roman" w:hAnsi="Times New Roman" w:cs="Times New Roman"/>
          <w:sz w:val="24"/>
          <w:szCs w:val="24"/>
        </w:rPr>
        <w:t>Policansky</w:t>
      </w:r>
      <w:proofErr w:type="spellEnd"/>
      <w:r w:rsidRPr="00753757">
        <w:rPr>
          <w:rFonts w:ascii="Times New Roman" w:hAnsi="Times New Roman" w:cs="Times New Roman"/>
          <w:sz w:val="24"/>
          <w:szCs w:val="24"/>
        </w:rPr>
        <w:t xml:space="preserve">, A. Schwab , C. </w:t>
      </w:r>
      <w:proofErr w:type="spellStart"/>
      <w:r w:rsidRPr="00753757">
        <w:rPr>
          <w:rFonts w:ascii="Times New Roman" w:hAnsi="Times New Roman" w:cs="Times New Roman"/>
          <w:sz w:val="24"/>
          <w:szCs w:val="24"/>
        </w:rPr>
        <w:t>Suski</w:t>
      </w:r>
      <w:proofErr w:type="spellEnd"/>
      <w:r w:rsidRPr="00753757">
        <w:rPr>
          <w:rFonts w:ascii="Times New Roman" w:hAnsi="Times New Roman" w:cs="Times New Roman"/>
          <w:sz w:val="24"/>
          <w:szCs w:val="24"/>
        </w:rPr>
        <w:t xml:space="preserve"> , S.G. Sutton, and E.B. </w:t>
      </w:r>
      <w:proofErr w:type="spellStart"/>
      <w:r w:rsidRPr="00753757">
        <w:rPr>
          <w:rFonts w:ascii="Times New Roman" w:hAnsi="Times New Roman" w:cs="Times New Roman"/>
          <w:sz w:val="24"/>
          <w:szCs w:val="24"/>
        </w:rPr>
        <w:t>Thorstad</w:t>
      </w:r>
      <w:proofErr w:type="spellEnd"/>
      <w:r w:rsidRPr="00753757">
        <w:rPr>
          <w:rFonts w:ascii="Times New Roman" w:hAnsi="Times New Roman" w:cs="Times New Roman"/>
          <w:sz w:val="24"/>
          <w:szCs w:val="24"/>
        </w:rPr>
        <w:t>. 2007. Understanding the complexity of catch-and-release in recreational fishing: an integrative synthesis of global knowledge from historical, ethical, social, and biological perspectives. Reviews in Fisheries Science 15:75-167.</w:t>
      </w:r>
    </w:p>
    <w:p w14:paraId="2804653A" w14:textId="77777777" w:rsidR="00753757" w:rsidRDefault="00753757" w:rsidP="00753757">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753757">
        <w:rPr>
          <w:rFonts w:ascii="Times New Roman" w:hAnsi="Times New Roman" w:cs="Times New Roman"/>
          <w:sz w:val="24"/>
          <w:szCs w:val="24"/>
        </w:rPr>
        <w:t>Beamesderfer</w:t>
      </w:r>
      <w:proofErr w:type="spellEnd"/>
      <w:r w:rsidRPr="00753757">
        <w:rPr>
          <w:rFonts w:ascii="Times New Roman" w:hAnsi="Times New Roman" w:cs="Times New Roman"/>
          <w:sz w:val="24"/>
          <w:szCs w:val="24"/>
        </w:rPr>
        <w:t>, R.C.P., and J.A. North, 1995. Growth, natural mortality, and predicted response to fishing for largemouth bass and smallmouth bass populations in North America. North American Journal of Fisheries Management 15:688-704.</w:t>
      </w:r>
    </w:p>
    <w:p w14:paraId="4BAC3265" w14:textId="77777777" w:rsidR="00CD6379" w:rsidRDefault="00753757" w:rsidP="00753757">
      <w:pPr>
        <w:autoSpaceDE w:val="0"/>
        <w:autoSpaceDN w:val="0"/>
        <w:adjustRightInd w:val="0"/>
        <w:spacing w:after="0" w:line="480" w:lineRule="auto"/>
        <w:ind w:left="720" w:hanging="720"/>
      </w:pPr>
      <w:r w:rsidRPr="00753757">
        <w:rPr>
          <w:rFonts w:ascii="Times New Roman" w:hAnsi="Times New Roman" w:cs="Times New Roman"/>
          <w:sz w:val="24"/>
          <w:szCs w:val="24"/>
        </w:rPr>
        <w:t xml:space="preserve">Carlson, A.J., and D.A. </w:t>
      </w:r>
      <w:proofErr w:type="spellStart"/>
      <w:r w:rsidRPr="00753757">
        <w:rPr>
          <w:rFonts w:ascii="Times New Roman" w:hAnsi="Times New Roman" w:cs="Times New Roman"/>
          <w:sz w:val="24"/>
          <w:szCs w:val="24"/>
        </w:rPr>
        <w:t>Isermann</w:t>
      </w:r>
      <w:proofErr w:type="spellEnd"/>
      <w:r>
        <w:rPr>
          <w:rFonts w:ascii="Times New Roman" w:hAnsi="Times New Roman" w:cs="Times New Roman"/>
          <w:sz w:val="24"/>
          <w:szCs w:val="24"/>
        </w:rPr>
        <w:t>.</w:t>
      </w:r>
      <w:r w:rsidRPr="00753757">
        <w:rPr>
          <w:rFonts w:ascii="Times New Roman" w:hAnsi="Times New Roman" w:cs="Times New Roman"/>
          <w:sz w:val="24"/>
          <w:szCs w:val="24"/>
        </w:rPr>
        <w:t xml:space="preserve"> 2010</w:t>
      </w:r>
      <w:r>
        <w:rPr>
          <w:rFonts w:ascii="Times New Roman" w:hAnsi="Times New Roman" w:cs="Times New Roman"/>
          <w:sz w:val="24"/>
          <w:szCs w:val="24"/>
        </w:rPr>
        <w:t>.</w:t>
      </w:r>
      <w:r w:rsidRPr="00753757">
        <w:rPr>
          <w:rFonts w:ascii="Times New Roman" w:hAnsi="Times New Roman" w:cs="Times New Roman"/>
          <w:sz w:val="24"/>
          <w:szCs w:val="24"/>
        </w:rPr>
        <w:t xml:space="preserve"> Mandatory catch and release and maximum length limits for largemouth bass in Minnesota: is exploitation still a relevant concern? North American Journal of Fisheries Management 30:209-220.</w:t>
      </w:r>
      <w:r w:rsidR="00CD6379" w:rsidRPr="00CD6379">
        <w:t xml:space="preserve"> </w:t>
      </w:r>
    </w:p>
    <w:p w14:paraId="28161BBE" w14:textId="77777777" w:rsidR="00753757" w:rsidRPr="00753757" w:rsidRDefault="00CD6379" w:rsidP="00753757">
      <w:pPr>
        <w:autoSpaceDE w:val="0"/>
        <w:autoSpaceDN w:val="0"/>
        <w:adjustRightInd w:val="0"/>
        <w:spacing w:after="0" w:line="480" w:lineRule="auto"/>
        <w:ind w:left="720" w:hanging="720"/>
        <w:rPr>
          <w:rFonts w:ascii="Times New Roman" w:hAnsi="Times New Roman" w:cs="Times New Roman"/>
          <w:sz w:val="24"/>
          <w:szCs w:val="24"/>
        </w:rPr>
      </w:pPr>
      <w:r w:rsidRPr="00CD6379">
        <w:rPr>
          <w:rFonts w:ascii="Times New Roman" w:hAnsi="Times New Roman" w:cs="Times New Roman"/>
          <w:sz w:val="24"/>
          <w:szCs w:val="24"/>
        </w:rPr>
        <w:t xml:space="preserve">Chizinski, </w:t>
      </w:r>
      <w:r>
        <w:rPr>
          <w:rFonts w:ascii="Times New Roman" w:hAnsi="Times New Roman" w:cs="Times New Roman"/>
          <w:sz w:val="24"/>
          <w:szCs w:val="24"/>
        </w:rPr>
        <w:t>C.J., D.</w:t>
      </w:r>
      <w:r w:rsidRPr="00CD6379">
        <w:rPr>
          <w:rFonts w:ascii="Times New Roman" w:hAnsi="Times New Roman" w:cs="Times New Roman"/>
          <w:sz w:val="24"/>
          <w:szCs w:val="24"/>
        </w:rPr>
        <w:t>R</w:t>
      </w:r>
      <w:r>
        <w:rPr>
          <w:rFonts w:ascii="Times New Roman" w:hAnsi="Times New Roman" w:cs="Times New Roman"/>
          <w:sz w:val="24"/>
          <w:szCs w:val="24"/>
        </w:rPr>
        <w:t>.</w:t>
      </w:r>
      <w:r w:rsidRPr="00CD6379">
        <w:rPr>
          <w:rFonts w:ascii="Times New Roman" w:hAnsi="Times New Roman" w:cs="Times New Roman"/>
          <w:sz w:val="24"/>
          <w:szCs w:val="24"/>
        </w:rPr>
        <w:t xml:space="preserve"> Martin, K</w:t>
      </w:r>
      <w:r>
        <w:rPr>
          <w:rFonts w:ascii="Times New Roman" w:hAnsi="Times New Roman" w:cs="Times New Roman"/>
          <w:sz w:val="24"/>
          <w:szCs w:val="24"/>
        </w:rPr>
        <w:t>.</w:t>
      </w:r>
      <w:r w:rsidRPr="00CD6379">
        <w:rPr>
          <w:rFonts w:ascii="Times New Roman" w:hAnsi="Times New Roman" w:cs="Times New Roman"/>
          <w:sz w:val="24"/>
          <w:szCs w:val="24"/>
        </w:rPr>
        <w:t xml:space="preserve">L Hurley, </w:t>
      </w:r>
      <w:r>
        <w:rPr>
          <w:rFonts w:ascii="Times New Roman" w:hAnsi="Times New Roman" w:cs="Times New Roman"/>
          <w:sz w:val="24"/>
          <w:szCs w:val="24"/>
        </w:rPr>
        <w:t xml:space="preserve">and </w:t>
      </w:r>
      <w:r w:rsidRPr="00CD6379">
        <w:rPr>
          <w:rFonts w:ascii="Times New Roman" w:hAnsi="Times New Roman" w:cs="Times New Roman"/>
          <w:sz w:val="24"/>
          <w:szCs w:val="24"/>
        </w:rPr>
        <w:t>K</w:t>
      </w:r>
      <w:r>
        <w:rPr>
          <w:rFonts w:ascii="Times New Roman" w:hAnsi="Times New Roman" w:cs="Times New Roman"/>
          <w:sz w:val="24"/>
          <w:szCs w:val="24"/>
        </w:rPr>
        <w:t>.</w:t>
      </w:r>
      <w:r w:rsidRPr="00CD6379">
        <w:rPr>
          <w:rFonts w:ascii="Times New Roman" w:hAnsi="Times New Roman" w:cs="Times New Roman"/>
          <w:sz w:val="24"/>
          <w:szCs w:val="24"/>
        </w:rPr>
        <w:t>L</w:t>
      </w:r>
      <w:r>
        <w:rPr>
          <w:rFonts w:ascii="Times New Roman" w:hAnsi="Times New Roman" w:cs="Times New Roman"/>
          <w:sz w:val="24"/>
          <w:szCs w:val="24"/>
        </w:rPr>
        <w:t xml:space="preserve">. Pope. </w:t>
      </w:r>
      <w:r w:rsidRPr="00CD6379">
        <w:rPr>
          <w:rFonts w:ascii="Times New Roman" w:hAnsi="Times New Roman" w:cs="Times New Roman"/>
          <w:sz w:val="24"/>
          <w:szCs w:val="24"/>
        </w:rPr>
        <w:t>2014</w:t>
      </w:r>
      <w:r>
        <w:rPr>
          <w:rFonts w:ascii="Times New Roman" w:hAnsi="Times New Roman" w:cs="Times New Roman"/>
          <w:sz w:val="24"/>
          <w:szCs w:val="24"/>
        </w:rPr>
        <w:t>.</w:t>
      </w:r>
      <w:r w:rsidRPr="00CD6379">
        <w:rPr>
          <w:rFonts w:ascii="Times New Roman" w:hAnsi="Times New Roman" w:cs="Times New Roman"/>
          <w:sz w:val="24"/>
          <w:szCs w:val="24"/>
        </w:rPr>
        <w:t xml:space="preserve">  Self-imposed length limits in recreational fisheries</w:t>
      </w:r>
      <w:r>
        <w:rPr>
          <w:rFonts w:ascii="Times New Roman" w:hAnsi="Times New Roman" w:cs="Times New Roman"/>
          <w:sz w:val="24"/>
          <w:szCs w:val="24"/>
        </w:rPr>
        <w:t xml:space="preserve">. Fisheries Research 155: </w:t>
      </w:r>
      <w:r w:rsidRPr="00CD6379">
        <w:rPr>
          <w:rFonts w:ascii="Times New Roman" w:hAnsi="Times New Roman" w:cs="Times New Roman"/>
          <w:sz w:val="24"/>
          <w:szCs w:val="24"/>
        </w:rPr>
        <w:t>83-89.</w:t>
      </w:r>
    </w:p>
    <w:p w14:paraId="733313B3" w14:textId="77777777" w:rsidR="00753757" w:rsidRDefault="00753757" w:rsidP="00753757">
      <w:pPr>
        <w:autoSpaceDE w:val="0"/>
        <w:autoSpaceDN w:val="0"/>
        <w:adjustRightInd w:val="0"/>
        <w:spacing w:after="0" w:line="480" w:lineRule="auto"/>
        <w:ind w:left="720" w:hanging="720"/>
        <w:rPr>
          <w:rFonts w:ascii="Times New Roman" w:hAnsi="Times New Roman" w:cs="Times New Roman"/>
          <w:sz w:val="24"/>
          <w:szCs w:val="24"/>
        </w:rPr>
      </w:pPr>
      <w:r w:rsidRPr="00753757">
        <w:rPr>
          <w:rFonts w:ascii="Times New Roman" w:hAnsi="Times New Roman" w:cs="Times New Roman"/>
          <w:sz w:val="24"/>
          <w:szCs w:val="24"/>
        </w:rPr>
        <w:t xml:space="preserve">Clarke, K.R., R.N. </w:t>
      </w:r>
      <w:proofErr w:type="spellStart"/>
      <w:r w:rsidRPr="00753757">
        <w:rPr>
          <w:rFonts w:ascii="Times New Roman" w:hAnsi="Times New Roman" w:cs="Times New Roman"/>
          <w:sz w:val="24"/>
          <w:szCs w:val="24"/>
        </w:rPr>
        <w:t>Gorley</w:t>
      </w:r>
      <w:proofErr w:type="spellEnd"/>
      <w:r w:rsidRPr="00753757">
        <w:rPr>
          <w:rFonts w:ascii="Times New Roman" w:hAnsi="Times New Roman" w:cs="Times New Roman"/>
          <w:sz w:val="24"/>
          <w:szCs w:val="24"/>
        </w:rPr>
        <w:t xml:space="preserve">, P.J. </w:t>
      </w:r>
      <w:proofErr w:type="spellStart"/>
      <w:r w:rsidRPr="00753757">
        <w:rPr>
          <w:rFonts w:ascii="Times New Roman" w:hAnsi="Times New Roman" w:cs="Times New Roman"/>
          <w:sz w:val="24"/>
          <w:szCs w:val="24"/>
        </w:rPr>
        <w:t>Sommerfield</w:t>
      </w:r>
      <w:proofErr w:type="spellEnd"/>
      <w:r w:rsidRPr="00753757">
        <w:rPr>
          <w:rFonts w:ascii="Times New Roman" w:hAnsi="Times New Roman" w:cs="Times New Roman"/>
          <w:sz w:val="24"/>
          <w:szCs w:val="24"/>
        </w:rPr>
        <w:t xml:space="preserve">, and R.M. Warwick. 2014. Change in marine communities: an approach to statistical analysis and interpretation. PRIMER-E, Plymouth, UK. </w:t>
      </w:r>
    </w:p>
    <w:p w14:paraId="0987A567" w14:textId="77777777" w:rsidR="00CC2C23" w:rsidRPr="00753757" w:rsidRDefault="00CC2C23" w:rsidP="00753757">
      <w:pPr>
        <w:autoSpaceDE w:val="0"/>
        <w:autoSpaceDN w:val="0"/>
        <w:adjustRightInd w:val="0"/>
        <w:spacing w:after="0" w:line="480" w:lineRule="auto"/>
        <w:ind w:left="720" w:hanging="720"/>
        <w:rPr>
          <w:rFonts w:ascii="Times New Roman" w:hAnsi="Times New Roman" w:cs="Times New Roman"/>
          <w:sz w:val="24"/>
          <w:szCs w:val="24"/>
        </w:rPr>
      </w:pPr>
      <w:r w:rsidRPr="00CC2C23">
        <w:rPr>
          <w:rFonts w:ascii="Times New Roman" w:hAnsi="Times New Roman" w:cs="Times New Roman"/>
          <w:sz w:val="24"/>
          <w:szCs w:val="24"/>
        </w:rPr>
        <w:lastRenderedPageBreak/>
        <w:t>Dean, J., and G. Wright. 1992. Black bass length limits by design: a graphic approach. North American Journal of Fisheries Management 12:538-547.</w:t>
      </w:r>
    </w:p>
    <w:p w14:paraId="1AEE7443" w14:textId="77777777" w:rsidR="00762B1D" w:rsidRDefault="00753757" w:rsidP="00CC2C23">
      <w:pPr>
        <w:autoSpaceDE w:val="0"/>
        <w:autoSpaceDN w:val="0"/>
        <w:adjustRightInd w:val="0"/>
        <w:spacing w:after="0" w:line="480" w:lineRule="auto"/>
        <w:ind w:left="720" w:hanging="720"/>
        <w:rPr>
          <w:ins w:id="353" w:author="Steve Miranda" w:date="2016-12-06T07:41:00Z"/>
          <w:rFonts w:ascii="Times New Roman" w:hAnsi="Times New Roman" w:cs="Times New Roman"/>
          <w:sz w:val="24"/>
          <w:szCs w:val="24"/>
        </w:rPr>
      </w:pPr>
      <w:proofErr w:type="gramStart"/>
      <w:r w:rsidRPr="00753757">
        <w:rPr>
          <w:rFonts w:ascii="Times New Roman" w:hAnsi="Times New Roman" w:cs="Times New Roman"/>
          <w:sz w:val="24"/>
          <w:szCs w:val="24"/>
        </w:rPr>
        <w:t xml:space="preserve">Dong, Q., and D.L. </w:t>
      </w:r>
      <w:proofErr w:type="spellStart"/>
      <w:r w:rsidRPr="00753757">
        <w:rPr>
          <w:rFonts w:ascii="Times New Roman" w:hAnsi="Times New Roman" w:cs="Times New Roman"/>
          <w:sz w:val="24"/>
          <w:szCs w:val="24"/>
        </w:rPr>
        <w:t>DeAngelis</w:t>
      </w:r>
      <w:proofErr w:type="spellEnd"/>
      <w:r w:rsidRPr="00753757">
        <w:rPr>
          <w:rFonts w:ascii="Times New Roman" w:hAnsi="Times New Roman" w:cs="Times New Roman"/>
          <w:sz w:val="24"/>
          <w:szCs w:val="24"/>
        </w:rPr>
        <w:t>, 1998.</w:t>
      </w:r>
      <w:proofErr w:type="gramEnd"/>
      <w:r w:rsidRPr="00753757">
        <w:rPr>
          <w:rFonts w:ascii="Times New Roman" w:hAnsi="Times New Roman" w:cs="Times New Roman"/>
          <w:sz w:val="24"/>
          <w:szCs w:val="24"/>
        </w:rPr>
        <w:t xml:space="preserve"> Consequences of cannibalism and competition for food in a smallmouth bass population: an </w:t>
      </w:r>
      <w:r w:rsidRPr="00762B1D">
        <w:rPr>
          <w:rFonts w:ascii="Times New Roman" w:hAnsi="Times New Roman" w:cs="Times New Roman"/>
          <w:sz w:val="24"/>
          <w:szCs w:val="24"/>
        </w:rPr>
        <w:t>individual-based modeling study. Transactions of the American Fisheries Society 127:174-191.</w:t>
      </w:r>
      <w:ins w:id="354" w:author="Steve Miranda" w:date="2016-12-04T09:47:00Z">
        <w:r w:rsidR="003F14AD" w:rsidRPr="00762B1D">
          <w:rPr>
            <w:rFonts w:ascii="Times New Roman" w:hAnsi="Times New Roman" w:cs="Times New Roman"/>
            <w:sz w:val="24"/>
            <w:szCs w:val="24"/>
          </w:rPr>
          <w:t xml:space="preserve"> </w:t>
        </w:r>
      </w:ins>
    </w:p>
    <w:p w14:paraId="618C1D2D" w14:textId="4A3E81AE" w:rsidR="003F14AD" w:rsidRPr="00762B1D" w:rsidRDefault="00853604" w:rsidP="00CC2C23">
      <w:pPr>
        <w:autoSpaceDE w:val="0"/>
        <w:autoSpaceDN w:val="0"/>
        <w:adjustRightInd w:val="0"/>
        <w:spacing w:after="0" w:line="480" w:lineRule="auto"/>
        <w:ind w:left="720" w:hanging="720"/>
        <w:rPr>
          <w:ins w:id="355" w:author="Steve Miranda" w:date="2016-12-04T09:47:00Z"/>
          <w:rFonts w:ascii="Times New Roman" w:hAnsi="Times New Roman" w:cs="Times New Roman"/>
          <w:sz w:val="24"/>
          <w:szCs w:val="24"/>
        </w:rPr>
      </w:pPr>
      <w:proofErr w:type="spellStart"/>
      <w:proofErr w:type="gramStart"/>
      <w:ins w:id="356" w:author="Steve Miranda" w:date="2016-12-06T07:39:00Z">
        <w:r w:rsidRPr="00762B1D">
          <w:rPr>
            <w:rFonts w:ascii="Times New Roman" w:hAnsi="Times New Roman" w:cs="Times New Roman"/>
            <w:sz w:val="24"/>
            <w:szCs w:val="24"/>
          </w:rPr>
          <w:t>D’Surney</w:t>
        </w:r>
      </w:ins>
      <w:proofErr w:type="spellEnd"/>
      <w:ins w:id="357" w:author="Steve Miranda" w:date="2016-12-06T07:42:00Z">
        <w:r w:rsidR="00762B1D">
          <w:rPr>
            <w:rFonts w:ascii="Times New Roman" w:hAnsi="Times New Roman" w:cs="Times New Roman"/>
            <w:sz w:val="24"/>
            <w:szCs w:val="24"/>
          </w:rPr>
          <w:t>,</w:t>
        </w:r>
      </w:ins>
      <w:ins w:id="358" w:author="Steve Miranda" w:date="2016-12-06T07:39:00Z">
        <w:r w:rsidRPr="00762B1D">
          <w:rPr>
            <w:rFonts w:ascii="Times New Roman" w:hAnsi="Times New Roman" w:cs="Times New Roman"/>
            <w:sz w:val="24"/>
            <w:szCs w:val="24"/>
          </w:rPr>
          <w:t xml:space="preserve"> S.J.</w:t>
        </w:r>
      </w:ins>
      <w:ins w:id="359" w:author="Steve Miranda" w:date="2016-12-06T07:42:00Z">
        <w:r w:rsidR="00762B1D">
          <w:rPr>
            <w:rFonts w:ascii="Times New Roman" w:hAnsi="Times New Roman" w:cs="Times New Roman"/>
            <w:sz w:val="24"/>
            <w:szCs w:val="24"/>
          </w:rPr>
          <w:t xml:space="preserve">, </w:t>
        </w:r>
      </w:ins>
      <w:ins w:id="360" w:author="Steve Miranda" w:date="2016-12-06T07:40:00Z">
        <w:r w:rsidR="00762B1D" w:rsidRPr="00762B1D">
          <w:rPr>
            <w:rFonts w:ascii="Times New Roman" w:hAnsi="Times New Roman" w:cs="Times New Roman"/>
            <w:sz w:val="24"/>
            <w:szCs w:val="24"/>
          </w:rPr>
          <w:t xml:space="preserve">L.L. </w:t>
        </w:r>
      </w:ins>
      <w:ins w:id="361" w:author="Steve Miranda" w:date="2016-12-06T07:39:00Z">
        <w:r w:rsidRPr="00762B1D">
          <w:rPr>
            <w:rFonts w:ascii="Times New Roman" w:hAnsi="Times New Roman" w:cs="Times New Roman"/>
            <w:sz w:val="24"/>
            <w:szCs w:val="24"/>
          </w:rPr>
          <w:t xml:space="preserve">Rutherford, and </w:t>
        </w:r>
      </w:ins>
      <w:ins w:id="362" w:author="Steve Miranda" w:date="2016-12-06T07:40:00Z">
        <w:r w:rsidR="00762B1D" w:rsidRPr="00762B1D">
          <w:rPr>
            <w:rFonts w:ascii="Times New Roman" w:hAnsi="Times New Roman" w:cs="Times New Roman"/>
            <w:sz w:val="24"/>
            <w:szCs w:val="24"/>
          </w:rPr>
          <w:t xml:space="preserve">S. </w:t>
        </w:r>
      </w:ins>
      <w:ins w:id="363" w:author="Steve Miranda" w:date="2016-12-06T07:39:00Z">
        <w:r w:rsidRPr="00762B1D">
          <w:rPr>
            <w:rFonts w:ascii="Times New Roman" w:hAnsi="Times New Roman" w:cs="Times New Roman"/>
            <w:sz w:val="24"/>
            <w:szCs w:val="24"/>
          </w:rPr>
          <w:t>Olsen</w:t>
        </w:r>
      </w:ins>
      <w:ins w:id="364" w:author="Steve Miranda" w:date="2016-12-06T07:40:00Z">
        <w:r w:rsidR="00762B1D" w:rsidRPr="00762B1D">
          <w:rPr>
            <w:rFonts w:ascii="Times New Roman" w:hAnsi="Times New Roman" w:cs="Times New Roman"/>
            <w:sz w:val="24"/>
            <w:szCs w:val="24"/>
          </w:rPr>
          <w:t>.</w:t>
        </w:r>
        <w:proofErr w:type="gramEnd"/>
        <w:r w:rsidR="00762B1D" w:rsidRPr="00762B1D">
          <w:rPr>
            <w:rFonts w:ascii="Times New Roman" w:hAnsi="Times New Roman" w:cs="Times New Roman"/>
            <w:sz w:val="24"/>
            <w:szCs w:val="24"/>
          </w:rPr>
          <w:t xml:space="preserve"> </w:t>
        </w:r>
      </w:ins>
      <w:ins w:id="365" w:author="Steve Miranda" w:date="2016-12-06T07:39:00Z">
        <w:r w:rsidR="00762B1D" w:rsidRPr="00762B1D">
          <w:rPr>
            <w:rFonts w:ascii="Times New Roman" w:hAnsi="Times New Roman" w:cs="Times New Roman"/>
            <w:sz w:val="24"/>
            <w:szCs w:val="24"/>
          </w:rPr>
          <w:t>1995</w:t>
        </w:r>
        <w:r w:rsidRPr="00762B1D">
          <w:rPr>
            <w:rFonts w:ascii="Times New Roman" w:hAnsi="Times New Roman" w:cs="Times New Roman"/>
            <w:sz w:val="24"/>
            <w:szCs w:val="24"/>
          </w:rPr>
          <w:t>. Assessment of</w:t>
        </w:r>
      </w:ins>
      <w:ins w:id="366" w:author="Steve Miranda" w:date="2016-12-06T07:40:00Z">
        <w:r w:rsidR="00762B1D" w:rsidRPr="00762B1D">
          <w:rPr>
            <w:rFonts w:ascii="Times New Roman" w:hAnsi="Times New Roman" w:cs="Times New Roman"/>
            <w:sz w:val="24"/>
            <w:szCs w:val="24"/>
          </w:rPr>
          <w:t xml:space="preserve"> </w:t>
        </w:r>
      </w:ins>
      <w:ins w:id="367" w:author="Steve Miranda" w:date="2016-12-06T07:39:00Z">
        <w:r w:rsidRPr="00762B1D">
          <w:rPr>
            <w:rFonts w:ascii="Times New Roman" w:hAnsi="Times New Roman" w:cs="Times New Roman"/>
            <w:sz w:val="24"/>
            <w:szCs w:val="24"/>
          </w:rPr>
          <w:t>genetic intergradation of Florida and Northern largemouth bass in</w:t>
        </w:r>
      </w:ins>
      <w:ins w:id="368" w:author="Steve Miranda" w:date="2016-12-06T07:40:00Z">
        <w:r w:rsidR="00762B1D" w:rsidRPr="00762B1D">
          <w:rPr>
            <w:rFonts w:ascii="Times New Roman" w:hAnsi="Times New Roman" w:cs="Times New Roman"/>
            <w:sz w:val="24"/>
            <w:szCs w:val="24"/>
          </w:rPr>
          <w:t xml:space="preserve"> </w:t>
        </w:r>
      </w:ins>
      <w:ins w:id="369" w:author="Steve Miranda" w:date="2016-12-06T07:39:00Z">
        <w:r w:rsidRPr="00762B1D">
          <w:rPr>
            <w:rFonts w:ascii="Times New Roman" w:hAnsi="Times New Roman" w:cs="Times New Roman"/>
            <w:sz w:val="24"/>
            <w:szCs w:val="24"/>
          </w:rPr>
          <w:t>Mississippi using DNA fingerprinting. Mississippi Department</w:t>
        </w:r>
      </w:ins>
      <w:ins w:id="370" w:author="Steve Miranda" w:date="2016-12-06T07:40:00Z">
        <w:r w:rsidR="00762B1D" w:rsidRPr="00762B1D">
          <w:rPr>
            <w:rFonts w:ascii="Times New Roman" w:hAnsi="Times New Roman" w:cs="Times New Roman"/>
            <w:sz w:val="24"/>
            <w:szCs w:val="24"/>
          </w:rPr>
          <w:t xml:space="preserve"> </w:t>
        </w:r>
      </w:ins>
      <w:ins w:id="371" w:author="Steve Miranda" w:date="2016-12-06T07:39:00Z">
        <w:r w:rsidRPr="00762B1D">
          <w:rPr>
            <w:rFonts w:ascii="Times New Roman" w:hAnsi="Times New Roman" w:cs="Times New Roman"/>
            <w:sz w:val="24"/>
            <w:szCs w:val="24"/>
          </w:rPr>
          <w:t>of Wildlife, Fisheries and Parks, Freshwater Fisheries Report</w:t>
        </w:r>
      </w:ins>
      <w:ins w:id="372" w:author="Steve Miranda" w:date="2016-12-06T07:41:00Z">
        <w:r w:rsidR="00762B1D" w:rsidRPr="00762B1D">
          <w:rPr>
            <w:rFonts w:ascii="Times New Roman" w:hAnsi="Times New Roman" w:cs="Times New Roman"/>
            <w:sz w:val="24"/>
            <w:szCs w:val="24"/>
          </w:rPr>
          <w:t xml:space="preserve"> Number 146, Jackson.</w:t>
        </w:r>
      </w:ins>
    </w:p>
    <w:p w14:paraId="33E11F22" w14:textId="57482708" w:rsidR="00CC2C23" w:rsidRDefault="003F14AD" w:rsidP="00CC2C23">
      <w:pPr>
        <w:autoSpaceDE w:val="0"/>
        <w:autoSpaceDN w:val="0"/>
        <w:adjustRightInd w:val="0"/>
        <w:spacing w:after="0" w:line="480" w:lineRule="auto"/>
        <w:ind w:left="720" w:hanging="720"/>
        <w:rPr>
          <w:rFonts w:ascii="Times New Roman" w:hAnsi="Times New Roman" w:cs="Times New Roman"/>
          <w:sz w:val="24"/>
          <w:szCs w:val="24"/>
        </w:rPr>
      </w:pPr>
      <w:proofErr w:type="spellStart"/>
      <w:ins w:id="373" w:author="Steve Miranda" w:date="2016-12-04T09:47:00Z">
        <w:r w:rsidRPr="003F14AD">
          <w:rPr>
            <w:rFonts w:ascii="Times New Roman" w:hAnsi="Times New Roman" w:cs="Times New Roman"/>
            <w:sz w:val="24"/>
            <w:szCs w:val="24"/>
          </w:rPr>
          <w:t>Gabelhouse</w:t>
        </w:r>
        <w:proofErr w:type="spellEnd"/>
        <w:r w:rsidRPr="003F14AD">
          <w:rPr>
            <w:rFonts w:ascii="Times New Roman" w:hAnsi="Times New Roman" w:cs="Times New Roman"/>
            <w:sz w:val="24"/>
            <w:szCs w:val="24"/>
          </w:rPr>
          <w:t>, D.W., Jr. 1987. Responses of largemouth bass and bluegills to removal of surplus largemouth bass from a Kansas pond. North American Journal of Fisheries Management 7:81-90.</w:t>
        </w:r>
      </w:ins>
    </w:p>
    <w:p w14:paraId="5E743676" w14:textId="77777777" w:rsidR="00CC2C23" w:rsidRDefault="00753757" w:rsidP="00CC2C23">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753757">
        <w:rPr>
          <w:rFonts w:ascii="Times New Roman" w:hAnsi="Times New Roman" w:cs="Times New Roman"/>
          <w:sz w:val="24"/>
          <w:szCs w:val="24"/>
        </w:rPr>
        <w:t>Goedde</w:t>
      </w:r>
      <w:proofErr w:type="spellEnd"/>
      <w:r w:rsidRPr="00753757">
        <w:rPr>
          <w:rFonts w:ascii="Times New Roman" w:hAnsi="Times New Roman" w:cs="Times New Roman"/>
          <w:sz w:val="24"/>
          <w:szCs w:val="24"/>
        </w:rPr>
        <w:t xml:space="preserve">, L. E. and D. W. Coble. 1981. Effects of angling on a previously fished and an unfished </w:t>
      </w:r>
      <w:proofErr w:type="spellStart"/>
      <w:r w:rsidRPr="00753757">
        <w:rPr>
          <w:rFonts w:ascii="Times New Roman" w:hAnsi="Times New Roman" w:cs="Times New Roman"/>
          <w:sz w:val="24"/>
          <w:szCs w:val="24"/>
        </w:rPr>
        <w:t>warmwater</w:t>
      </w:r>
      <w:proofErr w:type="spellEnd"/>
      <w:r w:rsidRPr="00753757">
        <w:rPr>
          <w:rFonts w:ascii="Times New Roman" w:hAnsi="Times New Roman" w:cs="Times New Roman"/>
          <w:sz w:val="24"/>
          <w:szCs w:val="24"/>
        </w:rPr>
        <w:t xml:space="preserve"> fish community in two Wisconsin lakes. Transactions of the American Fisheries Society 110:594-603.</w:t>
      </w:r>
    </w:p>
    <w:p w14:paraId="2B5A4847" w14:textId="77777777" w:rsidR="00FF3695" w:rsidRDefault="00CC2C23" w:rsidP="00806C28">
      <w:pPr>
        <w:autoSpaceDE w:val="0"/>
        <w:autoSpaceDN w:val="0"/>
        <w:adjustRightInd w:val="0"/>
        <w:spacing w:after="0" w:line="480" w:lineRule="auto"/>
        <w:ind w:left="720" w:hanging="720"/>
        <w:rPr>
          <w:rFonts w:ascii="Times New Roman" w:hAnsi="Times New Roman" w:cs="Times New Roman"/>
          <w:sz w:val="24"/>
          <w:szCs w:val="24"/>
        </w:rPr>
      </w:pPr>
      <w:r w:rsidRPr="00CC2C23">
        <w:rPr>
          <w:rFonts w:ascii="Times New Roman" w:hAnsi="Times New Roman" w:cs="Times New Roman"/>
          <w:sz w:val="24"/>
          <w:szCs w:val="24"/>
        </w:rPr>
        <w:t xml:space="preserve">Hansen, J.F., G.G. Sass, J.W. Gaeta, G.A. Hansen, D.A. </w:t>
      </w:r>
      <w:proofErr w:type="spellStart"/>
      <w:r w:rsidRPr="00CC2C23">
        <w:rPr>
          <w:rFonts w:ascii="Times New Roman" w:hAnsi="Times New Roman" w:cs="Times New Roman"/>
          <w:sz w:val="24"/>
          <w:szCs w:val="24"/>
        </w:rPr>
        <w:t>Isermann</w:t>
      </w:r>
      <w:proofErr w:type="spellEnd"/>
      <w:r w:rsidRPr="00CC2C23">
        <w:rPr>
          <w:rFonts w:ascii="Times New Roman" w:hAnsi="Times New Roman" w:cs="Times New Roman"/>
          <w:sz w:val="24"/>
          <w:szCs w:val="24"/>
        </w:rPr>
        <w:t xml:space="preserve">, J. Lyons, M.J. Vander </w:t>
      </w:r>
      <w:proofErr w:type="spellStart"/>
      <w:r w:rsidRPr="00CC2C23">
        <w:rPr>
          <w:rFonts w:ascii="Times New Roman" w:hAnsi="Times New Roman" w:cs="Times New Roman"/>
          <w:sz w:val="24"/>
          <w:szCs w:val="24"/>
        </w:rPr>
        <w:t>Zanden</w:t>
      </w:r>
      <w:proofErr w:type="spellEnd"/>
      <w:r w:rsidRPr="00CC2C23">
        <w:rPr>
          <w:rFonts w:ascii="Times New Roman" w:hAnsi="Times New Roman" w:cs="Times New Roman"/>
          <w:sz w:val="24"/>
          <w:szCs w:val="24"/>
        </w:rPr>
        <w:t xml:space="preserve">. 2015. Largemouth bass management in Wisconsin: intraspecific and interspecific </w:t>
      </w:r>
      <w:r w:rsidRPr="00FF3695">
        <w:rPr>
          <w:rFonts w:ascii="Times New Roman" w:hAnsi="Times New Roman" w:cs="Times New Roman"/>
          <w:sz w:val="24"/>
          <w:szCs w:val="24"/>
        </w:rPr>
        <w:t>implications of abundance increases. American Fisheries Society Symposium 82:193-206.</w:t>
      </w:r>
      <w:r w:rsidR="00806C28" w:rsidRPr="00FF3695">
        <w:rPr>
          <w:rFonts w:ascii="Times New Roman" w:hAnsi="Times New Roman" w:cs="Times New Roman"/>
          <w:sz w:val="24"/>
          <w:szCs w:val="24"/>
        </w:rPr>
        <w:t xml:space="preserve"> </w:t>
      </w:r>
    </w:p>
    <w:p w14:paraId="4193857D" w14:textId="77777777" w:rsidR="00CC2C23" w:rsidRDefault="00806C28" w:rsidP="00FF3695">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FF3695">
        <w:rPr>
          <w:rFonts w:ascii="Times New Roman" w:hAnsi="Times New Roman" w:cs="Times New Roman"/>
          <w:sz w:val="24"/>
          <w:szCs w:val="24"/>
        </w:rPr>
        <w:t>Isermann</w:t>
      </w:r>
      <w:proofErr w:type="spellEnd"/>
      <w:r w:rsidRPr="00FF3695">
        <w:rPr>
          <w:rFonts w:ascii="Times New Roman" w:hAnsi="Times New Roman" w:cs="Times New Roman"/>
          <w:sz w:val="24"/>
          <w:szCs w:val="24"/>
        </w:rPr>
        <w:t>, D., and C.P. Paukert. 2010. Regulating harvest.</w:t>
      </w:r>
      <w:r w:rsidR="00FF3695">
        <w:rPr>
          <w:rFonts w:ascii="Times New Roman" w:hAnsi="Times New Roman" w:cs="Times New Roman"/>
          <w:sz w:val="24"/>
          <w:szCs w:val="24"/>
        </w:rPr>
        <w:t xml:space="preserve"> </w:t>
      </w:r>
      <w:r w:rsidRPr="00FF3695">
        <w:rPr>
          <w:rFonts w:ascii="Times New Roman" w:hAnsi="Times New Roman" w:cs="Times New Roman"/>
          <w:sz w:val="24"/>
          <w:szCs w:val="24"/>
        </w:rPr>
        <w:t xml:space="preserve">Pages 185-212 </w:t>
      </w:r>
      <w:r w:rsidRPr="00FF3695">
        <w:rPr>
          <w:rFonts w:ascii="Times New Roman" w:hAnsi="Times New Roman" w:cs="Times New Roman"/>
          <w:i/>
          <w:sz w:val="24"/>
          <w:szCs w:val="24"/>
        </w:rPr>
        <w:t>in</w:t>
      </w:r>
      <w:r w:rsidRPr="00FF3695">
        <w:rPr>
          <w:rFonts w:ascii="Times New Roman" w:hAnsi="Times New Roman" w:cs="Times New Roman"/>
          <w:sz w:val="24"/>
          <w:szCs w:val="24"/>
        </w:rPr>
        <w:t xml:space="preserve"> W.A. Hubert and</w:t>
      </w:r>
      <w:r>
        <w:rPr>
          <w:rFonts w:ascii="Times New Roman" w:hAnsi="Times New Roman" w:cs="Times New Roman"/>
          <w:sz w:val="24"/>
          <w:szCs w:val="24"/>
        </w:rPr>
        <w:t xml:space="preserve"> M.C. Quist, editors. </w:t>
      </w:r>
      <w:r w:rsidRPr="00806C28">
        <w:rPr>
          <w:rFonts w:ascii="Times New Roman" w:hAnsi="Times New Roman" w:cs="Times New Roman"/>
          <w:sz w:val="24"/>
          <w:szCs w:val="24"/>
        </w:rPr>
        <w:t>Inland</w:t>
      </w:r>
      <w:r>
        <w:rPr>
          <w:rFonts w:ascii="Times New Roman" w:hAnsi="Times New Roman" w:cs="Times New Roman"/>
          <w:sz w:val="24"/>
          <w:szCs w:val="24"/>
        </w:rPr>
        <w:t xml:space="preserve"> </w:t>
      </w:r>
      <w:r w:rsidRPr="00806C28">
        <w:rPr>
          <w:rFonts w:ascii="Times New Roman" w:hAnsi="Times New Roman" w:cs="Times New Roman"/>
          <w:sz w:val="24"/>
          <w:szCs w:val="24"/>
        </w:rPr>
        <w:t>Fisheries</w:t>
      </w:r>
      <w:r>
        <w:rPr>
          <w:rFonts w:ascii="Times New Roman" w:hAnsi="Times New Roman" w:cs="Times New Roman"/>
          <w:sz w:val="24"/>
          <w:szCs w:val="24"/>
        </w:rPr>
        <w:t xml:space="preserve"> </w:t>
      </w:r>
      <w:r w:rsidRPr="00806C28">
        <w:rPr>
          <w:rFonts w:ascii="Times New Roman" w:hAnsi="Times New Roman" w:cs="Times New Roman"/>
          <w:sz w:val="24"/>
          <w:szCs w:val="24"/>
        </w:rPr>
        <w:t>Management</w:t>
      </w:r>
      <w:r>
        <w:rPr>
          <w:rFonts w:ascii="Times New Roman" w:hAnsi="Times New Roman" w:cs="Times New Roman"/>
          <w:sz w:val="24"/>
          <w:szCs w:val="24"/>
        </w:rPr>
        <w:t xml:space="preserve"> </w:t>
      </w:r>
      <w:r w:rsidRPr="00806C28">
        <w:rPr>
          <w:rFonts w:ascii="Times New Roman" w:hAnsi="Times New Roman" w:cs="Times New Roman"/>
          <w:sz w:val="24"/>
          <w:szCs w:val="24"/>
        </w:rPr>
        <w:t>in</w:t>
      </w:r>
      <w:r w:rsidR="00FF3695">
        <w:rPr>
          <w:rFonts w:ascii="Times New Roman" w:hAnsi="Times New Roman" w:cs="Times New Roman"/>
          <w:sz w:val="24"/>
          <w:szCs w:val="24"/>
        </w:rPr>
        <w:t xml:space="preserve"> </w:t>
      </w:r>
      <w:r w:rsidRPr="00806C28">
        <w:rPr>
          <w:rFonts w:ascii="Times New Roman" w:hAnsi="Times New Roman" w:cs="Times New Roman"/>
          <w:sz w:val="24"/>
          <w:szCs w:val="24"/>
        </w:rPr>
        <w:t>North</w:t>
      </w:r>
      <w:r>
        <w:rPr>
          <w:rFonts w:ascii="Times New Roman" w:hAnsi="Times New Roman" w:cs="Times New Roman"/>
          <w:sz w:val="24"/>
          <w:szCs w:val="24"/>
        </w:rPr>
        <w:t xml:space="preserve"> </w:t>
      </w:r>
      <w:r w:rsidR="00FF3695">
        <w:rPr>
          <w:rFonts w:ascii="Times New Roman" w:hAnsi="Times New Roman" w:cs="Times New Roman"/>
          <w:sz w:val="24"/>
          <w:szCs w:val="24"/>
        </w:rPr>
        <w:t xml:space="preserve">America, </w:t>
      </w:r>
      <w:r w:rsidRPr="00806C28">
        <w:rPr>
          <w:rFonts w:ascii="Times New Roman" w:hAnsi="Times New Roman" w:cs="Times New Roman"/>
          <w:sz w:val="24"/>
          <w:szCs w:val="24"/>
        </w:rPr>
        <w:t>third</w:t>
      </w:r>
      <w:r w:rsidR="00FF3695">
        <w:rPr>
          <w:rFonts w:ascii="Times New Roman" w:hAnsi="Times New Roman" w:cs="Times New Roman"/>
          <w:sz w:val="24"/>
          <w:szCs w:val="24"/>
        </w:rPr>
        <w:t xml:space="preserve"> edition. </w:t>
      </w:r>
      <w:r w:rsidRPr="00806C28">
        <w:rPr>
          <w:rFonts w:ascii="Times New Roman" w:hAnsi="Times New Roman" w:cs="Times New Roman"/>
          <w:sz w:val="24"/>
          <w:szCs w:val="24"/>
        </w:rPr>
        <w:t>American</w:t>
      </w:r>
      <w:r w:rsidR="00FF3695">
        <w:rPr>
          <w:rFonts w:ascii="Times New Roman" w:hAnsi="Times New Roman" w:cs="Times New Roman"/>
          <w:sz w:val="24"/>
          <w:szCs w:val="24"/>
        </w:rPr>
        <w:t xml:space="preserve"> </w:t>
      </w:r>
      <w:r w:rsidRPr="00806C28">
        <w:rPr>
          <w:rFonts w:ascii="Times New Roman" w:hAnsi="Times New Roman" w:cs="Times New Roman"/>
          <w:sz w:val="24"/>
          <w:szCs w:val="24"/>
        </w:rPr>
        <w:t>Fisheries</w:t>
      </w:r>
      <w:r w:rsidR="00FF3695">
        <w:rPr>
          <w:rFonts w:ascii="Times New Roman" w:hAnsi="Times New Roman" w:cs="Times New Roman"/>
          <w:sz w:val="24"/>
          <w:szCs w:val="24"/>
        </w:rPr>
        <w:t xml:space="preserve"> </w:t>
      </w:r>
      <w:r w:rsidRPr="00806C28">
        <w:rPr>
          <w:rFonts w:ascii="Times New Roman" w:hAnsi="Times New Roman" w:cs="Times New Roman"/>
          <w:sz w:val="24"/>
          <w:szCs w:val="24"/>
        </w:rPr>
        <w:t>Society,</w:t>
      </w:r>
      <w:r w:rsidR="00FF3695">
        <w:rPr>
          <w:rFonts w:ascii="Times New Roman" w:hAnsi="Times New Roman" w:cs="Times New Roman"/>
          <w:sz w:val="24"/>
          <w:szCs w:val="24"/>
        </w:rPr>
        <w:t xml:space="preserve"> </w:t>
      </w:r>
      <w:r w:rsidRPr="00806C28">
        <w:rPr>
          <w:rFonts w:ascii="Times New Roman" w:hAnsi="Times New Roman" w:cs="Times New Roman"/>
          <w:sz w:val="24"/>
          <w:szCs w:val="24"/>
        </w:rPr>
        <w:t>Bethesda,</w:t>
      </w:r>
      <w:r w:rsidR="00FF3695">
        <w:rPr>
          <w:rFonts w:ascii="Times New Roman" w:hAnsi="Times New Roman" w:cs="Times New Roman"/>
          <w:sz w:val="24"/>
          <w:szCs w:val="24"/>
        </w:rPr>
        <w:t xml:space="preserve"> Maryland.</w:t>
      </w:r>
    </w:p>
    <w:p w14:paraId="513D1E41" w14:textId="77777777" w:rsidR="0094243E" w:rsidRDefault="00753757" w:rsidP="00CC2C23">
      <w:pPr>
        <w:autoSpaceDE w:val="0"/>
        <w:autoSpaceDN w:val="0"/>
        <w:adjustRightInd w:val="0"/>
        <w:spacing w:after="0" w:line="480" w:lineRule="auto"/>
        <w:ind w:left="720" w:hanging="720"/>
        <w:rPr>
          <w:ins w:id="374" w:author="Steve Miranda" w:date="2016-12-04T06:53:00Z"/>
        </w:rPr>
      </w:pPr>
      <w:proofErr w:type="spellStart"/>
      <w:r w:rsidRPr="00753757">
        <w:rPr>
          <w:rFonts w:ascii="Times New Roman" w:hAnsi="Times New Roman" w:cs="Times New Roman"/>
          <w:sz w:val="24"/>
          <w:szCs w:val="24"/>
        </w:rPr>
        <w:lastRenderedPageBreak/>
        <w:t>Isermann</w:t>
      </w:r>
      <w:proofErr w:type="spellEnd"/>
      <w:r w:rsidRPr="00753757">
        <w:rPr>
          <w:rFonts w:ascii="Times New Roman" w:hAnsi="Times New Roman" w:cs="Times New Roman"/>
          <w:sz w:val="24"/>
          <w:szCs w:val="24"/>
        </w:rPr>
        <w:t xml:space="preserve">, D.A., J.B. Maxwell, and M.C. </w:t>
      </w:r>
      <w:proofErr w:type="spellStart"/>
      <w:r w:rsidRPr="00753757">
        <w:rPr>
          <w:rFonts w:ascii="Times New Roman" w:hAnsi="Times New Roman" w:cs="Times New Roman"/>
          <w:sz w:val="24"/>
          <w:szCs w:val="24"/>
        </w:rPr>
        <w:t>McInerny</w:t>
      </w:r>
      <w:proofErr w:type="spellEnd"/>
      <w:r w:rsidRPr="00753757">
        <w:rPr>
          <w:rFonts w:ascii="Times New Roman" w:hAnsi="Times New Roman" w:cs="Times New Roman"/>
          <w:sz w:val="24"/>
          <w:szCs w:val="24"/>
        </w:rPr>
        <w:t>. 2013. Temporal and regional trends in black bass release rates in Minnesota. North American Journal of Fisheries Management 33:344-350.</w:t>
      </w:r>
      <w:ins w:id="375" w:author="Steve Miranda" w:date="2016-12-04T06:53:00Z">
        <w:r w:rsidR="0094243E" w:rsidRPr="0094243E">
          <w:t xml:space="preserve"> </w:t>
        </w:r>
      </w:ins>
    </w:p>
    <w:p w14:paraId="5374E101" w14:textId="30BE73F0" w:rsidR="00CC2C23" w:rsidRDefault="0094243E" w:rsidP="00CC2C23">
      <w:pPr>
        <w:autoSpaceDE w:val="0"/>
        <w:autoSpaceDN w:val="0"/>
        <w:adjustRightInd w:val="0"/>
        <w:spacing w:after="0" w:line="480" w:lineRule="auto"/>
        <w:ind w:left="720" w:hanging="720"/>
        <w:rPr>
          <w:rFonts w:ascii="Times New Roman" w:hAnsi="Times New Roman" w:cs="Times New Roman"/>
          <w:sz w:val="24"/>
          <w:szCs w:val="24"/>
        </w:rPr>
      </w:pPr>
      <w:ins w:id="376" w:author="Steve Miranda" w:date="2016-12-04T06:53:00Z">
        <w:r w:rsidRPr="0094243E">
          <w:rPr>
            <w:rFonts w:ascii="Times New Roman" w:hAnsi="Times New Roman" w:cs="Times New Roman"/>
            <w:sz w:val="24"/>
            <w:szCs w:val="24"/>
          </w:rPr>
          <w:t xml:space="preserve">Johnston, F.D., R. </w:t>
        </w:r>
        <w:proofErr w:type="spellStart"/>
        <w:r w:rsidRPr="0094243E">
          <w:rPr>
            <w:rFonts w:ascii="Times New Roman" w:hAnsi="Times New Roman" w:cs="Times New Roman"/>
            <w:sz w:val="24"/>
            <w:szCs w:val="24"/>
          </w:rPr>
          <w:t>Arlinghaus</w:t>
        </w:r>
        <w:proofErr w:type="spellEnd"/>
        <w:r w:rsidRPr="0094243E">
          <w:rPr>
            <w:rFonts w:ascii="Times New Roman" w:hAnsi="Times New Roman" w:cs="Times New Roman"/>
            <w:sz w:val="24"/>
            <w:szCs w:val="24"/>
          </w:rPr>
          <w:t xml:space="preserve">, and U. </w:t>
        </w:r>
        <w:proofErr w:type="spellStart"/>
        <w:r w:rsidRPr="0094243E">
          <w:rPr>
            <w:rFonts w:ascii="Times New Roman" w:hAnsi="Times New Roman" w:cs="Times New Roman"/>
            <w:sz w:val="24"/>
            <w:szCs w:val="24"/>
          </w:rPr>
          <w:t>Dieckmann</w:t>
        </w:r>
        <w:proofErr w:type="spellEnd"/>
        <w:r w:rsidRPr="0094243E">
          <w:rPr>
            <w:rFonts w:ascii="Times New Roman" w:hAnsi="Times New Roman" w:cs="Times New Roman"/>
            <w:sz w:val="24"/>
            <w:szCs w:val="24"/>
          </w:rPr>
          <w:t xml:space="preserve">. 2010. Diversity and complexity of angler </w:t>
        </w:r>
        <w:proofErr w:type="spellStart"/>
        <w:r w:rsidRPr="0094243E">
          <w:rPr>
            <w:rFonts w:ascii="Times New Roman" w:hAnsi="Times New Roman" w:cs="Times New Roman"/>
            <w:sz w:val="24"/>
            <w:szCs w:val="24"/>
          </w:rPr>
          <w:t>behaviour</w:t>
        </w:r>
        <w:proofErr w:type="spellEnd"/>
        <w:r w:rsidRPr="0094243E">
          <w:rPr>
            <w:rFonts w:ascii="Times New Roman" w:hAnsi="Times New Roman" w:cs="Times New Roman"/>
            <w:sz w:val="24"/>
            <w:szCs w:val="24"/>
          </w:rPr>
          <w:t xml:space="preserve"> drive socially optimal input and output regulations in a </w:t>
        </w:r>
        <w:proofErr w:type="spellStart"/>
        <w:r w:rsidRPr="0094243E">
          <w:rPr>
            <w:rFonts w:ascii="Times New Roman" w:hAnsi="Times New Roman" w:cs="Times New Roman"/>
            <w:sz w:val="24"/>
            <w:szCs w:val="24"/>
          </w:rPr>
          <w:t>bioeconomic</w:t>
        </w:r>
        <w:proofErr w:type="spellEnd"/>
        <w:r w:rsidRPr="0094243E">
          <w:rPr>
            <w:rFonts w:ascii="Times New Roman" w:hAnsi="Times New Roman" w:cs="Times New Roman"/>
            <w:sz w:val="24"/>
            <w:szCs w:val="24"/>
          </w:rPr>
          <w:t xml:space="preserve"> recreational-fisheries model. Canadian Journal of Fisheries and Aquatic Sciences 67:1507-1531.</w:t>
        </w:r>
      </w:ins>
    </w:p>
    <w:p w14:paraId="45E8BFFA" w14:textId="77777777" w:rsidR="00CC2C23" w:rsidRDefault="00100C50" w:rsidP="00CC2C23">
      <w:pPr>
        <w:autoSpaceDE w:val="0"/>
        <w:autoSpaceDN w:val="0"/>
        <w:adjustRightInd w:val="0"/>
        <w:spacing w:after="0" w:line="480" w:lineRule="auto"/>
        <w:ind w:left="720" w:hanging="720"/>
        <w:rPr>
          <w:rFonts w:ascii="Times New Roman" w:hAnsi="Times New Roman" w:cs="Times New Roman"/>
          <w:sz w:val="24"/>
          <w:szCs w:val="24"/>
        </w:rPr>
      </w:pPr>
      <w:r w:rsidRPr="00753757">
        <w:rPr>
          <w:rFonts w:ascii="Times New Roman" w:hAnsi="Times New Roman" w:cs="Times New Roman"/>
          <w:sz w:val="24"/>
          <w:szCs w:val="24"/>
        </w:rPr>
        <w:t xml:space="preserve">Jones, C.M. and K.H. Pollock. 2012. Recreational survey methods: estimation of effort, harvest, and released catch. Pages 883-919 </w:t>
      </w:r>
      <w:r w:rsidRPr="00F60A4E">
        <w:rPr>
          <w:rFonts w:ascii="Times New Roman" w:hAnsi="Times New Roman" w:cs="Times New Roman"/>
          <w:i/>
          <w:sz w:val="24"/>
          <w:szCs w:val="24"/>
        </w:rPr>
        <w:t>in</w:t>
      </w:r>
      <w:r w:rsidRPr="00753757">
        <w:rPr>
          <w:rFonts w:ascii="Times New Roman" w:hAnsi="Times New Roman" w:cs="Times New Roman"/>
          <w:sz w:val="24"/>
          <w:szCs w:val="24"/>
        </w:rPr>
        <w:t xml:space="preserve"> A.V. Zale, D.L. Parrish, and T.M. Sutton, editors. Fisheries Techniques, 3rd edition. American Fisheries Society, Bethesda, Maryland. </w:t>
      </w:r>
    </w:p>
    <w:p w14:paraId="0D19A0C8" w14:textId="77777777" w:rsidR="00CC2C23" w:rsidRDefault="00D84589" w:rsidP="00CC2C23">
      <w:pPr>
        <w:autoSpaceDE w:val="0"/>
        <w:autoSpaceDN w:val="0"/>
        <w:adjustRightInd w:val="0"/>
        <w:spacing w:after="0" w:line="480" w:lineRule="auto"/>
        <w:ind w:left="720" w:hanging="720"/>
        <w:rPr>
          <w:rFonts w:ascii="Times New Roman" w:hAnsi="Times New Roman" w:cs="Times New Roman"/>
          <w:sz w:val="24"/>
          <w:szCs w:val="24"/>
        </w:rPr>
      </w:pPr>
      <w:r w:rsidRPr="00753757">
        <w:rPr>
          <w:rFonts w:ascii="Times New Roman" w:hAnsi="Times New Roman" w:cs="Times New Roman"/>
          <w:sz w:val="24"/>
          <w:szCs w:val="24"/>
        </w:rPr>
        <w:t>Lockwood, R.N. 2004. Comparison of access and roving catch rate estimates under varying within-trip catch-rates and different roving minimum trip lengths. Fisheries Research Report 2069, Michigan Department of Natural Resources, Ann Arbor.</w:t>
      </w:r>
      <w:r w:rsidR="003E5FAB" w:rsidRPr="00753757">
        <w:rPr>
          <w:rFonts w:ascii="Times New Roman" w:hAnsi="Times New Roman" w:cs="Times New Roman"/>
          <w:sz w:val="24"/>
          <w:szCs w:val="24"/>
        </w:rPr>
        <w:t xml:space="preserve"> </w:t>
      </w:r>
    </w:p>
    <w:p w14:paraId="65EA27AF" w14:textId="77777777" w:rsidR="003F14AD" w:rsidRDefault="00CC2C23" w:rsidP="00CC2C23">
      <w:pPr>
        <w:autoSpaceDE w:val="0"/>
        <w:autoSpaceDN w:val="0"/>
        <w:adjustRightInd w:val="0"/>
        <w:spacing w:after="0" w:line="480" w:lineRule="auto"/>
        <w:ind w:left="720" w:hanging="720"/>
        <w:rPr>
          <w:ins w:id="377" w:author="Steve Miranda" w:date="2016-12-04T09:48:00Z"/>
        </w:rPr>
      </w:pPr>
      <w:proofErr w:type="spellStart"/>
      <w:r w:rsidRPr="00CC2C23">
        <w:rPr>
          <w:rFonts w:ascii="Times New Roman" w:hAnsi="Times New Roman" w:cs="Times New Roman"/>
          <w:sz w:val="24"/>
          <w:szCs w:val="24"/>
        </w:rPr>
        <w:t>Longhurst</w:t>
      </w:r>
      <w:proofErr w:type="spellEnd"/>
      <w:r w:rsidRPr="00CC2C23">
        <w:rPr>
          <w:rFonts w:ascii="Times New Roman" w:hAnsi="Times New Roman" w:cs="Times New Roman"/>
          <w:sz w:val="24"/>
          <w:szCs w:val="24"/>
        </w:rPr>
        <w:t xml:space="preserve">, A. 2002. </w:t>
      </w:r>
      <w:proofErr w:type="gramStart"/>
      <w:r w:rsidRPr="00CC2C23">
        <w:rPr>
          <w:rFonts w:ascii="Times New Roman" w:hAnsi="Times New Roman" w:cs="Times New Roman"/>
          <w:sz w:val="24"/>
          <w:szCs w:val="24"/>
        </w:rPr>
        <w:t>Murphy’s law</w:t>
      </w:r>
      <w:proofErr w:type="gramEnd"/>
      <w:r w:rsidRPr="00CC2C23">
        <w:rPr>
          <w:rFonts w:ascii="Times New Roman" w:hAnsi="Times New Roman" w:cs="Times New Roman"/>
          <w:sz w:val="24"/>
          <w:szCs w:val="24"/>
        </w:rPr>
        <w:t xml:space="preserve"> revisited: longevity as a factor in recruitment to fish populations. Fisheries Research 56:125–131.</w:t>
      </w:r>
      <w:ins w:id="378" w:author="Steve Miranda" w:date="2016-12-04T09:48:00Z">
        <w:r w:rsidR="003F14AD" w:rsidRPr="003F14AD">
          <w:t xml:space="preserve"> </w:t>
        </w:r>
      </w:ins>
    </w:p>
    <w:p w14:paraId="2B39CCA8" w14:textId="63015A49" w:rsidR="00CC2C23" w:rsidRDefault="003F14AD" w:rsidP="00CC2C23">
      <w:pPr>
        <w:autoSpaceDE w:val="0"/>
        <w:autoSpaceDN w:val="0"/>
        <w:adjustRightInd w:val="0"/>
        <w:spacing w:after="0" w:line="480" w:lineRule="auto"/>
        <w:ind w:left="720" w:hanging="720"/>
        <w:rPr>
          <w:rFonts w:ascii="Times New Roman" w:hAnsi="Times New Roman" w:cs="Times New Roman"/>
          <w:sz w:val="24"/>
          <w:szCs w:val="24"/>
        </w:rPr>
      </w:pPr>
      <w:ins w:id="379" w:author="Steve Miranda" w:date="2016-12-04T09:48:00Z">
        <w:r w:rsidRPr="003F14AD">
          <w:rPr>
            <w:rFonts w:ascii="Times New Roman" w:hAnsi="Times New Roman" w:cs="Times New Roman"/>
            <w:sz w:val="24"/>
            <w:szCs w:val="24"/>
          </w:rPr>
          <w:t>McHugh, J.J. 1990. Response of bluegills and crappies to reduced abundance of largemouth bass in two Alabama impoundments. North American Journal of Fisheries Management 10:344-351.</w:t>
        </w:r>
      </w:ins>
    </w:p>
    <w:p w14:paraId="636D251E" w14:textId="77777777" w:rsidR="00CC2C23" w:rsidRDefault="000318AA" w:rsidP="00CC2C23">
      <w:pPr>
        <w:autoSpaceDE w:val="0"/>
        <w:autoSpaceDN w:val="0"/>
        <w:adjustRightInd w:val="0"/>
        <w:spacing w:after="0" w:line="480" w:lineRule="auto"/>
        <w:ind w:left="720" w:hanging="720"/>
        <w:rPr>
          <w:rFonts w:ascii="Times New Roman" w:hAnsi="Times New Roman" w:cs="Times New Roman"/>
          <w:sz w:val="24"/>
          <w:szCs w:val="24"/>
        </w:rPr>
      </w:pPr>
      <w:r w:rsidRPr="00753757">
        <w:rPr>
          <w:rFonts w:ascii="Times New Roman" w:hAnsi="Times New Roman" w:cs="Times New Roman"/>
          <w:sz w:val="24"/>
          <w:szCs w:val="24"/>
        </w:rPr>
        <w:t>Miranda</w:t>
      </w:r>
      <w:r w:rsidR="00AB2F81" w:rsidRPr="00753757">
        <w:rPr>
          <w:rFonts w:ascii="Times New Roman" w:hAnsi="Times New Roman" w:cs="Times New Roman"/>
          <w:sz w:val="24"/>
          <w:szCs w:val="24"/>
        </w:rPr>
        <w:t>, L.E.</w:t>
      </w:r>
      <w:r w:rsidRPr="00753757">
        <w:rPr>
          <w:rFonts w:ascii="Times New Roman" w:hAnsi="Times New Roman" w:cs="Times New Roman"/>
          <w:sz w:val="24"/>
          <w:szCs w:val="24"/>
        </w:rPr>
        <w:t xml:space="preserve"> 2005.</w:t>
      </w:r>
      <w:r w:rsidR="00AB2F81" w:rsidRPr="00753757">
        <w:rPr>
          <w:rFonts w:ascii="Times New Roman" w:hAnsi="Times New Roman" w:cs="Times New Roman"/>
          <w:sz w:val="24"/>
          <w:szCs w:val="24"/>
        </w:rPr>
        <w:t xml:space="preserve"> Monitoring protocols for inland fisheries. Publication MS399, Mississippi </w:t>
      </w:r>
      <w:r w:rsidR="00F60A4E">
        <w:rPr>
          <w:rFonts w:ascii="Times New Roman" w:hAnsi="Times New Roman" w:cs="Times New Roman"/>
          <w:sz w:val="24"/>
          <w:szCs w:val="24"/>
        </w:rPr>
        <w:t>D</w:t>
      </w:r>
      <w:r w:rsidR="00AB2F81" w:rsidRPr="00753757">
        <w:rPr>
          <w:rFonts w:ascii="Times New Roman" w:hAnsi="Times New Roman" w:cs="Times New Roman"/>
          <w:sz w:val="24"/>
          <w:szCs w:val="24"/>
        </w:rPr>
        <w:t>epartment of Wildlife, Fisheries, and Parks, Jackson.</w:t>
      </w:r>
    </w:p>
    <w:p w14:paraId="6D35D2CD" w14:textId="77777777" w:rsidR="00CC2C23" w:rsidRDefault="00BB39F5" w:rsidP="00CC2C23">
      <w:pPr>
        <w:autoSpaceDE w:val="0"/>
        <w:autoSpaceDN w:val="0"/>
        <w:adjustRightInd w:val="0"/>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Miranda, L.</w:t>
      </w:r>
      <w:r w:rsidR="000318AA" w:rsidRPr="00753757">
        <w:rPr>
          <w:rFonts w:ascii="Times New Roman" w:hAnsi="Times New Roman" w:cs="Times New Roman"/>
          <w:sz w:val="24"/>
          <w:szCs w:val="24"/>
        </w:rPr>
        <w:t xml:space="preserve">E., and J. Boxrucker. 2009. </w:t>
      </w:r>
      <w:proofErr w:type="spellStart"/>
      <w:r w:rsidR="000318AA" w:rsidRPr="00753757">
        <w:rPr>
          <w:rFonts w:ascii="Times New Roman" w:hAnsi="Times New Roman" w:cs="Times New Roman"/>
          <w:sz w:val="24"/>
          <w:szCs w:val="24"/>
        </w:rPr>
        <w:t>Warmwater</w:t>
      </w:r>
      <w:proofErr w:type="spellEnd"/>
      <w:r w:rsidR="000318AA" w:rsidRPr="00753757">
        <w:rPr>
          <w:rFonts w:ascii="Times New Roman" w:hAnsi="Times New Roman" w:cs="Times New Roman"/>
          <w:sz w:val="24"/>
          <w:szCs w:val="24"/>
        </w:rPr>
        <w:t xml:space="preserve"> fish in large st</w:t>
      </w:r>
      <w:r>
        <w:rPr>
          <w:rFonts w:ascii="Times New Roman" w:hAnsi="Times New Roman" w:cs="Times New Roman"/>
          <w:sz w:val="24"/>
          <w:szCs w:val="24"/>
        </w:rPr>
        <w:t xml:space="preserve">anding waters. Pages 29–42 </w:t>
      </w:r>
      <w:r w:rsidRPr="00F60A4E">
        <w:rPr>
          <w:rFonts w:ascii="Times New Roman" w:hAnsi="Times New Roman" w:cs="Times New Roman"/>
          <w:i/>
          <w:sz w:val="24"/>
          <w:szCs w:val="24"/>
        </w:rPr>
        <w:t>in</w:t>
      </w:r>
      <w:r>
        <w:rPr>
          <w:rFonts w:ascii="Times New Roman" w:hAnsi="Times New Roman" w:cs="Times New Roman"/>
          <w:sz w:val="24"/>
          <w:szCs w:val="24"/>
        </w:rPr>
        <w:t xml:space="preserve"> S.</w:t>
      </w:r>
      <w:r w:rsidR="000318AA" w:rsidRPr="00753757">
        <w:rPr>
          <w:rFonts w:ascii="Times New Roman" w:hAnsi="Times New Roman" w:cs="Times New Roman"/>
          <w:sz w:val="24"/>
          <w:szCs w:val="24"/>
        </w:rPr>
        <w:t>A. Bonar, W.A. Hubert, and D.W. Willis, editors. Standard methods for sampling North American freshwater fishes. American Fisheri</w:t>
      </w:r>
      <w:r w:rsidR="00CC2C23">
        <w:rPr>
          <w:rFonts w:ascii="Times New Roman" w:hAnsi="Times New Roman" w:cs="Times New Roman"/>
          <w:sz w:val="24"/>
          <w:szCs w:val="24"/>
        </w:rPr>
        <w:t>es Society, Bethesda, Maryland.</w:t>
      </w:r>
    </w:p>
    <w:p w14:paraId="2AD47B2C" w14:textId="77777777" w:rsidR="00CD5C28" w:rsidRDefault="00BB39F5" w:rsidP="00CC2C23">
      <w:pPr>
        <w:autoSpaceDE w:val="0"/>
        <w:autoSpaceDN w:val="0"/>
        <w:adjustRightInd w:val="0"/>
        <w:spacing w:after="0" w:line="480" w:lineRule="auto"/>
        <w:ind w:left="720" w:hanging="720"/>
        <w:rPr>
          <w:ins w:id="380" w:author="Steve Miranda" w:date="2016-12-03T07:49:00Z"/>
          <w:rFonts w:ascii="Times New Roman" w:hAnsi="Times New Roman" w:cs="Times New Roman"/>
          <w:sz w:val="24"/>
          <w:szCs w:val="24"/>
        </w:rPr>
      </w:pPr>
      <w:r>
        <w:rPr>
          <w:rFonts w:ascii="Times New Roman" w:hAnsi="Times New Roman" w:cs="Times New Roman"/>
          <w:sz w:val="24"/>
          <w:szCs w:val="24"/>
        </w:rPr>
        <w:lastRenderedPageBreak/>
        <w:t>Myers, R., J. Taylor, M.S. Allen, and T.</w:t>
      </w:r>
      <w:r w:rsidR="00753757" w:rsidRPr="00753757">
        <w:rPr>
          <w:rFonts w:ascii="Times New Roman" w:hAnsi="Times New Roman" w:cs="Times New Roman"/>
          <w:sz w:val="24"/>
          <w:szCs w:val="24"/>
        </w:rPr>
        <w:t xml:space="preserve">F. </w:t>
      </w:r>
      <w:proofErr w:type="spellStart"/>
      <w:r w:rsidR="00753757" w:rsidRPr="00753757">
        <w:rPr>
          <w:rFonts w:ascii="Times New Roman" w:hAnsi="Times New Roman" w:cs="Times New Roman"/>
          <w:sz w:val="24"/>
          <w:szCs w:val="24"/>
        </w:rPr>
        <w:t>Bonvechio</w:t>
      </w:r>
      <w:proofErr w:type="spellEnd"/>
      <w:r w:rsidR="00753757" w:rsidRPr="00753757">
        <w:rPr>
          <w:rFonts w:ascii="Times New Roman" w:hAnsi="Times New Roman" w:cs="Times New Roman"/>
          <w:sz w:val="24"/>
          <w:szCs w:val="24"/>
        </w:rPr>
        <w:t xml:space="preserve">. 2008. Temporal trends in voluntary release of Largemouth Bass. North American Journal of Fisheries Management 28:428-433. </w:t>
      </w:r>
    </w:p>
    <w:p w14:paraId="44E4F9AF" w14:textId="4F4A8FD0" w:rsidR="00CC2C23" w:rsidRPr="003F14AD" w:rsidRDefault="00CD5C28" w:rsidP="00CC2C23">
      <w:pPr>
        <w:autoSpaceDE w:val="0"/>
        <w:autoSpaceDN w:val="0"/>
        <w:adjustRightInd w:val="0"/>
        <w:spacing w:after="0" w:line="480" w:lineRule="auto"/>
        <w:ind w:left="720" w:hanging="720"/>
        <w:rPr>
          <w:rFonts w:ascii="Times New Roman" w:hAnsi="Times New Roman" w:cs="Times New Roman"/>
          <w:sz w:val="24"/>
          <w:szCs w:val="24"/>
        </w:rPr>
      </w:pPr>
      <w:ins w:id="381" w:author="Steve Miranda" w:date="2016-12-03T07:49:00Z">
        <w:r>
          <w:rPr>
            <w:rFonts w:ascii="Times New Roman" w:hAnsi="Times New Roman" w:cs="Times New Roman"/>
            <w:sz w:val="24"/>
            <w:szCs w:val="24"/>
          </w:rPr>
          <w:t>Neumann, R.M., C.S. Guy, and D.</w:t>
        </w:r>
        <w:r w:rsidRPr="00CD5C28">
          <w:rPr>
            <w:rFonts w:ascii="Times New Roman" w:hAnsi="Times New Roman" w:cs="Times New Roman"/>
            <w:sz w:val="24"/>
            <w:szCs w:val="24"/>
          </w:rPr>
          <w:t xml:space="preserve">W. Willis. 2012. Length, weight, and associated indices. Pages 637-676 </w:t>
        </w:r>
        <w:r w:rsidRPr="00CD5C28">
          <w:rPr>
            <w:rFonts w:ascii="Times New Roman" w:hAnsi="Times New Roman" w:cs="Times New Roman"/>
            <w:i/>
            <w:sz w:val="24"/>
            <w:szCs w:val="24"/>
            <w:rPrChange w:id="382" w:author="Steve Miranda" w:date="2016-12-03T07:50:00Z">
              <w:rPr>
                <w:rFonts w:ascii="Times New Roman" w:hAnsi="Times New Roman" w:cs="Times New Roman"/>
                <w:sz w:val="24"/>
                <w:szCs w:val="24"/>
              </w:rPr>
            </w:rPrChange>
          </w:rPr>
          <w:t>in</w:t>
        </w:r>
        <w:r>
          <w:rPr>
            <w:rFonts w:ascii="Times New Roman" w:hAnsi="Times New Roman" w:cs="Times New Roman"/>
            <w:sz w:val="24"/>
            <w:szCs w:val="24"/>
          </w:rPr>
          <w:t xml:space="preserve"> A.V. Zale, D.L. Parrish, </w:t>
        </w:r>
        <w:r w:rsidRPr="003F14AD">
          <w:rPr>
            <w:rFonts w:ascii="Times New Roman" w:hAnsi="Times New Roman" w:cs="Times New Roman"/>
            <w:sz w:val="24"/>
            <w:szCs w:val="24"/>
          </w:rPr>
          <w:t>and T.M. Sutton, editors. Fisheries techniques, 3rd edition. American Fisheries Society, Bethesda, Maryland.</w:t>
        </w:r>
      </w:ins>
    </w:p>
    <w:p w14:paraId="01871E02" w14:textId="77777777" w:rsidR="003F14AD" w:rsidRPr="003F14AD" w:rsidRDefault="00CC2C23" w:rsidP="007577D4">
      <w:pPr>
        <w:autoSpaceDE w:val="0"/>
        <w:autoSpaceDN w:val="0"/>
        <w:adjustRightInd w:val="0"/>
        <w:spacing w:after="0" w:line="480" w:lineRule="auto"/>
        <w:ind w:left="720" w:hanging="720"/>
        <w:rPr>
          <w:ins w:id="383" w:author="Steve Miranda" w:date="2016-12-04T09:48:00Z"/>
          <w:rFonts w:ascii="Times New Roman" w:hAnsi="Times New Roman" w:cs="Times New Roman"/>
          <w:sz w:val="24"/>
          <w:szCs w:val="24"/>
          <w:rPrChange w:id="384" w:author="Steve Miranda" w:date="2016-12-04T09:48:00Z">
            <w:rPr>
              <w:ins w:id="385" w:author="Steve Miranda" w:date="2016-12-04T09:48:00Z"/>
            </w:rPr>
          </w:rPrChange>
        </w:rPr>
      </w:pPr>
      <w:r w:rsidRPr="003F14AD">
        <w:rPr>
          <w:rFonts w:ascii="Times New Roman" w:hAnsi="Times New Roman" w:cs="Times New Roman"/>
          <w:sz w:val="24"/>
          <w:szCs w:val="24"/>
        </w:rPr>
        <w:t>Noble, R.L. 2002. Reflections on 25 years of progress in black bass management. American Fisheries Society Symposium 31:419-431.</w:t>
      </w:r>
      <w:r w:rsidR="007577D4" w:rsidRPr="003F14AD">
        <w:rPr>
          <w:rFonts w:ascii="Times New Roman" w:hAnsi="Times New Roman" w:cs="Times New Roman"/>
          <w:sz w:val="24"/>
          <w:szCs w:val="24"/>
          <w:rPrChange w:id="386" w:author="Steve Miranda" w:date="2016-12-04T09:48:00Z">
            <w:rPr/>
          </w:rPrChange>
        </w:rPr>
        <w:t xml:space="preserve"> </w:t>
      </w:r>
    </w:p>
    <w:p w14:paraId="1F4B881E" w14:textId="3796D4BF" w:rsidR="007577D4" w:rsidRPr="003F14AD" w:rsidRDefault="003F14AD" w:rsidP="007577D4">
      <w:pPr>
        <w:autoSpaceDE w:val="0"/>
        <w:autoSpaceDN w:val="0"/>
        <w:adjustRightInd w:val="0"/>
        <w:spacing w:after="0" w:line="480" w:lineRule="auto"/>
        <w:ind w:left="720" w:hanging="720"/>
        <w:rPr>
          <w:rFonts w:ascii="Times New Roman" w:hAnsi="Times New Roman" w:cs="Times New Roman"/>
          <w:sz w:val="24"/>
          <w:szCs w:val="24"/>
          <w:rPrChange w:id="387" w:author="Steve Miranda" w:date="2016-12-04T09:48:00Z">
            <w:rPr/>
          </w:rPrChange>
        </w:rPr>
      </w:pPr>
      <w:ins w:id="388" w:author="Steve Miranda" w:date="2016-12-04T09:48:00Z">
        <w:r w:rsidRPr="003F14AD">
          <w:rPr>
            <w:rFonts w:ascii="Times New Roman" w:hAnsi="Times New Roman" w:cs="Times New Roman"/>
            <w:sz w:val="24"/>
            <w:szCs w:val="24"/>
            <w:rPrChange w:id="389" w:author="Steve Miranda" w:date="2016-12-04T09:48:00Z">
              <w:rPr/>
            </w:rPrChange>
          </w:rPr>
          <w:t>Novinger, G.D. 1987. Evaluation of a 15.0-inch minimum length limit on largemouth bass and spotted bass catches at Table Rock Lake, Missouri. North American Journal of Fisheries Management 7:260-272.</w:t>
        </w:r>
      </w:ins>
    </w:p>
    <w:p w14:paraId="2FB19CB3" w14:textId="77777777" w:rsidR="00CC2C23" w:rsidRDefault="007577D4" w:rsidP="007577D4">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3F14AD">
        <w:rPr>
          <w:rFonts w:ascii="Times New Roman" w:hAnsi="Times New Roman" w:cs="Times New Roman"/>
          <w:sz w:val="24"/>
          <w:szCs w:val="24"/>
        </w:rPr>
        <w:t>Oele</w:t>
      </w:r>
      <w:proofErr w:type="spellEnd"/>
      <w:r w:rsidRPr="003F14AD">
        <w:rPr>
          <w:rFonts w:ascii="Times New Roman" w:hAnsi="Times New Roman" w:cs="Times New Roman"/>
          <w:sz w:val="24"/>
          <w:szCs w:val="24"/>
        </w:rPr>
        <w:t xml:space="preserve">, D.L., A.L. </w:t>
      </w:r>
      <w:proofErr w:type="spellStart"/>
      <w:r w:rsidRPr="003F14AD">
        <w:rPr>
          <w:rFonts w:ascii="Times New Roman" w:hAnsi="Times New Roman" w:cs="Times New Roman"/>
          <w:sz w:val="24"/>
          <w:szCs w:val="24"/>
        </w:rPr>
        <w:t>Rypel</w:t>
      </w:r>
      <w:proofErr w:type="spellEnd"/>
      <w:r w:rsidRPr="003F14AD">
        <w:rPr>
          <w:rFonts w:ascii="Times New Roman" w:hAnsi="Times New Roman" w:cs="Times New Roman"/>
          <w:sz w:val="24"/>
          <w:szCs w:val="24"/>
        </w:rPr>
        <w:t>, J. Lyons, P. Cunningham, and T. Simonson. 2016. Do higher size and reduced bag limits improve northern pike size</w:t>
      </w:r>
      <w:r w:rsidRPr="007577D4">
        <w:rPr>
          <w:rFonts w:ascii="Times New Roman" w:hAnsi="Times New Roman" w:cs="Times New Roman"/>
          <w:sz w:val="24"/>
          <w:szCs w:val="24"/>
        </w:rPr>
        <w:t xml:space="preserve"> </w:t>
      </w:r>
      <w:r>
        <w:rPr>
          <w:rFonts w:ascii="Times New Roman" w:hAnsi="Times New Roman" w:cs="Times New Roman"/>
          <w:sz w:val="24"/>
          <w:szCs w:val="24"/>
        </w:rPr>
        <w:t>s</w:t>
      </w:r>
      <w:r w:rsidRPr="007577D4">
        <w:rPr>
          <w:rFonts w:ascii="Times New Roman" w:hAnsi="Times New Roman" w:cs="Times New Roman"/>
          <w:sz w:val="24"/>
          <w:szCs w:val="24"/>
        </w:rPr>
        <w:t>tructure</w:t>
      </w:r>
      <w:r>
        <w:rPr>
          <w:rFonts w:ascii="Times New Roman" w:hAnsi="Times New Roman" w:cs="Times New Roman"/>
          <w:sz w:val="24"/>
          <w:szCs w:val="24"/>
        </w:rPr>
        <w:t xml:space="preserve"> </w:t>
      </w:r>
      <w:r w:rsidRPr="007577D4">
        <w:rPr>
          <w:rFonts w:ascii="Times New Roman" w:hAnsi="Times New Roman" w:cs="Times New Roman"/>
          <w:sz w:val="24"/>
          <w:szCs w:val="24"/>
        </w:rPr>
        <w:t xml:space="preserve">in Wisconsin </w:t>
      </w:r>
      <w:r>
        <w:rPr>
          <w:rFonts w:ascii="Times New Roman" w:hAnsi="Times New Roman" w:cs="Times New Roman"/>
          <w:sz w:val="24"/>
          <w:szCs w:val="24"/>
        </w:rPr>
        <w:t xml:space="preserve">lakes? </w:t>
      </w:r>
      <w:r w:rsidRPr="007577D4">
        <w:rPr>
          <w:rFonts w:ascii="Times New Roman" w:hAnsi="Times New Roman" w:cs="Times New Roman"/>
          <w:sz w:val="24"/>
          <w:szCs w:val="24"/>
        </w:rPr>
        <w:t xml:space="preserve">North American </w:t>
      </w:r>
      <w:r>
        <w:rPr>
          <w:rFonts w:ascii="Times New Roman" w:hAnsi="Times New Roman" w:cs="Times New Roman"/>
          <w:sz w:val="24"/>
          <w:szCs w:val="24"/>
        </w:rPr>
        <w:t>Journal of Fisheries Management</w:t>
      </w:r>
      <w:r w:rsidRPr="007577D4">
        <w:rPr>
          <w:rFonts w:ascii="Times New Roman" w:hAnsi="Times New Roman" w:cs="Times New Roman"/>
          <w:sz w:val="24"/>
          <w:szCs w:val="24"/>
        </w:rPr>
        <w:t xml:space="preserve"> 36:</w:t>
      </w:r>
      <w:r>
        <w:rPr>
          <w:rFonts w:ascii="Times New Roman" w:hAnsi="Times New Roman" w:cs="Times New Roman"/>
          <w:sz w:val="24"/>
          <w:szCs w:val="24"/>
        </w:rPr>
        <w:t>982-994.</w:t>
      </w:r>
    </w:p>
    <w:p w14:paraId="2AC643B9" w14:textId="77777777" w:rsidR="00986967" w:rsidRDefault="00753757" w:rsidP="00986967">
      <w:pPr>
        <w:autoSpaceDE w:val="0"/>
        <w:autoSpaceDN w:val="0"/>
        <w:adjustRightInd w:val="0"/>
        <w:spacing w:after="0" w:line="480" w:lineRule="auto"/>
        <w:ind w:left="720" w:hanging="720"/>
        <w:rPr>
          <w:ins w:id="390" w:author="Steve Miranda" w:date="2016-12-04T07:21:00Z"/>
          <w:rFonts w:ascii="Times New Roman" w:hAnsi="Times New Roman" w:cs="Times New Roman"/>
          <w:sz w:val="24"/>
          <w:szCs w:val="24"/>
        </w:rPr>
      </w:pPr>
      <w:r w:rsidRPr="00753757">
        <w:rPr>
          <w:rFonts w:ascii="Times New Roman" w:hAnsi="Times New Roman" w:cs="Times New Roman"/>
          <w:sz w:val="24"/>
          <w:szCs w:val="24"/>
        </w:rPr>
        <w:t xml:space="preserve">Quinn, S. 1996. Trends in regulatory and voluntary catch-and-release fishing. American Fisheries Society Symposium 16:152-162. </w:t>
      </w:r>
    </w:p>
    <w:p w14:paraId="0D1B6A39" w14:textId="2E2556CB" w:rsidR="00CE6C17" w:rsidRDefault="00CE6C17" w:rsidP="00986967">
      <w:pPr>
        <w:autoSpaceDE w:val="0"/>
        <w:autoSpaceDN w:val="0"/>
        <w:adjustRightInd w:val="0"/>
        <w:spacing w:after="0" w:line="480" w:lineRule="auto"/>
        <w:ind w:left="720" w:hanging="720"/>
        <w:rPr>
          <w:ins w:id="391" w:author="Steve Miranda" w:date="2016-12-04T07:14:00Z"/>
          <w:rFonts w:ascii="Times New Roman" w:hAnsi="Times New Roman" w:cs="Times New Roman"/>
          <w:sz w:val="24"/>
          <w:szCs w:val="24"/>
        </w:rPr>
      </w:pPr>
      <w:ins w:id="392" w:author="Steve Miranda" w:date="2016-12-04T07:21:00Z">
        <w:r w:rsidRPr="00CE6C17">
          <w:rPr>
            <w:rFonts w:ascii="Times New Roman" w:hAnsi="Times New Roman" w:cs="Times New Roman"/>
            <w:sz w:val="24"/>
            <w:szCs w:val="24"/>
          </w:rPr>
          <w:t>Rahel, F.J. 2016. Changing philosophies of fisheries management as illustrated by the history of fishing regulations in Wyoming. Fisheries 41:38-48.</w:t>
        </w:r>
      </w:ins>
    </w:p>
    <w:p w14:paraId="2769E75D" w14:textId="1320E926" w:rsidR="00986967" w:rsidRPr="00986967" w:rsidRDefault="00986967" w:rsidP="00986967">
      <w:pPr>
        <w:autoSpaceDE w:val="0"/>
        <w:autoSpaceDN w:val="0"/>
        <w:adjustRightInd w:val="0"/>
        <w:spacing w:after="0" w:line="480" w:lineRule="auto"/>
        <w:ind w:left="720" w:hanging="720"/>
        <w:rPr>
          <w:ins w:id="393" w:author="Steve Miranda" w:date="2016-12-04T07:14:00Z"/>
          <w:rFonts w:ascii="Times New Roman" w:hAnsi="Times New Roman" w:cs="Times New Roman"/>
          <w:sz w:val="24"/>
          <w:szCs w:val="24"/>
        </w:rPr>
      </w:pPr>
      <w:proofErr w:type="spellStart"/>
      <w:ins w:id="394" w:author="Steve Miranda" w:date="2016-12-04T07:14:00Z">
        <w:r w:rsidRPr="00986967">
          <w:rPr>
            <w:rFonts w:ascii="Times New Roman" w:hAnsi="Times New Roman" w:cs="Times New Roman"/>
            <w:sz w:val="24"/>
            <w:szCs w:val="24"/>
          </w:rPr>
          <w:t>Thurow</w:t>
        </w:r>
        <w:proofErr w:type="spellEnd"/>
        <w:r w:rsidRPr="00986967">
          <w:rPr>
            <w:rFonts w:ascii="Times New Roman" w:hAnsi="Times New Roman" w:cs="Times New Roman"/>
            <w:sz w:val="24"/>
            <w:szCs w:val="24"/>
          </w:rPr>
          <w:t xml:space="preserve">, R.F., and D.J. </w:t>
        </w:r>
        <w:proofErr w:type="spellStart"/>
        <w:r w:rsidRPr="00986967">
          <w:rPr>
            <w:rFonts w:ascii="Times New Roman" w:hAnsi="Times New Roman" w:cs="Times New Roman"/>
            <w:sz w:val="24"/>
            <w:szCs w:val="24"/>
          </w:rPr>
          <w:t>Schill</w:t>
        </w:r>
        <w:proofErr w:type="spellEnd"/>
        <w:r w:rsidRPr="00986967">
          <w:rPr>
            <w:rFonts w:ascii="Times New Roman" w:hAnsi="Times New Roman" w:cs="Times New Roman"/>
            <w:sz w:val="24"/>
            <w:szCs w:val="24"/>
          </w:rPr>
          <w:t xml:space="preserve">. Conflicts in allocation of wild trout resources: an Idaho case history. Pages 132-140 </w:t>
        </w:r>
        <w:r w:rsidRPr="00986967">
          <w:rPr>
            <w:rFonts w:ascii="Times New Roman" w:hAnsi="Times New Roman" w:cs="Times New Roman"/>
            <w:i/>
            <w:sz w:val="24"/>
            <w:szCs w:val="24"/>
          </w:rPr>
          <w:t>in</w:t>
        </w:r>
        <w:r w:rsidRPr="00986967">
          <w:rPr>
            <w:rFonts w:ascii="Times New Roman" w:hAnsi="Times New Roman" w:cs="Times New Roman"/>
            <w:sz w:val="24"/>
            <w:szCs w:val="24"/>
          </w:rPr>
          <w:t xml:space="preserve"> R. Barnhart, B. Shake, and R.H. </w:t>
        </w:r>
        <w:proofErr w:type="spellStart"/>
        <w:r w:rsidRPr="00986967">
          <w:rPr>
            <w:rFonts w:ascii="Times New Roman" w:hAnsi="Times New Roman" w:cs="Times New Roman"/>
            <w:sz w:val="24"/>
            <w:szCs w:val="24"/>
          </w:rPr>
          <w:t>Hamre</w:t>
        </w:r>
        <w:proofErr w:type="spellEnd"/>
        <w:r w:rsidRPr="00986967">
          <w:rPr>
            <w:rFonts w:ascii="Times New Roman" w:hAnsi="Times New Roman" w:cs="Times New Roman"/>
            <w:sz w:val="24"/>
            <w:szCs w:val="24"/>
          </w:rPr>
          <w:t>, editors. Wild trout V. Trout Unlimited, Arlington. Virginia.</w:t>
        </w:r>
      </w:ins>
    </w:p>
    <w:p w14:paraId="4F6674DC" w14:textId="77777777" w:rsidR="00CC2C23" w:rsidRDefault="009B7203" w:rsidP="00CC2C23">
      <w:pPr>
        <w:autoSpaceDE w:val="0"/>
        <w:autoSpaceDN w:val="0"/>
        <w:adjustRightInd w:val="0"/>
        <w:spacing w:after="0" w:line="480" w:lineRule="auto"/>
        <w:ind w:left="720" w:hanging="720"/>
        <w:rPr>
          <w:rFonts w:ascii="Times New Roman" w:hAnsi="Times New Roman" w:cs="Times New Roman"/>
          <w:sz w:val="24"/>
          <w:szCs w:val="24"/>
        </w:rPr>
      </w:pPr>
      <w:r w:rsidRPr="00753757">
        <w:rPr>
          <w:rFonts w:ascii="Times New Roman" w:hAnsi="Times New Roman" w:cs="Times New Roman"/>
          <w:sz w:val="24"/>
          <w:szCs w:val="24"/>
        </w:rPr>
        <w:lastRenderedPageBreak/>
        <w:t>USEPA</w:t>
      </w:r>
      <w:r w:rsidR="00542856" w:rsidRPr="00753757">
        <w:rPr>
          <w:rFonts w:ascii="Times New Roman" w:hAnsi="Times New Roman" w:cs="Times New Roman"/>
          <w:sz w:val="24"/>
          <w:szCs w:val="24"/>
        </w:rPr>
        <w:t>.</w:t>
      </w:r>
      <w:r w:rsidRPr="00753757">
        <w:rPr>
          <w:rFonts w:ascii="Times New Roman" w:hAnsi="Times New Roman" w:cs="Times New Roman"/>
          <w:sz w:val="24"/>
          <w:szCs w:val="24"/>
        </w:rPr>
        <w:t xml:space="preserve"> 1975</w:t>
      </w:r>
      <w:r w:rsidR="00542856" w:rsidRPr="00753757">
        <w:rPr>
          <w:rFonts w:ascii="Times New Roman" w:hAnsi="Times New Roman" w:cs="Times New Roman"/>
          <w:sz w:val="24"/>
          <w:szCs w:val="24"/>
        </w:rPr>
        <w:t>. Report on Ross Barnett Reservoir Jackson, Madison, and Rankin Counties, Mississippi. U.S. Environmental Protection Agency, National Eutrophication Survey, Pacific Northwest Environmental Research Laboratory, Working Paper 362.</w:t>
      </w:r>
    </w:p>
    <w:p w14:paraId="28726110" w14:textId="77777777" w:rsidR="00F964E2" w:rsidRDefault="00C22A0E" w:rsidP="00F964E2">
      <w:pPr>
        <w:autoSpaceDE w:val="0"/>
        <w:autoSpaceDN w:val="0"/>
        <w:adjustRightInd w:val="0"/>
        <w:spacing w:after="0" w:line="480" w:lineRule="auto"/>
        <w:ind w:left="720" w:hanging="720"/>
        <w:rPr>
          <w:ins w:id="395" w:author="Steve Miranda" w:date="2016-12-04T06:34:00Z"/>
          <w:rFonts w:ascii="Times New Roman" w:hAnsi="Times New Roman" w:cs="Times New Roman"/>
          <w:sz w:val="24"/>
          <w:szCs w:val="24"/>
        </w:rPr>
      </w:pPr>
      <w:r w:rsidRPr="00753757">
        <w:rPr>
          <w:rFonts w:ascii="Times New Roman" w:hAnsi="Times New Roman" w:cs="Times New Roman"/>
          <w:sz w:val="24"/>
          <w:szCs w:val="24"/>
        </w:rPr>
        <w:t>Wilde, G.R. 1997. Largemouth bass fishery responses to length limits. Fisheries 22(6):14–23.</w:t>
      </w:r>
    </w:p>
    <w:p w14:paraId="289DF5C3" w14:textId="4702735C" w:rsidR="003755DE" w:rsidRDefault="00F964E2" w:rsidP="00F964E2">
      <w:pPr>
        <w:autoSpaceDE w:val="0"/>
        <w:autoSpaceDN w:val="0"/>
        <w:adjustRightInd w:val="0"/>
        <w:spacing w:after="0" w:line="480" w:lineRule="auto"/>
        <w:ind w:left="720" w:hanging="720"/>
        <w:rPr>
          <w:rFonts w:ascii="Times New Roman" w:hAnsi="Times New Roman" w:cs="Times New Roman"/>
          <w:sz w:val="24"/>
          <w:szCs w:val="24"/>
        </w:rPr>
      </w:pPr>
      <w:ins w:id="396" w:author="Steve Miranda" w:date="2016-12-04T06:33:00Z">
        <w:r w:rsidRPr="00F964E2">
          <w:rPr>
            <w:rFonts w:ascii="Times New Roman" w:hAnsi="Times New Roman" w:cs="Times New Roman"/>
            <w:sz w:val="24"/>
            <w:szCs w:val="24"/>
          </w:rPr>
          <w:t>Wright, S. 1992. Guidelines for selecting regulations to manage open-access fisheries for</w:t>
        </w:r>
        <w:r>
          <w:rPr>
            <w:rFonts w:ascii="Times New Roman" w:hAnsi="Times New Roman" w:cs="Times New Roman"/>
            <w:sz w:val="24"/>
            <w:szCs w:val="24"/>
          </w:rPr>
          <w:t xml:space="preserve"> </w:t>
        </w:r>
        <w:r w:rsidRPr="00F964E2">
          <w:rPr>
            <w:rFonts w:ascii="Times New Roman" w:hAnsi="Times New Roman" w:cs="Times New Roman"/>
            <w:sz w:val="24"/>
            <w:szCs w:val="24"/>
          </w:rPr>
          <w:t>natural populations of anadromous and resident trout in stream habitats. N</w:t>
        </w:r>
      </w:ins>
      <w:ins w:id="397" w:author="Steve Miranda" w:date="2016-12-04T06:34:00Z">
        <w:r>
          <w:rPr>
            <w:rFonts w:ascii="Times New Roman" w:hAnsi="Times New Roman" w:cs="Times New Roman"/>
            <w:sz w:val="24"/>
            <w:szCs w:val="24"/>
          </w:rPr>
          <w:t xml:space="preserve">orth American Journal of Fisheries Management </w:t>
        </w:r>
      </w:ins>
      <w:ins w:id="398" w:author="Steve Miranda" w:date="2016-12-04T06:33:00Z">
        <w:r w:rsidRPr="00F964E2">
          <w:rPr>
            <w:rFonts w:ascii="Times New Roman" w:hAnsi="Times New Roman" w:cs="Times New Roman"/>
            <w:sz w:val="24"/>
            <w:szCs w:val="24"/>
          </w:rPr>
          <w:t>12:517-527.</w:t>
        </w:r>
      </w:ins>
      <w:r w:rsidR="003755DE">
        <w:rPr>
          <w:rFonts w:ascii="Times New Roman" w:hAnsi="Times New Roman" w:cs="Times New Roman"/>
          <w:sz w:val="24"/>
          <w:szCs w:val="24"/>
        </w:rPr>
        <w:br w:type="page"/>
      </w:r>
    </w:p>
    <w:p w14:paraId="03C879FC" w14:textId="16EADDE0" w:rsidR="00CF3DF6" w:rsidRDefault="000F22D9" w:rsidP="005B19C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TABLE</w:t>
      </w:r>
      <w:r w:rsidR="0066064B">
        <w:rPr>
          <w:rFonts w:ascii="Times New Roman" w:hAnsi="Times New Roman" w:cs="Times New Roman"/>
          <w:sz w:val="24"/>
          <w:szCs w:val="24"/>
        </w:rPr>
        <w:t xml:space="preserve"> 1. Summary statistics </w:t>
      </w:r>
      <w:r w:rsidR="0088362B">
        <w:rPr>
          <w:rFonts w:ascii="Times New Roman" w:hAnsi="Times New Roman" w:cs="Times New Roman"/>
          <w:sz w:val="24"/>
          <w:szCs w:val="24"/>
        </w:rPr>
        <w:t xml:space="preserve">for </w:t>
      </w:r>
      <w:del w:id="399" w:author="Steve Miranda" w:date="2016-12-05T20:36:00Z">
        <w:r w:rsidR="0088362B" w:rsidDel="00506906">
          <w:rPr>
            <w:rFonts w:ascii="Times New Roman" w:hAnsi="Times New Roman" w:cs="Times New Roman"/>
            <w:sz w:val="24"/>
            <w:szCs w:val="24"/>
          </w:rPr>
          <w:delText>15</w:delText>
        </w:r>
        <w:r w:rsidR="0066064B" w:rsidDel="00506906">
          <w:rPr>
            <w:rFonts w:ascii="Times New Roman" w:hAnsi="Times New Roman" w:cs="Times New Roman"/>
            <w:sz w:val="24"/>
            <w:szCs w:val="24"/>
          </w:rPr>
          <w:delText xml:space="preserve"> </w:delText>
        </w:r>
      </w:del>
      <w:ins w:id="400" w:author="Steve Miranda" w:date="2016-12-05T20:36:00Z">
        <w:r w:rsidR="00506906">
          <w:rPr>
            <w:rFonts w:ascii="Times New Roman" w:hAnsi="Times New Roman" w:cs="Times New Roman"/>
            <w:sz w:val="24"/>
            <w:szCs w:val="24"/>
          </w:rPr>
          <w:t xml:space="preserve">16 </w:t>
        </w:r>
      </w:ins>
      <w:r w:rsidR="0066064B">
        <w:rPr>
          <w:rFonts w:ascii="Times New Roman" w:hAnsi="Times New Roman" w:cs="Times New Roman"/>
          <w:sz w:val="24"/>
          <w:szCs w:val="24"/>
        </w:rPr>
        <w:t xml:space="preserve">population density, size structure, and body condition metrics used to describe the </w:t>
      </w:r>
      <w:r w:rsidR="00D42716">
        <w:rPr>
          <w:rFonts w:ascii="Times New Roman" w:hAnsi="Times New Roman" w:cs="Times New Roman"/>
          <w:sz w:val="24"/>
          <w:szCs w:val="24"/>
        </w:rPr>
        <w:t xml:space="preserve">Largemouth Bass </w:t>
      </w:r>
      <w:r w:rsidR="0066064B">
        <w:rPr>
          <w:rFonts w:ascii="Times New Roman" w:hAnsi="Times New Roman" w:cs="Times New Roman"/>
          <w:sz w:val="24"/>
          <w:szCs w:val="24"/>
        </w:rPr>
        <w:t>population at Ross Barnett Reservoir, Mississippi, 1989-2015 (N = 2</w:t>
      </w:r>
      <w:r w:rsidR="00996D7E">
        <w:rPr>
          <w:rFonts w:ascii="Times New Roman" w:hAnsi="Times New Roman" w:cs="Times New Roman"/>
          <w:sz w:val="24"/>
          <w:szCs w:val="24"/>
        </w:rPr>
        <w:t>8</w:t>
      </w:r>
      <w:r w:rsidR="0066064B">
        <w:rPr>
          <w:rFonts w:ascii="Times New Roman" w:hAnsi="Times New Roman" w:cs="Times New Roman"/>
          <w:sz w:val="24"/>
          <w:szCs w:val="24"/>
        </w:rPr>
        <w:t xml:space="preserve"> years). Median total length </w:t>
      </w:r>
      <w:r w:rsidR="003722CD">
        <w:rPr>
          <w:rFonts w:ascii="Times New Roman" w:hAnsi="Times New Roman" w:cs="Times New Roman"/>
          <w:sz w:val="24"/>
          <w:szCs w:val="24"/>
        </w:rPr>
        <w:t>statistic</w:t>
      </w:r>
      <w:r w:rsidR="0066064B">
        <w:rPr>
          <w:rFonts w:ascii="Times New Roman" w:hAnsi="Times New Roman" w:cs="Times New Roman"/>
          <w:sz w:val="24"/>
          <w:szCs w:val="24"/>
        </w:rPr>
        <w:t>s are given in inches.</w:t>
      </w:r>
      <w:r w:rsidR="00DB5395">
        <w:rPr>
          <w:rFonts w:ascii="Times New Roman" w:hAnsi="Times New Roman" w:cs="Times New Roman"/>
          <w:sz w:val="24"/>
          <w:szCs w:val="24"/>
        </w:rPr>
        <w:t xml:space="preserve"> </w:t>
      </w:r>
      <w:del w:id="401" w:author="Steve Miranda" w:date="2016-12-04T06:06:00Z">
        <w:r w:rsidR="00762E8E" w:rsidRPr="00762E8E" w:rsidDel="0097743E">
          <w:rPr>
            <w:rFonts w:ascii="Times New Roman" w:hAnsi="Times New Roman" w:cs="Times New Roman"/>
            <w:sz w:val="24"/>
            <w:szCs w:val="24"/>
          </w:rPr>
          <w:delText>The metric</w:delText>
        </w:r>
      </w:del>
      <w:proofErr w:type="spellStart"/>
      <w:proofErr w:type="gramStart"/>
      <w:ins w:id="402" w:author="Steve Miranda" w:date="2016-12-03T11:08:00Z">
        <w:r w:rsidR="00EE3FC8" w:rsidRPr="00EE3FC8">
          <w:rPr>
            <w:rFonts w:ascii="Times New Roman" w:hAnsi="Times New Roman" w:cs="Times New Roman"/>
            <w:i/>
            <w:sz w:val="24"/>
            <w:szCs w:val="24"/>
            <w:rPrChange w:id="403" w:author="Steve Miranda" w:date="2016-12-03T11:09:00Z">
              <w:rPr>
                <w:rFonts w:ascii="Times New Roman" w:hAnsi="Times New Roman" w:cs="Times New Roman"/>
                <w:sz w:val="24"/>
                <w:szCs w:val="24"/>
              </w:rPr>
            </w:rPrChange>
          </w:rPr>
          <w:t>K</w:t>
        </w:r>
        <w:r w:rsidR="00EE3FC8" w:rsidRPr="00EE3FC8">
          <w:rPr>
            <w:rFonts w:ascii="Times New Roman" w:hAnsi="Times New Roman" w:cs="Times New Roman"/>
            <w:i/>
            <w:sz w:val="24"/>
            <w:szCs w:val="24"/>
            <w:vertAlign w:val="subscript"/>
            <w:rPrChange w:id="404" w:author="Steve Miranda" w:date="2016-12-03T11:09:00Z">
              <w:rPr>
                <w:rFonts w:ascii="Times New Roman" w:hAnsi="Times New Roman" w:cs="Times New Roman"/>
                <w:sz w:val="24"/>
                <w:szCs w:val="24"/>
                <w:vertAlign w:val="subscript"/>
              </w:rPr>
            </w:rPrChange>
          </w:rPr>
          <w:t>n</w:t>
        </w:r>
        <w:proofErr w:type="spellEnd"/>
        <w:proofErr w:type="gramEnd"/>
        <w:r w:rsidR="00EE3FC8">
          <w:rPr>
            <w:rFonts w:ascii="Times New Roman" w:hAnsi="Times New Roman" w:cs="Times New Roman"/>
            <w:sz w:val="24"/>
            <w:szCs w:val="24"/>
          </w:rPr>
          <w:t xml:space="preserve"> </w:t>
        </w:r>
      </w:ins>
      <w:ins w:id="405" w:author="Steve Miranda" w:date="2016-12-03T11:10:00Z">
        <w:r w:rsidR="00EE3FC8">
          <w:rPr>
            <w:rFonts w:ascii="Times New Roman" w:hAnsi="Times New Roman" w:cs="Times New Roman"/>
            <w:sz w:val="24"/>
            <w:szCs w:val="24"/>
          </w:rPr>
          <w:t>i</w:t>
        </w:r>
      </w:ins>
      <w:ins w:id="406" w:author="Steve Miranda" w:date="2016-12-03T11:08:00Z">
        <w:r w:rsidR="00EE3FC8">
          <w:rPr>
            <w:rFonts w:ascii="Times New Roman" w:hAnsi="Times New Roman" w:cs="Times New Roman"/>
            <w:sz w:val="24"/>
            <w:szCs w:val="24"/>
          </w:rPr>
          <w:t>s</w:t>
        </w:r>
      </w:ins>
      <w:ins w:id="407" w:author="Steve Miranda" w:date="2016-12-03T11:10:00Z">
        <w:r w:rsidR="00EE3FC8">
          <w:rPr>
            <w:rFonts w:ascii="Times New Roman" w:hAnsi="Times New Roman" w:cs="Times New Roman"/>
            <w:sz w:val="24"/>
            <w:szCs w:val="24"/>
          </w:rPr>
          <w:t xml:space="preserve"> a relative condition index and</w:t>
        </w:r>
      </w:ins>
      <w:r w:rsidR="00762E8E" w:rsidRPr="00762E8E">
        <w:rPr>
          <w:rFonts w:ascii="Times New Roman" w:hAnsi="Times New Roman" w:cs="Times New Roman"/>
          <w:sz w:val="24"/>
          <w:szCs w:val="24"/>
        </w:rPr>
        <w:t xml:space="preserve"> </w:t>
      </w:r>
      <w:r w:rsidR="00762E8E" w:rsidRPr="00EE3FC8">
        <w:rPr>
          <w:rFonts w:ascii="Times New Roman" w:hAnsi="Times New Roman" w:cs="Times New Roman"/>
          <w:i/>
          <w:sz w:val="24"/>
          <w:szCs w:val="24"/>
          <w:rPrChange w:id="408" w:author="Steve Miranda" w:date="2016-12-03T11:08:00Z">
            <w:rPr>
              <w:rFonts w:ascii="Times New Roman" w:hAnsi="Times New Roman" w:cs="Times New Roman"/>
              <w:sz w:val="24"/>
              <w:szCs w:val="24"/>
            </w:rPr>
          </w:rPrChange>
        </w:rPr>
        <w:t>b</w:t>
      </w:r>
      <w:r w:rsidR="00762E8E" w:rsidRPr="00D42716">
        <w:rPr>
          <w:rFonts w:ascii="Times New Roman" w:hAnsi="Times New Roman" w:cs="Times New Roman"/>
          <w:sz w:val="24"/>
          <w:szCs w:val="24"/>
        </w:rPr>
        <w:t xml:space="preserve"> </w:t>
      </w:r>
      <w:del w:id="409" w:author="Steve Miranda" w:date="2016-12-04T06:07:00Z">
        <w:r w:rsidR="00762E8E" w:rsidRPr="00D42716" w:rsidDel="0097743E">
          <w:rPr>
            <w:rFonts w:ascii="Times New Roman" w:hAnsi="Times New Roman" w:cs="Times New Roman"/>
            <w:sz w:val="24"/>
            <w:szCs w:val="24"/>
          </w:rPr>
          <w:delText xml:space="preserve">represents </w:delText>
        </w:r>
      </w:del>
      <w:ins w:id="410" w:author="Steve Miranda" w:date="2016-12-04T06:07:00Z">
        <w:r w:rsidR="0097743E">
          <w:rPr>
            <w:rFonts w:ascii="Times New Roman" w:hAnsi="Times New Roman" w:cs="Times New Roman"/>
            <w:sz w:val="24"/>
            <w:szCs w:val="24"/>
          </w:rPr>
          <w:t>i</w:t>
        </w:r>
        <w:r w:rsidR="0097743E" w:rsidRPr="00D42716">
          <w:rPr>
            <w:rFonts w:ascii="Times New Roman" w:hAnsi="Times New Roman" w:cs="Times New Roman"/>
            <w:sz w:val="24"/>
            <w:szCs w:val="24"/>
          </w:rPr>
          <w:t xml:space="preserve">s </w:t>
        </w:r>
      </w:ins>
      <w:r w:rsidR="00762E8E" w:rsidRPr="00D42716">
        <w:rPr>
          <w:rFonts w:ascii="Times New Roman" w:hAnsi="Times New Roman" w:cs="Times New Roman"/>
          <w:sz w:val="24"/>
          <w:szCs w:val="24"/>
        </w:rPr>
        <w:t>the slope of log w</w:t>
      </w:r>
      <w:r w:rsidR="00D42716">
        <w:rPr>
          <w:rFonts w:ascii="Times New Roman" w:hAnsi="Times New Roman" w:cs="Times New Roman"/>
          <w:sz w:val="24"/>
          <w:szCs w:val="24"/>
        </w:rPr>
        <w:t>e</w:t>
      </w:r>
      <w:r w:rsidR="00762E8E" w:rsidRPr="00D42716">
        <w:rPr>
          <w:rFonts w:ascii="Times New Roman" w:hAnsi="Times New Roman" w:cs="Times New Roman"/>
          <w:sz w:val="24"/>
          <w:szCs w:val="24"/>
        </w:rPr>
        <w:t>ight – log length regression.</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708"/>
        <w:gridCol w:w="1440"/>
        <w:gridCol w:w="1440"/>
        <w:gridCol w:w="1440"/>
        <w:gridCol w:w="1440"/>
      </w:tblGrid>
      <w:tr w:rsidR="0088362B" w:rsidRPr="00CF3DF6" w14:paraId="4E89DC0F" w14:textId="77777777" w:rsidTr="005B19C5">
        <w:trPr>
          <w:trHeight w:val="410"/>
        </w:trPr>
        <w:tc>
          <w:tcPr>
            <w:tcW w:w="3708" w:type="dxa"/>
            <w:vAlign w:val="center"/>
          </w:tcPr>
          <w:p w14:paraId="3CFC6069" w14:textId="77777777" w:rsidR="0088362B" w:rsidRPr="00C5278F" w:rsidRDefault="0088362B" w:rsidP="005B19C5">
            <w:pPr>
              <w:rPr>
                <w:rFonts w:ascii="Times New Roman" w:hAnsi="Times New Roman" w:cs="Times New Roman"/>
                <w:sz w:val="24"/>
                <w:szCs w:val="24"/>
              </w:rPr>
            </w:pPr>
            <w:r w:rsidRPr="00C5278F">
              <w:rPr>
                <w:rFonts w:ascii="Times New Roman" w:hAnsi="Times New Roman" w:cs="Times New Roman"/>
                <w:sz w:val="24"/>
                <w:szCs w:val="24"/>
              </w:rPr>
              <w:t>Metric</w:t>
            </w:r>
          </w:p>
        </w:tc>
        <w:tc>
          <w:tcPr>
            <w:tcW w:w="1440" w:type="dxa"/>
            <w:vAlign w:val="center"/>
          </w:tcPr>
          <w:p w14:paraId="390B67E6"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M</w:t>
            </w:r>
            <w:r>
              <w:rPr>
                <w:rFonts w:ascii="Times New Roman" w:hAnsi="Times New Roman" w:cs="Times New Roman"/>
                <w:sz w:val="24"/>
                <w:szCs w:val="24"/>
              </w:rPr>
              <w:t>ean</w:t>
            </w:r>
          </w:p>
        </w:tc>
        <w:tc>
          <w:tcPr>
            <w:tcW w:w="1440" w:type="dxa"/>
            <w:vAlign w:val="center"/>
          </w:tcPr>
          <w:p w14:paraId="059DAE89"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CV</w:t>
            </w:r>
          </w:p>
        </w:tc>
        <w:tc>
          <w:tcPr>
            <w:tcW w:w="1440" w:type="dxa"/>
            <w:vAlign w:val="center"/>
          </w:tcPr>
          <w:p w14:paraId="0D3D784B"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M</w:t>
            </w:r>
            <w:r>
              <w:rPr>
                <w:rFonts w:ascii="Times New Roman" w:hAnsi="Times New Roman" w:cs="Times New Roman"/>
                <w:sz w:val="24"/>
                <w:szCs w:val="24"/>
              </w:rPr>
              <w:t>in</w:t>
            </w:r>
          </w:p>
        </w:tc>
        <w:tc>
          <w:tcPr>
            <w:tcW w:w="1440" w:type="dxa"/>
            <w:vAlign w:val="center"/>
          </w:tcPr>
          <w:p w14:paraId="0A3C8368"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M</w:t>
            </w:r>
            <w:r>
              <w:rPr>
                <w:rFonts w:ascii="Times New Roman" w:hAnsi="Times New Roman" w:cs="Times New Roman"/>
                <w:sz w:val="24"/>
                <w:szCs w:val="24"/>
              </w:rPr>
              <w:t>ax</w:t>
            </w:r>
          </w:p>
        </w:tc>
      </w:tr>
      <w:tr w:rsidR="0088362B" w:rsidRPr="00CF3DF6" w14:paraId="467D30D1" w14:textId="77777777" w:rsidTr="005B19C5">
        <w:trPr>
          <w:trHeight w:val="410"/>
        </w:trPr>
        <w:tc>
          <w:tcPr>
            <w:tcW w:w="9468" w:type="dxa"/>
            <w:gridSpan w:val="5"/>
            <w:tcBorders>
              <w:bottom w:val="nil"/>
            </w:tcBorders>
            <w:vAlign w:val="center"/>
          </w:tcPr>
          <w:p w14:paraId="19CC1CE5" w14:textId="26ED6CAB" w:rsidR="0088362B" w:rsidRPr="00C5278F" w:rsidRDefault="00EC2D5C" w:rsidP="005B19C5">
            <w:pPr>
              <w:jc w:val="center"/>
              <w:rPr>
                <w:rFonts w:ascii="Times New Roman" w:hAnsi="Times New Roman" w:cs="Times New Roman"/>
                <w:sz w:val="24"/>
                <w:szCs w:val="24"/>
              </w:rPr>
            </w:pPr>
            <w:r>
              <w:rPr>
                <w:rFonts w:ascii="Times New Roman" w:hAnsi="Times New Roman" w:cs="Times New Roman"/>
                <w:sz w:val="24"/>
                <w:szCs w:val="24"/>
              </w:rPr>
              <w:t>Catch rate</w:t>
            </w:r>
          </w:p>
        </w:tc>
      </w:tr>
      <w:tr w:rsidR="0088362B" w:rsidRPr="00CF3DF6" w14:paraId="48983941" w14:textId="77777777" w:rsidTr="005B19C5">
        <w:trPr>
          <w:trHeight w:val="410"/>
        </w:trPr>
        <w:tc>
          <w:tcPr>
            <w:tcW w:w="3708" w:type="dxa"/>
            <w:tcBorders>
              <w:top w:val="nil"/>
              <w:bottom w:val="nil"/>
            </w:tcBorders>
            <w:vAlign w:val="center"/>
          </w:tcPr>
          <w:p w14:paraId="4BC6A189" w14:textId="77777777" w:rsidR="0088362B" w:rsidRPr="00C5278F" w:rsidRDefault="0088362B" w:rsidP="005B19C5">
            <w:pPr>
              <w:rPr>
                <w:rFonts w:ascii="Times New Roman" w:hAnsi="Times New Roman" w:cs="Times New Roman"/>
                <w:sz w:val="24"/>
                <w:szCs w:val="24"/>
              </w:rPr>
            </w:pPr>
            <w:r w:rsidRPr="00C5278F">
              <w:rPr>
                <w:rFonts w:ascii="Times New Roman" w:hAnsi="Times New Roman" w:cs="Times New Roman"/>
                <w:sz w:val="24"/>
                <w:szCs w:val="24"/>
              </w:rPr>
              <w:t>Catch per hour &lt;8 in</w:t>
            </w:r>
          </w:p>
        </w:tc>
        <w:tc>
          <w:tcPr>
            <w:tcW w:w="1440" w:type="dxa"/>
            <w:tcBorders>
              <w:top w:val="nil"/>
              <w:bottom w:val="nil"/>
            </w:tcBorders>
            <w:vAlign w:val="center"/>
          </w:tcPr>
          <w:p w14:paraId="1E2FD5EB"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13.6</w:t>
            </w:r>
          </w:p>
        </w:tc>
        <w:tc>
          <w:tcPr>
            <w:tcW w:w="1440" w:type="dxa"/>
            <w:tcBorders>
              <w:top w:val="nil"/>
              <w:bottom w:val="nil"/>
            </w:tcBorders>
            <w:vAlign w:val="center"/>
          </w:tcPr>
          <w:p w14:paraId="2C2E6759"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55</w:t>
            </w:r>
          </w:p>
        </w:tc>
        <w:tc>
          <w:tcPr>
            <w:tcW w:w="1440" w:type="dxa"/>
            <w:tcBorders>
              <w:top w:val="nil"/>
              <w:bottom w:val="nil"/>
            </w:tcBorders>
            <w:vAlign w:val="center"/>
          </w:tcPr>
          <w:p w14:paraId="0B3F860B"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3.6</w:t>
            </w:r>
          </w:p>
        </w:tc>
        <w:tc>
          <w:tcPr>
            <w:tcW w:w="1440" w:type="dxa"/>
            <w:tcBorders>
              <w:top w:val="nil"/>
              <w:bottom w:val="nil"/>
            </w:tcBorders>
            <w:vAlign w:val="center"/>
          </w:tcPr>
          <w:p w14:paraId="1F061D21"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26.2</w:t>
            </w:r>
          </w:p>
        </w:tc>
      </w:tr>
      <w:tr w:rsidR="0088362B" w:rsidRPr="00D014E7" w14:paraId="1BEF581C" w14:textId="77777777" w:rsidTr="005B19C5">
        <w:trPr>
          <w:trHeight w:val="410"/>
        </w:trPr>
        <w:tc>
          <w:tcPr>
            <w:tcW w:w="3708" w:type="dxa"/>
            <w:tcBorders>
              <w:top w:val="nil"/>
              <w:bottom w:val="nil"/>
            </w:tcBorders>
            <w:vAlign w:val="center"/>
          </w:tcPr>
          <w:p w14:paraId="12D94A48" w14:textId="77777777" w:rsidR="0088362B" w:rsidRPr="00C5278F" w:rsidRDefault="0088362B" w:rsidP="005B19C5">
            <w:pPr>
              <w:rPr>
                <w:rFonts w:ascii="Times New Roman" w:hAnsi="Times New Roman" w:cs="Times New Roman"/>
                <w:sz w:val="24"/>
                <w:szCs w:val="24"/>
              </w:rPr>
            </w:pPr>
            <w:r w:rsidRPr="00C5278F">
              <w:rPr>
                <w:rFonts w:ascii="Times New Roman" w:hAnsi="Times New Roman" w:cs="Times New Roman"/>
                <w:sz w:val="24"/>
                <w:szCs w:val="24"/>
              </w:rPr>
              <w:t>Catch per hour 8-11.9 in</w:t>
            </w:r>
          </w:p>
        </w:tc>
        <w:tc>
          <w:tcPr>
            <w:tcW w:w="1440" w:type="dxa"/>
            <w:tcBorders>
              <w:top w:val="nil"/>
              <w:bottom w:val="nil"/>
            </w:tcBorders>
            <w:vAlign w:val="center"/>
          </w:tcPr>
          <w:p w14:paraId="35037390"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16.2</w:t>
            </w:r>
          </w:p>
        </w:tc>
        <w:tc>
          <w:tcPr>
            <w:tcW w:w="1440" w:type="dxa"/>
            <w:tcBorders>
              <w:top w:val="nil"/>
              <w:bottom w:val="nil"/>
            </w:tcBorders>
            <w:vAlign w:val="center"/>
          </w:tcPr>
          <w:p w14:paraId="6075391F"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29</w:t>
            </w:r>
          </w:p>
        </w:tc>
        <w:tc>
          <w:tcPr>
            <w:tcW w:w="1440" w:type="dxa"/>
            <w:tcBorders>
              <w:top w:val="nil"/>
              <w:bottom w:val="nil"/>
            </w:tcBorders>
            <w:vAlign w:val="center"/>
          </w:tcPr>
          <w:p w14:paraId="0C1D43FD"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7.1</w:t>
            </w:r>
          </w:p>
        </w:tc>
        <w:tc>
          <w:tcPr>
            <w:tcW w:w="1440" w:type="dxa"/>
            <w:tcBorders>
              <w:top w:val="nil"/>
              <w:bottom w:val="nil"/>
            </w:tcBorders>
            <w:vAlign w:val="center"/>
          </w:tcPr>
          <w:p w14:paraId="59C5FFB3"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24.8</w:t>
            </w:r>
          </w:p>
        </w:tc>
      </w:tr>
      <w:tr w:rsidR="0088362B" w:rsidRPr="00D014E7" w14:paraId="2059A5CA" w14:textId="77777777" w:rsidTr="005B19C5">
        <w:trPr>
          <w:trHeight w:val="410"/>
        </w:trPr>
        <w:tc>
          <w:tcPr>
            <w:tcW w:w="3708" w:type="dxa"/>
            <w:tcBorders>
              <w:top w:val="nil"/>
              <w:bottom w:val="nil"/>
            </w:tcBorders>
            <w:vAlign w:val="center"/>
          </w:tcPr>
          <w:p w14:paraId="4813FB18" w14:textId="77777777" w:rsidR="0088362B" w:rsidRPr="00C5278F" w:rsidRDefault="0088362B" w:rsidP="005B19C5">
            <w:pPr>
              <w:rPr>
                <w:rFonts w:ascii="Times New Roman" w:hAnsi="Times New Roman" w:cs="Times New Roman"/>
                <w:sz w:val="24"/>
                <w:szCs w:val="24"/>
              </w:rPr>
            </w:pPr>
            <w:r w:rsidRPr="00C5278F">
              <w:rPr>
                <w:rFonts w:ascii="Times New Roman" w:hAnsi="Times New Roman" w:cs="Times New Roman"/>
                <w:sz w:val="24"/>
                <w:szCs w:val="24"/>
              </w:rPr>
              <w:t>Catch per hour 12-14.9 in</w:t>
            </w:r>
          </w:p>
        </w:tc>
        <w:tc>
          <w:tcPr>
            <w:tcW w:w="1440" w:type="dxa"/>
            <w:tcBorders>
              <w:top w:val="nil"/>
              <w:bottom w:val="nil"/>
            </w:tcBorders>
            <w:vAlign w:val="center"/>
          </w:tcPr>
          <w:p w14:paraId="4194A827"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15.5</w:t>
            </w:r>
          </w:p>
        </w:tc>
        <w:tc>
          <w:tcPr>
            <w:tcW w:w="1440" w:type="dxa"/>
            <w:tcBorders>
              <w:top w:val="nil"/>
              <w:bottom w:val="nil"/>
            </w:tcBorders>
            <w:vAlign w:val="center"/>
          </w:tcPr>
          <w:p w14:paraId="7F03B13D"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27</w:t>
            </w:r>
          </w:p>
        </w:tc>
        <w:tc>
          <w:tcPr>
            <w:tcW w:w="1440" w:type="dxa"/>
            <w:tcBorders>
              <w:top w:val="nil"/>
              <w:bottom w:val="nil"/>
            </w:tcBorders>
            <w:vAlign w:val="center"/>
          </w:tcPr>
          <w:p w14:paraId="4BB35F87"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8.1</w:t>
            </w:r>
          </w:p>
        </w:tc>
        <w:tc>
          <w:tcPr>
            <w:tcW w:w="1440" w:type="dxa"/>
            <w:tcBorders>
              <w:top w:val="nil"/>
              <w:bottom w:val="nil"/>
            </w:tcBorders>
            <w:vAlign w:val="center"/>
          </w:tcPr>
          <w:p w14:paraId="3B64AD50"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23.0</w:t>
            </w:r>
          </w:p>
        </w:tc>
      </w:tr>
      <w:tr w:rsidR="0088362B" w:rsidRPr="00D014E7" w14:paraId="429290F4" w14:textId="77777777" w:rsidTr="005B19C5">
        <w:trPr>
          <w:trHeight w:val="410"/>
        </w:trPr>
        <w:tc>
          <w:tcPr>
            <w:tcW w:w="3708" w:type="dxa"/>
            <w:tcBorders>
              <w:top w:val="nil"/>
              <w:bottom w:val="nil"/>
            </w:tcBorders>
            <w:vAlign w:val="center"/>
          </w:tcPr>
          <w:p w14:paraId="2A39F40D" w14:textId="77777777" w:rsidR="0088362B" w:rsidRPr="00C5278F" w:rsidRDefault="0088362B" w:rsidP="005B19C5">
            <w:pPr>
              <w:rPr>
                <w:rFonts w:ascii="Times New Roman" w:hAnsi="Times New Roman" w:cs="Times New Roman"/>
                <w:sz w:val="24"/>
                <w:szCs w:val="24"/>
              </w:rPr>
            </w:pPr>
            <w:r w:rsidRPr="00C5278F">
              <w:rPr>
                <w:rFonts w:ascii="Times New Roman" w:hAnsi="Times New Roman" w:cs="Times New Roman"/>
                <w:sz w:val="24"/>
                <w:szCs w:val="24"/>
              </w:rPr>
              <w:t>Catch per hour &gt;15 in</w:t>
            </w:r>
          </w:p>
        </w:tc>
        <w:tc>
          <w:tcPr>
            <w:tcW w:w="1440" w:type="dxa"/>
            <w:tcBorders>
              <w:top w:val="nil"/>
              <w:bottom w:val="nil"/>
            </w:tcBorders>
            <w:vAlign w:val="center"/>
          </w:tcPr>
          <w:p w14:paraId="0C545D02"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10.1</w:t>
            </w:r>
          </w:p>
        </w:tc>
        <w:tc>
          <w:tcPr>
            <w:tcW w:w="1440" w:type="dxa"/>
            <w:tcBorders>
              <w:top w:val="nil"/>
              <w:bottom w:val="nil"/>
            </w:tcBorders>
            <w:vAlign w:val="center"/>
          </w:tcPr>
          <w:p w14:paraId="1B80D7BE"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28</w:t>
            </w:r>
          </w:p>
        </w:tc>
        <w:tc>
          <w:tcPr>
            <w:tcW w:w="1440" w:type="dxa"/>
            <w:tcBorders>
              <w:top w:val="nil"/>
              <w:bottom w:val="nil"/>
            </w:tcBorders>
            <w:vAlign w:val="center"/>
          </w:tcPr>
          <w:p w14:paraId="38E14879"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5.1</w:t>
            </w:r>
          </w:p>
        </w:tc>
        <w:tc>
          <w:tcPr>
            <w:tcW w:w="1440" w:type="dxa"/>
            <w:tcBorders>
              <w:top w:val="nil"/>
              <w:bottom w:val="nil"/>
            </w:tcBorders>
            <w:vAlign w:val="center"/>
          </w:tcPr>
          <w:p w14:paraId="35A6297E"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15.7</w:t>
            </w:r>
          </w:p>
        </w:tc>
      </w:tr>
      <w:tr w:rsidR="0088362B" w:rsidRPr="00D014E7" w14:paraId="3A2F1DFF" w14:textId="77777777" w:rsidTr="005B19C5">
        <w:trPr>
          <w:trHeight w:val="410"/>
        </w:trPr>
        <w:tc>
          <w:tcPr>
            <w:tcW w:w="9468" w:type="dxa"/>
            <w:gridSpan w:val="5"/>
            <w:tcBorders>
              <w:top w:val="nil"/>
              <w:bottom w:val="nil"/>
            </w:tcBorders>
            <w:vAlign w:val="center"/>
          </w:tcPr>
          <w:p w14:paraId="0BCFB3BD" w14:textId="77777777" w:rsidR="0088362B" w:rsidRPr="00C5278F" w:rsidRDefault="0088362B" w:rsidP="005B19C5">
            <w:pPr>
              <w:jc w:val="center"/>
              <w:rPr>
                <w:rFonts w:ascii="Times New Roman" w:hAnsi="Times New Roman" w:cs="Times New Roman"/>
                <w:sz w:val="24"/>
                <w:szCs w:val="24"/>
              </w:rPr>
            </w:pPr>
            <w:r>
              <w:rPr>
                <w:rFonts w:ascii="Times New Roman" w:hAnsi="Times New Roman" w:cs="Times New Roman"/>
                <w:sz w:val="24"/>
                <w:szCs w:val="24"/>
              </w:rPr>
              <w:t>Size structure</w:t>
            </w:r>
          </w:p>
        </w:tc>
      </w:tr>
      <w:tr w:rsidR="0088362B" w:rsidRPr="00D014E7" w14:paraId="7983A36A" w14:textId="77777777" w:rsidTr="005B19C5">
        <w:trPr>
          <w:trHeight w:val="410"/>
        </w:trPr>
        <w:tc>
          <w:tcPr>
            <w:tcW w:w="3708" w:type="dxa"/>
            <w:tcBorders>
              <w:top w:val="nil"/>
              <w:bottom w:val="nil"/>
            </w:tcBorders>
            <w:vAlign w:val="center"/>
          </w:tcPr>
          <w:p w14:paraId="3C9E8C4A" w14:textId="77777777" w:rsidR="0088362B" w:rsidRPr="00C5278F" w:rsidRDefault="0088362B" w:rsidP="005B19C5">
            <w:pPr>
              <w:rPr>
                <w:rFonts w:ascii="Times New Roman" w:hAnsi="Times New Roman" w:cs="Times New Roman"/>
                <w:sz w:val="24"/>
                <w:szCs w:val="24"/>
              </w:rPr>
            </w:pPr>
            <w:r>
              <w:rPr>
                <w:rFonts w:ascii="Times New Roman" w:hAnsi="Times New Roman" w:cs="Times New Roman"/>
                <w:sz w:val="24"/>
                <w:szCs w:val="24"/>
              </w:rPr>
              <w:t>M</w:t>
            </w:r>
            <w:r w:rsidRPr="00C5278F">
              <w:rPr>
                <w:rFonts w:ascii="Times New Roman" w:hAnsi="Times New Roman" w:cs="Times New Roman"/>
                <w:sz w:val="24"/>
                <w:szCs w:val="24"/>
              </w:rPr>
              <w:t>edian TL &lt;12 in</w:t>
            </w:r>
          </w:p>
        </w:tc>
        <w:tc>
          <w:tcPr>
            <w:tcW w:w="1440" w:type="dxa"/>
            <w:tcBorders>
              <w:top w:val="nil"/>
              <w:bottom w:val="nil"/>
            </w:tcBorders>
            <w:vAlign w:val="center"/>
          </w:tcPr>
          <w:p w14:paraId="2978C5C1" w14:textId="77777777" w:rsidR="0088362B" w:rsidRPr="00C5278F" w:rsidRDefault="005B19C5" w:rsidP="005B19C5">
            <w:pPr>
              <w:jc w:val="center"/>
              <w:rPr>
                <w:rFonts w:ascii="Times New Roman" w:hAnsi="Times New Roman" w:cs="Times New Roman"/>
                <w:sz w:val="24"/>
                <w:szCs w:val="24"/>
              </w:rPr>
            </w:pPr>
            <w:r>
              <w:rPr>
                <w:rFonts w:ascii="Times New Roman" w:hAnsi="Times New Roman" w:cs="Times New Roman"/>
                <w:sz w:val="24"/>
                <w:szCs w:val="24"/>
              </w:rPr>
              <w:t>8.0</w:t>
            </w:r>
          </w:p>
        </w:tc>
        <w:tc>
          <w:tcPr>
            <w:tcW w:w="1440" w:type="dxa"/>
            <w:tcBorders>
              <w:top w:val="nil"/>
              <w:bottom w:val="nil"/>
            </w:tcBorders>
            <w:vAlign w:val="center"/>
          </w:tcPr>
          <w:p w14:paraId="194752E9"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7</w:t>
            </w:r>
          </w:p>
        </w:tc>
        <w:tc>
          <w:tcPr>
            <w:tcW w:w="1440" w:type="dxa"/>
            <w:tcBorders>
              <w:top w:val="nil"/>
              <w:bottom w:val="nil"/>
            </w:tcBorders>
            <w:vAlign w:val="center"/>
          </w:tcPr>
          <w:p w14:paraId="6044674B"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6</w:t>
            </w:r>
            <w:r w:rsidR="005B19C5">
              <w:rPr>
                <w:rFonts w:ascii="Times New Roman" w:hAnsi="Times New Roman" w:cs="Times New Roman"/>
                <w:sz w:val="24"/>
                <w:szCs w:val="24"/>
              </w:rPr>
              <w:t>.</w:t>
            </w:r>
            <w:r w:rsidRPr="00C5278F">
              <w:rPr>
                <w:rFonts w:ascii="Times New Roman" w:hAnsi="Times New Roman" w:cs="Times New Roman"/>
                <w:sz w:val="24"/>
                <w:szCs w:val="24"/>
              </w:rPr>
              <w:t>5</w:t>
            </w:r>
          </w:p>
        </w:tc>
        <w:tc>
          <w:tcPr>
            <w:tcW w:w="1440" w:type="dxa"/>
            <w:tcBorders>
              <w:top w:val="nil"/>
              <w:bottom w:val="nil"/>
            </w:tcBorders>
            <w:vAlign w:val="center"/>
          </w:tcPr>
          <w:p w14:paraId="3B3BA05B" w14:textId="77777777" w:rsidR="0088362B" w:rsidRPr="00C5278F" w:rsidRDefault="005B19C5" w:rsidP="005B19C5">
            <w:pPr>
              <w:jc w:val="center"/>
              <w:rPr>
                <w:rFonts w:ascii="Times New Roman" w:hAnsi="Times New Roman" w:cs="Times New Roman"/>
                <w:sz w:val="24"/>
                <w:szCs w:val="24"/>
              </w:rPr>
            </w:pPr>
            <w:r>
              <w:rPr>
                <w:rFonts w:ascii="Times New Roman" w:hAnsi="Times New Roman" w:cs="Times New Roman"/>
                <w:sz w:val="24"/>
                <w:szCs w:val="24"/>
              </w:rPr>
              <w:t>8.9</w:t>
            </w:r>
          </w:p>
        </w:tc>
      </w:tr>
      <w:tr w:rsidR="0088362B" w:rsidRPr="00D014E7" w14:paraId="1F545F84" w14:textId="77777777" w:rsidTr="005B19C5">
        <w:trPr>
          <w:trHeight w:val="410"/>
        </w:trPr>
        <w:tc>
          <w:tcPr>
            <w:tcW w:w="3708" w:type="dxa"/>
            <w:tcBorders>
              <w:top w:val="nil"/>
              <w:bottom w:val="nil"/>
            </w:tcBorders>
            <w:vAlign w:val="center"/>
          </w:tcPr>
          <w:p w14:paraId="4A2109FA" w14:textId="77777777" w:rsidR="0088362B" w:rsidRPr="00C5278F" w:rsidRDefault="0088362B" w:rsidP="005B19C5">
            <w:pPr>
              <w:rPr>
                <w:rFonts w:ascii="Times New Roman" w:hAnsi="Times New Roman" w:cs="Times New Roman"/>
                <w:sz w:val="24"/>
                <w:szCs w:val="24"/>
              </w:rPr>
            </w:pPr>
            <w:r>
              <w:rPr>
                <w:rFonts w:ascii="Times New Roman" w:hAnsi="Times New Roman" w:cs="Times New Roman"/>
                <w:sz w:val="24"/>
                <w:szCs w:val="24"/>
              </w:rPr>
              <w:t>M</w:t>
            </w:r>
            <w:r w:rsidRPr="00C5278F">
              <w:rPr>
                <w:rFonts w:ascii="Times New Roman" w:hAnsi="Times New Roman" w:cs="Times New Roman"/>
                <w:sz w:val="24"/>
                <w:szCs w:val="24"/>
              </w:rPr>
              <w:t xml:space="preserve">edian TL </w:t>
            </w:r>
            <w:r w:rsidRPr="00C5278F">
              <w:rPr>
                <w:rFonts w:ascii="Times New Roman" w:hAnsi="Times New Roman" w:cs="Times New Roman"/>
                <w:sz w:val="24"/>
                <w:szCs w:val="24"/>
                <w:u w:val="single"/>
              </w:rPr>
              <w:t>&gt;</w:t>
            </w:r>
            <w:r w:rsidRPr="00C5278F">
              <w:rPr>
                <w:rFonts w:ascii="Times New Roman" w:hAnsi="Times New Roman" w:cs="Times New Roman"/>
                <w:sz w:val="24"/>
                <w:szCs w:val="24"/>
              </w:rPr>
              <w:t>12 in</w:t>
            </w:r>
          </w:p>
        </w:tc>
        <w:tc>
          <w:tcPr>
            <w:tcW w:w="1440" w:type="dxa"/>
            <w:tcBorders>
              <w:top w:val="nil"/>
              <w:bottom w:val="nil"/>
            </w:tcBorders>
            <w:vAlign w:val="center"/>
          </w:tcPr>
          <w:p w14:paraId="70888805" w14:textId="77777777" w:rsidR="0088362B" w:rsidRPr="00C5278F" w:rsidRDefault="005B19C5" w:rsidP="005B19C5">
            <w:pPr>
              <w:jc w:val="center"/>
              <w:rPr>
                <w:rFonts w:ascii="Times New Roman" w:hAnsi="Times New Roman" w:cs="Times New Roman"/>
                <w:sz w:val="24"/>
                <w:szCs w:val="24"/>
              </w:rPr>
            </w:pPr>
            <w:r>
              <w:rPr>
                <w:rFonts w:ascii="Times New Roman" w:hAnsi="Times New Roman" w:cs="Times New Roman"/>
                <w:sz w:val="24"/>
                <w:szCs w:val="24"/>
              </w:rPr>
              <w:t>14.3</w:t>
            </w:r>
          </w:p>
        </w:tc>
        <w:tc>
          <w:tcPr>
            <w:tcW w:w="1440" w:type="dxa"/>
            <w:tcBorders>
              <w:top w:val="nil"/>
              <w:bottom w:val="nil"/>
            </w:tcBorders>
            <w:vAlign w:val="center"/>
          </w:tcPr>
          <w:p w14:paraId="40D71D9B"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w:t>
            </w:r>
          </w:p>
        </w:tc>
        <w:tc>
          <w:tcPr>
            <w:tcW w:w="1440" w:type="dxa"/>
            <w:tcBorders>
              <w:top w:val="nil"/>
              <w:bottom w:val="nil"/>
            </w:tcBorders>
            <w:vAlign w:val="center"/>
          </w:tcPr>
          <w:p w14:paraId="17978B78" w14:textId="77777777" w:rsidR="0088362B" w:rsidRPr="00C5278F" w:rsidRDefault="005B19C5" w:rsidP="005B19C5">
            <w:pPr>
              <w:jc w:val="center"/>
              <w:rPr>
                <w:rFonts w:ascii="Times New Roman" w:hAnsi="Times New Roman" w:cs="Times New Roman"/>
                <w:sz w:val="24"/>
                <w:szCs w:val="24"/>
              </w:rPr>
            </w:pPr>
            <w:r>
              <w:rPr>
                <w:rFonts w:ascii="Times New Roman" w:hAnsi="Times New Roman" w:cs="Times New Roman"/>
                <w:sz w:val="24"/>
                <w:szCs w:val="24"/>
              </w:rPr>
              <w:t>13.8</w:t>
            </w:r>
          </w:p>
        </w:tc>
        <w:tc>
          <w:tcPr>
            <w:tcW w:w="1440" w:type="dxa"/>
            <w:tcBorders>
              <w:top w:val="nil"/>
              <w:bottom w:val="nil"/>
            </w:tcBorders>
            <w:vAlign w:val="center"/>
          </w:tcPr>
          <w:p w14:paraId="2BCE2B00" w14:textId="77777777" w:rsidR="0088362B" w:rsidRPr="00C5278F" w:rsidRDefault="005B19C5" w:rsidP="005B19C5">
            <w:pPr>
              <w:jc w:val="center"/>
              <w:rPr>
                <w:rFonts w:ascii="Times New Roman" w:hAnsi="Times New Roman" w:cs="Times New Roman"/>
                <w:sz w:val="24"/>
                <w:szCs w:val="24"/>
              </w:rPr>
            </w:pPr>
            <w:r>
              <w:rPr>
                <w:rFonts w:ascii="Times New Roman" w:hAnsi="Times New Roman" w:cs="Times New Roman"/>
                <w:sz w:val="24"/>
                <w:szCs w:val="24"/>
              </w:rPr>
              <w:t>14.9</w:t>
            </w:r>
          </w:p>
        </w:tc>
      </w:tr>
      <w:tr w:rsidR="006108FE" w:rsidRPr="00D014E7" w14:paraId="40190E00" w14:textId="77777777" w:rsidTr="005B19C5">
        <w:trPr>
          <w:trHeight w:val="410"/>
          <w:ins w:id="411" w:author="Steve Miranda" w:date="2016-12-05T20:04:00Z"/>
        </w:trPr>
        <w:tc>
          <w:tcPr>
            <w:tcW w:w="3708" w:type="dxa"/>
            <w:tcBorders>
              <w:top w:val="nil"/>
              <w:bottom w:val="nil"/>
            </w:tcBorders>
            <w:vAlign w:val="center"/>
          </w:tcPr>
          <w:p w14:paraId="0A4A83B0" w14:textId="1A200021" w:rsidR="006108FE" w:rsidRPr="00C5278F" w:rsidRDefault="006108FE" w:rsidP="005B19C5">
            <w:pPr>
              <w:rPr>
                <w:ins w:id="412" w:author="Steve Miranda" w:date="2016-12-05T20:04:00Z"/>
                <w:rFonts w:ascii="Times New Roman" w:hAnsi="Times New Roman" w:cs="Times New Roman"/>
                <w:sz w:val="24"/>
                <w:szCs w:val="24"/>
              </w:rPr>
            </w:pPr>
            <w:ins w:id="413" w:author="Steve Miranda" w:date="2016-12-05T20:05:00Z">
              <w:r>
                <w:rPr>
                  <w:rFonts w:ascii="Times New Roman" w:hAnsi="Times New Roman" w:cs="Times New Roman"/>
                  <w:sz w:val="24"/>
                  <w:szCs w:val="24"/>
                </w:rPr>
                <w:t xml:space="preserve">Median TL </w:t>
              </w:r>
            </w:ins>
            <w:ins w:id="414" w:author="Steve Miranda" w:date="2016-12-05T20:22:00Z">
              <w:r w:rsidR="00506657">
                <w:rPr>
                  <w:rFonts w:ascii="Times New Roman" w:hAnsi="Times New Roman" w:cs="Times New Roman"/>
                  <w:sz w:val="24"/>
                  <w:szCs w:val="24"/>
                </w:rPr>
                <w:t xml:space="preserve">of </w:t>
              </w:r>
            </w:ins>
            <w:ins w:id="415" w:author="Steve Miranda" w:date="2016-12-05T20:05:00Z">
              <w:r>
                <w:rPr>
                  <w:rFonts w:ascii="Times New Roman" w:hAnsi="Times New Roman" w:cs="Times New Roman"/>
                  <w:sz w:val="24"/>
                  <w:szCs w:val="24"/>
                </w:rPr>
                <w:t>largest 10</w:t>
              </w:r>
            </w:ins>
            <w:ins w:id="416" w:author="Steve Miranda" w:date="2016-12-05T20:22:00Z">
              <w:r w:rsidR="00506657">
                <w:rPr>
                  <w:rFonts w:ascii="Times New Roman" w:hAnsi="Times New Roman" w:cs="Times New Roman"/>
                  <w:sz w:val="24"/>
                  <w:szCs w:val="24"/>
                </w:rPr>
                <w:t>%</w:t>
              </w:r>
            </w:ins>
          </w:p>
        </w:tc>
        <w:tc>
          <w:tcPr>
            <w:tcW w:w="1440" w:type="dxa"/>
            <w:tcBorders>
              <w:top w:val="nil"/>
              <w:bottom w:val="nil"/>
            </w:tcBorders>
            <w:vAlign w:val="center"/>
          </w:tcPr>
          <w:p w14:paraId="67AABB6B" w14:textId="31C9DD83" w:rsidR="006108FE" w:rsidRPr="00C5278F" w:rsidRDefault="00506657" w:rsidP="005B19C5">
            <w:pPr>
              <w:jc w:val="center"/>
              <w:rPr>
                <w:ins w:id="417" w:author="Steve Miranda" w:date="2016-12-05T20:04:00Z"/>
                <w:rFonts w:ascii="Times New Roman" w:hAnsi="Times New Roman" w:cs="Times New Roman"/>
                <w:sz w:val="24"/>
                <w:szCs w:val="24"/>
              </w:rPr>
            </w:pPr>
            <w:ins w:id="418" w:author="Steve Miranda" w:date="2016-12-05T20:26:00Z">
              <w:r>
                <w:rPr>
                  <w:rFonts w:ascii="Times New Roman" w:hAnsi="Times New Roman" w:cs="Times New Roman"/>
                  <w:sz w:val="24"/>
                  <w:szCs w:val="24"/>
                </w:rPr>
                <w:t>453</w:t>
              </w:r>
            </w:ins>
          </w:p>
        </w:tc>
        <w:tc>
          <w:tcPr>
            <w:tcW w:w="1440" w:type="dxa"/>
            <w:tcBorders>
              <w:top w:val="nil"/>
              <w:bottom w:val="nil"/>
            </w:tcBorders>
            <w:vAlign w:val="center"/>
          </w:tcPr>
          <w:p w14:paraId="1BE4F8D3" w14:textId="52942975" w:rsidR="006108FE" w:rsidRPr="00C5278F" w:rsidRDefault="00506657" w:rsidP="005B19C5">
            <w:pPr>
              <w:jc w:val="center"/>
              <w:rPr>
                <w:ins w:id="419" w:author="Steve Miranda" w:date="2016-12-05T20:04:00Z"/>
                <w:rFonts w:ascii="Times New Roman" w:hAnsi="Times New Roman" w:cs="Times New Roman"/>
                <w:sz w:val="24"/>
                <w:szCs w:val="24"/>
              </w:rPr>
            </w:pPr>
            <w:ins w:id="420" w:author="Steve Miranda" w:date="2016-12-05T20:26:00Z">
              <w:r>
                <w:rPr>
                  <w:rFonts w:ascii="Times New Roman" w:hAnsi="Times New Roman" w:cs="Times New Roman"/>
                  <w:sz w:val="24"/>
                  <w:szCs w:val="24"/>
                </w:rPr>
                <w:t>4</w:t>
              </w:r>
            </w:ins>
          </w:p>
        </w:tc>
        <w:tc>
          <w:tcPr>
            <w:tcW w:w="1440" w:type="dxa"/>
            <w:tcBorders>
              <w:top w:val="nil"/>
              <w:bottom w:val="nil"/>
            </w:tcBorders>
            <w:vAlign w:val="center"/>
          </w:tcPr>
          <w:p w14:paraId="3A2A8148" w14:textId="53B27273" w:rsidR="006108FE" w:rsidRPr="00C5278F" w:rsidRDefault="00506657" w:rsidP="005B19C5">
            <w:pPr>
              <w:jc w:val="center"/>
              <w:rPr>
                <w:ins w:id="421" w:author="Steve Miranda" w:date="2016-12-05T20:04:00Z"/>
                <w:rFonts w:ascii="Times New Roman" w:hAnsi="Times New Roman" w:cs="Times New Roman"/>
                <w:sz w:val="24"/>
                <w:szCs w:val="24"/>
              </w:rPr>
            </w:pPr>
            <w:ins w:id="422" w:author="Steve Miranda" w:date="2016-12-05T20:25:00Z">
              <w:r>
                <w:rPr>
                  <w:rFonts w:ascii="Times New Roman" w:hAnsi="Times New Roman" w:cs="Times New Roman"/>
                  <w:sz w:val="24"/>
                  <w:szCs w:val="24"/>
                </w:rPr>
                <w:t>432</w:t>
              </w:r>
            </w:ins>
          </w:p>
        </w:tc>
        <w:tc>
          <w:tcPr>
            <w:tcW w:w="1440" w:type="dxa"/>
            <w:tcBorders>
              <w:top w:val="nil"/>
              <w:bottom w:val="nil"/>
            </w:tcBorders>
            <w:vAlign w:val="center"/>
          </w:tcPr>
          <w:p w14:paraId="0BAE7DB4" w14:textId="15FCD556" w:rsidR="006108FE" w:rsidRPr="00C5278F" w:rsidRDefault="00506657" w:rsidP="005B19C5">
            <w:pPr>
              <w:jc w:val="center"/>
              <w:rPr>
                <w:ins w:id="423" w:author="Steve Miranda" w:date="2016-12-05T20:04:00Z"/>
                <w:rFonts w:ascii="Times New Roman" w:hAnsi="Times New Roman" w:cs="Times New Roman"/>
                <w:sz w:val="24"/>
                <w:szCs w:val="24"/>
              </w:rPr>
            </w:pPr>
            <w:ins w:id="424" w:author="Steve Miranda" w:date="2016-12-05T20:25:00Z">
              <w:r>
                <w:rPr>
                  <w:rFonts w:ascii="Times New Roman" w:hAnsi="Times New Roman" w:cs="Times New Roman"/>
                  <w:sz w:val="24"/>
                  <w:szCs w:val="24"/>
                </w:rPr>
                <w:t>497</w:t>
              </w:r>
            </w:ins>
          </w:p>
        </w:tc>
      </w:tr>
      <w:tr w:rsidR="0088362B" w:rsidRPr="00D014E7" w14:paraId="35FFCD78" w14:textId="77777777" w:rsidTr="005B19C5">
        <w:trPr>
          <w:trHeight w:val="410"/>
        </w:trPr>
        <w:tc>
          <w:tcPr>
            <w:tcW w:w="3708" w:type="dxa"/>
            <w:tcBorders>
              <w:top w:val="nil"/>
              <w:bottom w:val="nil"/>
            </w:tcBorders>
            <w:vAlign w:val="center"/>
          </w:tcPr>
          <w:p w14:paraId="02E10D7E" w14:textId="77777777" w:rsidR="0088362B" w:rsidRPr="00C5278F" w:rsidRDefault="0088362B" w:rsidP="005B19C5">
            <w:pPr>
              <w:rPr>
                <w:rFonts w:ascii="Times New Roman" w:hAnsi="Times New Roman" w:cs="Times New Roman"/>
                <w:sz w:val="24"/>
                <w:szCs w:val="24"/>
              </w:rPr>
            </w:pPr>
            <w:r w:rsidRPr="00C5278F">
              <w:rPr>
                <w:rFonts w:ascii="Times New Roman" w:hAnsi="Times New Roman" w:cs="Times New Roman"/>
                <w:sz w:val="24"/>
                <w:szCs w:val="24"/>
              </w:rPr>
              <w:t>Percentage &lt;8 in</w:t>
            </w:r>
          </w:p>
        </w:tc>
        <w:tc>
          <w:tcPr>
            <w:tcW w:w="1440" w:type="dxa"/>
            <w:tcBorders>
              <w:top w:val="nil"/>
              <w:bottom w:val="nil"/>
            </w:tcBorders>
            <w:vAlign w:val="center"/>
          </w:tcPr>
          <w:p w14:paraId="0ECF59A4"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w:t>
            </w:r>
            <w:r>
              <w:rPr>
                <w:rFonts w:ascii="Times New Roman" w:hAnsi="Times New Roman" w:cs="Times New Roman"/>
                <w:sz w:val="24"/>
                <w:szCs w:val="24"/>
              </w:rPr>
              <w:t>3</w:t>
            </w:r>
            <w:r w:rsidRPr="00C5278F">
              <w:rPr>
                <w:rFonts w:ascii="Times New Roman" w:hAnsi="Times New Roman" w:cs="Times New Roman"/>
                <w:sz w:val="24"/>
                <w:szCs w:val="24"/>
              </w:rPr>
              <w:t>.</w:t>
            </w:r>
            <w:r>
              <w:rPr>
                <w:rFonts w:ascii="Times New Roman" w:hAnsi="Times New Roman" w:cs="Times New Roman"/>
                <w:sz w:val="24"/>
                <w:szCs w:val="24"/>
              </w:rPr>
              <w:t>8</w:t>
            </w:r>
          </w:p>
        </w:tc>
        <w:tc>
          <w:tcPr>
            <w:tcW w:w="1440" w:type="dxa"/>
            <w:tcBorders>
              <w:top w:val="nil"/>
              <w:bottom w:val="nil"/>
            </w:tcBorders>
            <w:vAlign w:val="center"/>
          </w:tcPr>
          <w:p w14:paraId="43AEAB44"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44</w:t>
            </w:r>
          </w:p>
        </w:tc>
        <w:tc>
          <w:tcPr>
            <w:tcW w:w="1440" w:type="dxa"/>
            <w:tcBorders>
              <w:top w:val="nil"/>
              <w:bottom w:val="nil"/>
            </w:tcBorders>
            <w:vAlign w:val="center"/>
          </w:tcPr>
          <w:p w14:paraId="1EED3383"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9.6</w:t>
            </w:r>
          </w:p>
        </w:tc>
        <w:tc>
          <w:tcPr>
            <w:tcW w:w="1440" w:type="dxa"/>
            <w:tcBorders>
              <w:top w:val="nil"/>
              <w:bottom w:val="nil"/>
            </w:tcBorders>
            <w:vAlign w:val="center"/>
          </w:tcPr>
          <w:p w14:paraId="0CDDD9F9"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39.1</w:t>
            </w:r>
          </w:p>
        </w:tc>
      </w:tr>
      <w:tr w:rsidR="0088362B" w:rsidRPr="00D014E7" w14:paraId="6AD58FF4" w14:textId="77777777" w:rsidTr="005B19C5">
        <w:trPr>
          <w:trHeight w:val="410"/>
        </w:trPr>
        <w:tc>
          <w:tcPr>
            <w:tcW w:w="3708" w:type="dxa"/>
            <w:tcBorders>
              <w:top w:val="nil"/>
              <w:bottom w:val="nil"/>
            </w:tcBorders>
            <w:vAlign w:val="center"/>
          </w:tcPr>
          <w:p w14:paraId="317A4E49" w14:textId="77777777" w:rsidR="0088362B" w:rsidRPr="00C5278F" w:rsidRDefault="0088362B" w:rsidP="005B19C5">
            <w:pPr>
              <w:rPr>
                <w:rFonts w:ascii="Times New Roman" w:hAnsi="Times New Roman" w:cs="Times New Roman"/>
                <w:sz w:val="24"/>
                <w:szCs w:val="24"/>
              </w:rPr>
            </w:pPr>
            <w:r w:rsidRPr="00C5278F">
              <w:rPr>
                <w:rFonts w:ascii="Times New Roman" w:hAnsi="Times New Roman" w:cs="Times New Roman"/>
                <w:sz w:val="24"/>
                <w:szCs w:val="24"/>
              </w:rPr>
              <w:t>Percentage 8-11.9 in</w:t>
            </w:r>
          </w:p>
        </w:tc>
        <w:tc>
          <w:tcPr>
            <w:tcW w:w="1440" w:type="dxa"/>
            <w:tcBorders>
              <w:top w:val="nil"/>
              <w:bottom w:val="nil"/>
            </w:tcBorders>
            <w:vAlign w:val="center"/>
          </w:tcPr>
          <w:p w14:paraId="3C1A0A41"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29.</w:t>
            </w:r>
            <w:r>
              <w:rPr>
                <w:rFonts w:ascii="Times New Roman" w:hAnsi="Times New Roman" w:cs="Times New Roman"/>
                <w:sz w:val="24"/>
                <w:szCs w:val="24"/>
              </w:rPr>
              <w:t>2</w:t>
            </w:r>
          </w:p>
        </w:tc>
        <w:tc>
          <w:tcPr>
            <w:tcW w:w="1440" w:type="dxa"/>
            <w:tcBorders>
              <w:top w:val="nil"/>
              <w:bottom w:val="nil"/>
            </w:tcBorders>
            <w:vAlign w:val="center"/>
          </w:tcPr>
          <w:p w14:paraId="4E08413F"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15</w:t>
            </w:r>
          </w:p>
        </w:tc>
        <w:tc>
          <w:tcPr>
            <w:tcW w:w="1440" w:type="dxa"/>
            <w:tcBorders>
              <w:top w:val="nil"/>
              <w:bottom w:val="nil"/>
            </w:tcBorders>
            <w:vAlign w:val="center"/>
          </w:tcPr>
          <w:p w14:paraId="2DBBDB5D"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21.4</w:t>
            </w:r>
          </w:p>
        </w:tc>
        <w:tc>
          <w:tcPr>
            <w:tcW w:w="1440" w:type="dxa"/>
            <w:tcBorders>
              <w:top w:val="nil"/>
              <w:bottom w:val="nil"/>
            </w:tcBorders>
            <w:vAlign w:val="center"/>
          </w:tcPr>
          <w:p w14:paraId="1ADB5195"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36.4</w:t>
            </w:r>
          </w:p>
        </w:tc>
      </w:tr>
      <w:tr w:rsidR="0088362B" w:rsidRPr="00D014E7" w14:paraId="25272B21" w14:textId="77777777" w:rsidTr="005B19C5">
        <w:trPr>
          <w:trHeight w:val="410"/>
        </w:trPr>
        <w:tc>
          <w:tcPr>
            <w:tcW w:w="3708" w:type="dxa"/>
            <w:tcBorders>
              <w:top w:val="nil"/>
              <w:bottom w:val="nil"/>
            </w:tcBorders>
            <w:vAlign w:val="center"/>
          </w:tcPr>
          <w:p w14:paraId="1E0060C7" w14:textId="77777777" w:rsidR="0088362B" w:rsidRPr="00C5278F" w:rsidRDefault="0088362B" w:rsidP="005B19C5">
            <w:pPr>
              <w:rPr>
                <w:rFonts w:ascii="Times New Roman" w:hAnsi="Times New Roman" w:cs="Times New Roman"/>
                <w:sz w:val="24"/>
                <w:szCs w:val="24"/>
              </w:rPr>
            </w:pPr>
            <w:r w:rsidRPr="00C5278F">
              <w:rPr>
                <w:rFonts w:ascii="Times New Roman" w:hAnsi="Times New Roman" w:cs="Times New Roman"/>
                <w:sz w:val="24"/>
                <w:szCs w:val="24"/>
              </w:rPr>
              <w:t>Percentage 12-14.9 in</w:t>
            </w:r>
          </w:p>
        </w:tc>
        <w:tc>
          <w:tcPr>
            <w:tcW w:w="1440" w:type="dxa"/>
            <w:tcBorders>
              <w:top w:val="nil"/>
              <w:bottom w:val="nil"/>
            </w:tcBorders>
            <w:vAlign w:val="center"/>
          </w:tcPr>
          <w:p w14:paraId="0F8D83BE"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28.</w:t>
            </w:r>
            <w:r>
              <w:rPr>
                <w:rFonts w:ascii="Times New Roman" w:hAnsi="Times New Roman" w:cs="Times New Roman"/>
                <w:sz w:val="24"/>
                <w:szCs w:val="24"/>
              </w:rPr>
              <w:t>5</w:t>
            </w:r>
          </w:p>
        </w:tc>
        <w:tc>
          <w:tcPr>
            <w:tcW w:w="1440" w:type="dxa"/>
            <w:tcBorders>
              <w:top w:val="nil"/>
              <w:bottom w:val="nil"/>
            </w:tcBorders>
            <w:vAlign w:val="center"/>
          </w:tcPr>
          <w:p w14:paraId="4303D482"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24</w:t>
            </w:r>
          </w:p>
        </w:tc>
        <w:tc>
          <w:tcPr>
            <w:tcW w:w="1440" w:type="dxa"/>
            <w:tcBorders>
              <w:top w:val="nil"/>
              <w:bottom w:val="nil"/>
            </w:tcBorders>
            <w:vAlign w:val="center"/>
          </w:tcPr>
          <w:p w14:paraId="04FC59D2"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18.4</w:t>
            </w:r>
          </w:p>
        </w:tc>
        <w:tc>
          <w:tcPr>
            <w:tcW w:w="1440" w:type="dxa"/>
            <w:tcBorders>
              <w:top w:val="nil"/>
              <w:bottom w:val="nil"/>
            </w:tcBorders>
            <w:vAlign w:val="center"/>
          </w:tcPr>
          <w:p w14:paraId="600E718D"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40.9</w:t>
            </w:r>
          </w:p>
        </w:tc>
      </w:tr>
      <w:tr w:rsidR="0088362B" w:rsidRPr="00D014E7" w14:paraId="7571F9F6" w14:textId="77777777" w:rsidTr="005B19C5">
        <w:trPr>
          <w:trHeight w:val="410"/>
        </w:trPr>
        <w:tc>
          <w:tcPr>
            <w:tcW w:w="3708" w:type="dxa"/>
            <w:tcBorders>
              <w:top w:val="nil"/>
              <w:bottom w:val="nil"/>
            </w:tcBorders>
            <w:vAlign w:val="center"/>
          </w:tcPr>
          <w:p w14:paraId="6AAE62F5" w14:textId="77777777" w:rsidR="0088362B" w:rsidRPr="00C5278F" w:rsidRDefault="0088362B" w:rsidP="005B19C5">
            <w:pPr>
              <w:rPr>
                <w:rFonts w:ascii="Times New Roman" w:hAnsi="Times New Roman" w:cs="Times New Roman"/>
                <w:sz w:val="24"/>
                <w:szCs w:val="24"/>
              </w:rPr>
            </w:pPr>
            <w:r w:rsidRPr="00C5278F">
              <w:rPr>
                <w:rFonts w:ascii="Times New Roman" w:hAnsi="Times New Roman" w:cs="Times New Roman"/>
                <w:sz w:val="24"/>
                <w:szCs w:val="24"/>
              </w:rPr>
              <w:t>Percentage &gt;15 in</w:t>
            </w:r>
          </w:p>
        </w:tc>
        <w:tc>
          <w:tcPr>
            <w:tcW w:w="1440" w:type="dxa"/>
            <w:tcBorders>
              <w:top w:val="nil"/>
              <w:bottom w:val="nil"/>
            </w:tcBorders>
            <w:vAlign w:val="center"/>
          </w:tcPr>
          <w:p w14:paraId="3F174644"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18.</w:t>
            </w:r>
            <w:r>
              <w:rPr>
                <w:rFonts w:ascii="Times New Roman" w:hAnsi="Times New Roman" w:cs="Times New Roman"/>
                <w:sz w:val="24"/>
                <w:szCs w:val="24"/>
              </w:rPr>
              <w:t>5</w:t>
            </w:r>
          </w:p>
        </w:tc>
        <w:tc>
          <w:tcPr>
            <w:tcW w:w="1440" w:type="dxa"/>
            <w:tcBorders>
              <w:top w:val="nil"/>
              <w:bottom w:val="nil"/>
            </w:tcBorders>
            <w:vAlign w:val="center"/>
          </w:tcPr>
          <w:p w14:paraId="7AEF82CE"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24</w:t>
            </w:r>
          </w:p>
        </w:tc>
        <w:tc>
          <w:tcPr>
            <w:tcW w:w="1440" w:type="dxa"/>
            <w:tcBorders>
              <w:top w:val="nil"/>
              <w:bottom w:val="nil"/>
            </w:tcBorders>
            <w:vAlign w:val="center"/>
          </w:tcPr>
          <w:p w14:paraId="517A0C73"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11.2</w:t>
            </w:r>
          </w:p>
        </w:tc>
        <w:tc>
          <w:tcPr>
            <w:tcW w:w="1440" w:type="dxa"/>
            <w:tcBorders>
              <w:top w:val="nil"/>
              <w:bottom w:val="nil"/>
            </w:tcBorders>
            <w:vAlign w:val="center"/>
          </w:tcPr>
          <w:p w14:paraId="523C7C1B"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27.9</w:t>
            </w:r>
          </w:p>
        </w:tc>
      </w:tr>
      <w:tr w:rsidR="0088362B" w:rsidRPr="00D014E7" w14:paraId="0514C027" w14:textId="77777777" w:rsidTr="005B19C5">
        <w:trPr>
          <w:trHeight w:val="410"/>
        </w:trPr>
        <w:tc>
          <w:tcPr>
            <w:tcW w:w="9468" w:type="dxa"/>
            <w:gridSpan w:val="5"/>
            <w:tcBorders>
              <w:top w:val="nil"/>
              <w:bottom w:val="nil"/>
            </w:tcBorders>
            <w:vAlign w:val="center"/>
          </w:tcPr>
          <w:p w14:paraId="308F509F" w14:textId="77777777" w:rsidR="0088362B" w:rsidRPr="00C5278F" w:rsidRDefault="0088362B" w:rsidP="005B19C5">
            <w:pPr>
              <w:jc w:val="center"/>
              <w:rPr>
                <w:rFonts w:ascii="Times New Roman" w:hAnsi="Times New Roman" w:cs="Times New Roman"/>
                <w:sz w:val="24"/>
                <w:szCs w:val="24"/>
              </w:rPr>
            </w:pPr>
            <w:r>
              <w:rPr>
                <w:rFonts w:ascii="Times New Roman" w:hAnsi="Times New Roman" w:cs="Times New Roman"/>
                <w:sz w:val="24"/>
                <w:szCs w:val="24"/>
              </w:rPr>
              <w:t>Condition</w:t>
            </w:r>
          </w:p>
        </w:tc>
      </w:tr>
      <w:tr w:rsidR="0088362B" w:rsidRPr="00D014E7" w14:paraId="16AA318A" w14:textId="77777777" w:rsidTr="005B19C5">
        <w:trPr>
          <w:trHeight w:val="410"/>
        </w:trPr>
        <w:tc>
          <w:tcPr>
            <w:tcW w:w="3708" w:type="dxa"/>
            <w:tcBorders>
              <w:top w:val="nil"/>
              <w:bottom w:val="nil"/>
            </w:tcBorders>
            <w:vAlign w:val="center"/>
          </w:tcPr>
          <w:p w14:paraId="081C4A39" w14:textId="77777777" w:rsidR="0088362B" w:rsidRPr="00C5278F" w:rsidRDefault="0088362B" w:rsidP="005B19C5">
            <w:pPr>
              <w:rPr>
                <w:rFonts w:ascii="Times New Roman" w:hAnsi="Times New Roman" w:cs="Times New Roman"/>
                <w:i/>
                <w:sz w:val="24"/>
                <w:szCs w:val="24"/>
              </w:rPr>
            </w:pPr>
            <w:r w:rsidRPr="00C5278F">
              <w:rPr>
                <w:rFonts w:ascii="Times New Roman" w:hAnsi="Times New Roman" w:cs="Times New Roman"/>
                <w:i/>
                <w:sz w:val="24"/>
                <w:szCs w:val="24"/>
              </w:rPr>
              <w:t>b</w:t>
            </w:r>
          </w:p>
        </w:tc>
        <w:tc>
          <w:tcPr>
            <w:tcW w:w="1440" w:type="dxa"/>
            <w:tcBorders>
              <w:top w:val="nil"/>
              <w:bottom w:val="nil"/>
            </w:tcBorders>
            <w:vAlign w:val="center"/>
          </w:tcPr>
          <w:p w14:paraId="40582D12"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3.217</w:t>
            </w:r>
          </w:p>
        </w:tc>
        <w:tc>
          <w:tcPr>
            <w:tcW w:w="1440" w:type="dxa"/>
            <w:tcBorders>
              <w:top w:val="nil"/>
              <w:bottom w:val="nil"/>
            </w:tcBorders>
            <w:vAlign w:val="center"/>
          </w:tcPr>
          <w:p w14:paraId="11C5E681" w14:textId="77777777" w:rsidR="0088362B" w:rsidRPr="00C5278F" w:rsidRDefault="0088362B" w:rsidP="005B19C5">
            <w:pPr>
              <w:jc w:val="center"/>
              <w:rPr>
                <w:rFonts w:ascii="Times New Roman" w:hAnsi="Times New Roman" w:cs="Times New Roman"/>
                <w:sz w:val="24"/>
                <w:szCs w:val="24"/>
              </w:rPr>
            </w:pPr>
            <w:r>
              <w:rPr>
                <w:rFonts w:ascii="Times New Roman" w:hAnsi="Times New Roman" w:cs="Times New Roman"/>
                <w:sz w:val="24"/>
                <w:szCs w:val="24"/>
              </w:rPr>
              <w:t>2</w:t>
            </w:r>
          </w:p>
        </w:tc>
        <w:tc>
          <w:tcPr>
            <w:tcW w:w="1440" w:type="dxa"/>
            <w:tcBorders>
              <w:top w:val="nil"/>
              <w:bottom w:val="nil"/>
            </w:tcBorders>
            <w:vAlign w:val="center"/>
          </w:tcPr>
          <w:p w14:paraId="7028A9F8"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3.134</w:t>
            </w:r>
          </w:p>
        </w:tc>
        <w:tc>
          <w:tcPr>
            <w:tcW w:w="1440" w:type="dxa"/>
            <w:tcBorders>
              <w:top w:val="nil"/>
              <w:bottom w:val="nil"/>
            </w:tcBorders>
            <w:vAlign w:val="center"/>
          </w:tcPr>
          <w:p w14:paraId="630D7764"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3.267</w:t>
            </w:r>
          </w:p>
        </w:tc>
      </w:tr>
      <w:tr w:rsidR="0088362B" w:rsidRPr="00D014E7" w14:paraId="72BCE82B" w14:textId="77777777" w:rsidTr="005B19C5">
        <w:trPr>
          <w:trHeight w:val="410"/>
        </w:trPr>
        <w:tc>
          <w:tcPr>
            <w:tcW w:w="3708" w:type="dxa"/>
            <w:tcBorders>
              <w:top w:val="nil"/>
              <w:bottom w:val="nil"/>
            </w:tcBorders>
            <w:vAlign w:val="center"/>
          </w:tcPr>
          <w:p w14:paraId="1A3B386D" w14:textId="2ECC1781" w:rsidR="0088362B" w:rsidRPr="00C5278F" w:rsidRDefault="0088362B" w:rsidP="005B19C5">
            <w:pPr>
              <w:rPr>
                <w:rFonts w:ascii="Times New Roman" w:hAnsi="Times New Roman" w:cs="Times New Roman"/>
                <w:sz w:val="24"/>
                <w:szCs w:val="24"/>
              </w:rPr>
            </w:pPr>
            <w:proofErr w:type="spellStart"/>
            <w:r w:rsidRPr="00C5278F">
              <w:rPr>
                <w:rFonts w:ascii="Times New Roman" w:hAnsi="Times New Roman" w:cs="Times New Roman"/>
                <w:i/>
                <w:sz w:val="24"/>
                <w:szCs w:val="24"/>
              </w:rPr>
              <w:t>K</w:t>
            </w:r>
            <w:r w:rsidR="00762E8E">
              <w:rPr>
                <w:rFonts w:ascii="Times New Roman" w:hAnsi="Times New Roman" w:cs="Times New Roman"/>
                <w:i/>
                <w:sz w:val="24"/>
                <w:szCs w:val="24"/>
                <w:vertAlign w:val="subscript"/>
              </w:rPr>
              <w:t>n</w:t>
            </w:r>
            <w:proofErr w:type="spellEnd"/>
            <w:r w:rsidRPr="00C5278F">
              <w:rPr>
                <w:rFonts w:ascii="Times New Roman" w:hAnsi="Times New Roman" w:cs="Times New Roman"/>
                <w:sz w:val="24"/>
                <w:szCs w:val="24"/>
              </w:rPr>
              <w:t xml:space="preserve"> &lt;8 in</w:t>
            </w:r>
          </w:p>
        </w:tc>
        <w:tc>
          <w:tcPr>
            <w:tcW w:w="1440" w:type="dxa"/>
            <w:tcBorders>
              <w:top w:val="nil"/>
              <w:bottom w:val="nil"/>
            </w:tcBorders>
            <w:vAlign w:val="center"/>
          </w:tcPr>
          <w:p w14:paraId="6CF07766"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w:t>
            </w:r>
          </w:p>
        </w:tc>
        <w:tc>
          <w:tcPr>
            <w:tcW w:w="1440" w:type="dxa"/>
            <w:tcBorders>
              <w:top w:val="nil"/>
              <w:bottom w:val="nil"/>
            </w:tcBorders>
            <w:vAlign w:val="center"/>
          </w:tcPr>
          <w:p w14:paraId="60218109"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5</w:t>
            </w:r>
          </w:p>
        </w:tc>
        <w:tc>
          <w:tcPr>
            <w:tcW w:w="1440" w:type="dxa"/>
            <w:tcBorders>
              <w:top w:val="nil"/>
              <w:bottom w:val="nil"/>
            </w:tcBorders>
            <w:vAlign w:val="center"/>
          </w:tcPr>
          <w:p w14:paraId="00600F37"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0.91</w:t>
            </w:r>
          </w:p>
        </w:tc>
        <w:tc>
          <w:tcPr>
            <w:tcW w:w="1440" w:type="dxa"/>
            <w:tcBorders>
              <w:top w:val="nil"/>
              <w:bottom w:val="nil"/>
            </w:tcBorders>
            <w:vAlign w:val="center"/>
          </w:tcPr>
          <w:p w14:paraId="00345566"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1.17</w:t>
            </w:r>
          </w:p>
        </w:tc>
      </w:tr>
      <w:tr w:rsidR="0088362B" w:rsidRPr="00D014E7" w14:paraId="2E95766A" w14:textId="77777777" w:rsidTr="005B19C5">
        <w:trPr>
          <w:trHeight w:val="410"/>
        </w:trPr>
        <w:tc>
          <w:tcPr>
            <w:tcW w:w="3708" w:type="dxa"/>
            <w:tcBorders>
              <w:top w:val="nil"/>
              <w:bottom w:val="nil"/>
            </w:tcBorders>
            <w:vAlign w:val="center"/>
          </w:tcPr>
          <w:p w14:paraId="5423B816" w14:textId="74C66127" w:rsidR="0088362B" w:rsidRPr="00C5278F" w:rsidRDefault="00762E8E" w:rsidP="005B19C5">
            <w:pPr>
              <w:rPr>
                <w:rFonts w:ascii="Times New Roman" w:hAnsi="Times New Roman" w:cs="Times New Roman"/>
                <w:sz w:val="24"/>
                <w:szCs w:val="24"/>
              </w:rPr>
            </w:pPr>
            <w:proofErr w:type="spellStart"/>
            <w:r w:rsidRPr="00762E8E">
              <w:rPr>
                <w:rFonts w:ascii="Times New Roman" w:hAnsi="Times New Roman" w:cs="Times New Roman"/>
                <w:i/>
                <w:sz w:val="24"/>
                <w:szCs w:val="24"/>
              </w:rPr>
              <w:t>K</w:t>
            </w:r>
            <w:r w:rsidRPr="00762E8E">
              <w:rPr>
                <w:rFonts w:ascii="Times New Roman" w:hAnsi="Times New Roman" w:cs="Times New Roman"/>
                <w:i/>
                <w:sz w:val="24"/>
                <w:szCs w:val="24"/>
                <w:vertAlign w:val="subscript"/>
              </w:rPr>
              <w:t>n</w:t>
            </w:r>
            <w:proofErr w:type="spellEnd"/>
            <w:r w:rsidRPr="00762E8E" w:rsidDel="00762E8E">
              <w:rPr>
                <w:rFonts w:ascii="Times New Roman" w:hAnsi="Times New Roman" w:cs="Times New Roman"/>
                <w:i/>
                <w:sz w:val="24"/>
                <w:szCs w:val="24"/>
              </w:rPr>
              <w:t xml:space="preserve"> </w:t>
            </w:r>
            <w:r w:rsidR="0088362B" w:rsidRPr="00C5278F">
              <w:rPr>
                <w:rFonts w:ascii="Times New Roman" w:hAnsi="Times New Roman" w:cs="Times New Roman"/>
                <w:sz w:val="24"/>
                <w:szCs w:val="24"/>
              </w:rPr>
              <w:t xml:space="preserve"> 8-11.9 in</w:t>
            </w:r>
          </w:p>
        </w:tc>
        <w:tc>
          <w:tcPr>
            <w:tcW w:w="1440" w:type="dxa"/>
            <w:tcBorders>
              <w:top w:val="nil"/>
              <w:bottom w:val="nil"/>
            </w:tcBorders>
            <w:vAlign w:val="center"/>
          </w:tcPr>
          <w:p w14:paraId="795A0FA9"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w:t>
            </w:r>
          </w:p>
        </w:tc>
        <w:tc>
          <w:tcPr>
            <w:tcW w:w="1440" w:type="dxa"/>
            <w:tcBorders>
              <w:top w:val="nil"/>
              <w:bottom w:val="nil"/>
            </w:tcBorders>
            <w:vAlign w:val="center"/>
          </w:tcPr>
          <w:p w14:paraId="0F17C746"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4</w:t>
            </w:r>
          </w:p>
        </w:tc>
        <w:tc>
          <w:tcPr>
            <w:tcW w:w="1440" w:type="dxa"/>
            <w:tcBorders>
              <w:top w:val="nil"/>
              <w:bottom w:val="nil"/>
            </w:tcBorders>
            <w:vAlign w:val="center"/>
          </w:tcPr>
          <w:p w14:paraId="1E448C18"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0.93</w:t>
            </w:r>
          </w:p>
        </w:tc>
        <w:tc>
          <w:tcPr>
            <w:tcW w:w="1440" w:type="dxa"/>
            <w:tcBorders>
              <w:top w:val="nil"/>
              <w:bottom w:val="nil"/>
            </w:tcBorders>
            <w:vAlign w:val="center"/>
          </w:tcPr>
          <w:p w14:paraId="46BF2905"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1.10</w:t>
            </w:r>
          </w:p>
        </w:tc>
      </w:tr>
      <w:tr w:rsidR="0088362B" w:rsidRPr="00D014E7" w14:paraId="79B255A9" w14:textId="77777777" w:rsidTr="005B19C5">
        <w:trPr>
          <w:trHeight w:val="410"/>
        </w:trPr>
        <w:tc>
          <w:tcPr>
            <w:tcW w:w="3708" w:type="dxa"/>
            <w:tcBorders>
              <w:top w:val="nil"/>
              <w:bottom w:val="nil"/>
            </w:tcBorders>
            <w:vAlign w:val="center"/>
          </w:tcPr>
          <w:p w14:paraId="36EC92EE" w14:textId="798A08B4" w:rsidR="0088362B" w:rsidRPr="00C5278F" w:rsidRDefault="00762E8E" w:rsidP="005B19C5">
            <w:pPr>
              <w:rPr>
                <w:rFonts w:ascii="Times New Roman" w:hAnsi="Times New Roman" w:cs="Times New Roman"/>
                <w:sz w:val="24"/>
                <w:szCs w:val="24"/>
              </w:rPr>
            </w:pPr>
            <w:proofErr w:type="spellStart"/>
            <w:r w:rsidRPr="00762E8E">
              <w:rPr>
                <w:rFonts w:ascii="Times New Roman" w:hAnsi="Times New Roman" w:cs="Times New Roman"/>
                <w:i/>
                <w:sz w:val="24"/>
                <w:szCs w:val="24"/>
              </w:rPr>
              <w:t>K</w:t>
            </w:r>
            <w:r w:rsidRPr="00762E8E">
              <w:rPr>
                <w:rFonts w:ascii="Times New Roman" w:hAnsi="Times New Roman" w:cs="Times New Roman"/>
                <w:i/>
                <w:sz w:val="24"/>
                <w:szCs w:val="24"/>
                <w:vertAlign w:val="subscript"/>
              </w:rPr>
              <w:t>n</w:t>
            </w:r>
            <w:proofErr w:type="spellEnd"/>
            <w:r w:rsidR="0088362B" w:rsidRPr="00C5278F">
              <w:rPr>
                <w:rFonts w:ascii="Times New Roman" w:hAnsi="Times New Roman" w:cs="Times New Roman"/>
                <w:sz w:val="24"/>
                <w:szCs w:val="24"/>
              </w:rPr>
              <w:t xml:space="preserve"> 12-14.9 in</w:t>
            </w:r>
          </w:p>
        </w:tc>
        <w:tc>
          <w:tcPr>
            <w:tcW w:w="1440" w:type="dxa"/>
            <w:tcBorders>
              <w:top w:val="nil"/>
              <w:bottom w:val="nil"/>
            </w:tcBorders>
            <w:vAlign w:val="center"/>
          </w:tcPr>
          <w:p w14:paraId="2CCD86CF"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w:t>
            </w:r>
          </w:p>
        </w:tc>
        <w:tc>
          <w:tcPr>
            <w:tcW w:w="1440" w:type="dxa"/>
            <w:tcBorders>
              <w:top w:val="nil"/>
              <w:bottom w:val="nil"/>
            </w:tcBorders>
            <w:vAlign w:val="center"/>
          </w:tcPr>
          <w:p w14:paraId="63B97E93"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4</w:t>
            </w:r>
          </w:p>
        </w:tc>
        <w:tc>
          <w:tcPr>
            <w:tcW w:w="1440" w:type="dxa"/>
            <w:tcBorders>
              <w:top w:val="nil"/>
              <w:bottom w:val="nil"/>
            </w:tcBorders>
            <w:vAlign w:val="center"/>
          </w:tcPr>
          <w:p w14:paraId="5E39C343"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0.92</w:t>
            </w:r>
          </w:p>
        </w:tc>
        <w:tc>
          <w:tcPr>
            <w:tcW w:w="1440" w:type="dxa"/>
            <w:tcBorders>
              <w:top w:val="nil"/>
              <w:bottom w:val="nil"/>
            </w:tcBorders>
            <w:vAlign w:val="center"/>
          </w:tcPr>
          <w:p w14:paraId="6904D6D3"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1.07</w:t>
            </w:r>
          </w:p>
        </w:tc>
      </w:tr>
      <w:tr w:rsidR="0088362B" w:rsidRPr="00D014E7" w14:paraId="20F0A98B" w14:textId="77777777" w:rsidTr="005B19C5">
        <w:trPr>
          <w:trHeight w:val="410"/>
        </w:trPr>
        <w:tc>
          <w:tcPr>
            <w:tcW w:w="3708" w:type="dxa"/>
            <w:tcBorders>
              <w:top w:val="nil"/>
            </w:tcBorders>
            <w:vAlign w:val="center"/>
          </w:tcPr>
          <w:p w14:paraId="498D1BA5" w14:textId="3F7CE531" w:rsidR="0088362B" w:rsidRPr="00C5278F" w:rsidRDefault="00762E8E" w:rsidP="005B19C5">
            <w:pPr>
              <w:rPr>
                <w:rFonts w:ascii="Times New Roman" w:hAnsi="Times New Roman" w:cs="Times New Roman"/>
                <w:sz w:val="24"/>
                <w:szCs w:val="24"/>
              </w:rPr>
            </w:pPr>
            <w:proofErr w:type="spellStart"/>
            <w:r w:rsidRPr="00762E8E">
              <w:rPr>
                <w:rFonts w:ascii="Times New Roman" w:hAnsi="Times New Roman" w:cs="Times New Roman"/>
                <w:i/>
                <w:sz w:val="24"/>
                <w:szCs w:val="24"/>
              </w:rPr>
              <w:t>K</w:t>
            </w:r>
            <w:r w:rsidRPr="00762E8E">
              <w:rPr>
                <w:rFonts w:ascii="Times New Roman" w:hAnsi="Times New Roman" w:cs="Times New Roman"/>
                <w:i/>
                <w:sz w:val="24"/>
                <w:szCs w:val="24"/>
                <w:vertAlign w:val="subscript"/>
              </w:rPr>
              <w:t>n</w:t>
            </w:r>
            <w:proofErr w:type="spellEnd"/>
            <w:r w:rsidR="0088362B" w:rsidRPr="00C5278F">
              <w:rPr>
                <w:rFonts w:ascii="Times New Roman" w:hAnsi="Times New Roman" w:cs="Times New Roman"/>
                <w:sz w:val="24"/>
                <w:szCs w:val="24"/>
              </w:rPr>
              <w:t xml:space="preserve"> &gt;15 in</w:t>
            </w:r>
          </w:p>
        </w:tc>
        <w:tc>
          <w:tcPr>
            <w:tcW w:w="1440" w:type="dxa"/>
            <w:tcBorders>
              <w:top w:val="nil"/>
            </w:tcBorders>
            <w:vAlign w:val="center"/>
          </w:tcPr>
          <w:p w14:paraId="456A6E78"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w:t>
            </w:r>
          </w:p>
        </w:tc>
        <w:tc>
          <w:tcPr>
            <w:tcW w:w="1440" w:type="dxa"/>
            <w:tcBorders>
              <w:top w:val="nil"/>
            </w:tcBorders>
            <w:vAlign w:val="center"/>
          </w:tcPr>
          <w:p w14:paraId="1F1CD028"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4</w:t>
            </w:r>
          </w:p>
        </w:tc>
        <w:tc>
          <w:tcPr>
            <w:tcW w:w="1440" w:type="dxa"/>
            <w:tcBorders>
              <w:top w:val="nil"/>
            </w:tcBorders>
            <w:vAlign w:val="center"/>
          </w:tcPr>
          <w:p w14:paraId="2F6A4ADA"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0.95</w:t>
            </w:r>
          </w:p>
        </w:tc>
        <w:tc>
          <w:tcPr>
            <w:tcW w:w="1440" w:type="dxa"/>
            <w:tcBorders>
              <w:top w:val="nil"/>
            </w:tcBorders>
            <w:vAlign w:val="center"/>
          </w:tcPr>
          <w:p w14:paraId="1BC64924" w14:textId="77777777" w:rsidR="0088362B" w:rsidRPr="00C5278F" w:rsidRDefault="0088362B" w:rsidP="005B19C5">
            <w:pPr>
              <w:jc w:val="center"/>
              <w:rPr>
                <w:rFonts w:ascii="Times New Roman" w:hAnsi="Times New Roman" w:cs="Times New Roman"/>
                <w:sz w:val="24"/>
                <w:szCs w:val="24"/>
              </w:rPr>
            </w:pPr>
            <w:r w:rsidRPr="00C5278F">
              <w:rPr>
                <w:rFonts w:ascii="Times New Roman" w:hAnsi="Times New Roman" w:cs="Times New Roman"/>
                <w:sz w:val="24"/>
                <w:szCs w:val="24"/>
              </w:rPr>
              <w:t>1.09</w:t>
            </w:r>
          </w:p>
        </w:tc>
      </w:tr>
    </w:tbl>
    <w:p w14:paraId="160645E0" w14:textId="77777777" w:rsidR="00A952FA" w:rsidRDefault="00A952FA">
      <w:pPr>
        <w:rPr>
          <w:rFonts w:ascii="Times New Roman" w:hAnsi="Times New Roman" w:cs="Times New Roman"/>
          <w:sz w:val="24"/>
          <w:szCs w:val="24"/>
        </w:rPr>
      </w:pPr>
      <w:r>
        <w:rPr>
          <w:rFonts w:ascii="Times New Roman" w:hAnsi="Times New Roman" w:cs="Times New Roman"/>
          <w:sz w:val="24"/>
          <w:szCs w:val="24"/>
        </w:rPr>
        <w:br w:type="page"/>
      </w:r>
    </w:p>
    <w:p w14:paraId="09B35FD2" w14:textId="77777777" w:rsidR="005B19C5" w:rsidRDefault="000F22D9" w:rsidP="00414DF8">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416FACAB" w14:textId="77777777" w:rsidR="005B19C5" w:rsidRDefault="005B19C5" w:rsidP="00414DF8">
      <w:pPr>
        <w:spacing w:after="0" w:line="480" w:lineRule="auto"/>
        <w:rPr>
          <w:rFonts w:ascii="Times New Roman" w:hAnsi="Times New Roman" w:cs="Times New Roman"/>
          <w:sz w:val="24"/>
          <w:szCs w:val="24"/>
        </w:rPr>
      </w:pPr>
    </w:p>
    <w:p w14:paraId="743FEA7E" w14:textId="638BC07B" w:rsidR="004C5F7B" w:rsidRDefault="000F22D9" w:rsidP="00414DF8">
      <w:pPr>
        <w:spacing w:after="0" w:line="480" w:lineRule="auto"/>
        <w:rPr>
          <w:rFonts w:ascii="Times New Roman" w:hAnsi="Times New Roman" w:cs="Times New Roman"/>
          <w:sz w:val="24"/>
          <w:szCs w:val="24"/>
        </w:rPr>
      </w:pPr>
      <w:r>
        <w:rPr>
          <w:rFonts w:ascii="Times New Roman" w:hAnsi="Times New Roman" w:cs="Times New Roman"/>
          <w:sz w:val="24"/>
          <w:szCs w:val="24"/>
        </w:rPr>
        <w:t>FIGURE 1</w:t>
      </w:r>
      <w:r w:rsidR="00A952FA">
        <w:rPr>
          <w:rFonts w:ascii="Times New Roman" w:hAnsi="Times New Roman" w:cs="Times New Roman"/>
          <w:sz w:val="24"/>
          <w:szCs w:val="24"/>
        </w:rPr>
        <w:t xml:space="preserve">. </w:t>
      </w:r>
      <w:r w:rsidR="004C5F7B">
        <w:rPr>
          <w:rFonts w:ascii="Times New Roman" w:hAnsi="Times New Roman" w:cs="Times New Roman"/>
          <w:sz w:val="24"/>
          <w:szCs w:val="24"/>
        </w:rPr>
        <w:t xml:space="preserve">Cluster analysis of the </w:t>
      </w:r>
      <w:del w:id="425" w:author="Steve Miranda" w:date="2016-12-05T20:36:00Z">
        <w:r w:rsidR="004C5F7B" w:rsidDel="00506906">
          <w:rPr>
            <w:rFonts w:ascii="Times New Roman" w:hAnsi="Times New Roman" w:cs="Times New Roman"/>
            <w:sz w:val="24"/>
            <w:szCs w:val="24"/>
          </w:rPr>
          <w:delText xml:space="preserve">15 </w:delText>
        </w:r>
      </w:del>
      <w:ins w:id="426" w:author="Steve Miranda" w:date="2016-12-05T20:36:00Z">
        <w:r w:rsidR="00506906">
          <w:rPr>
            <w:rFonts w:ascii="Times New Roman" w:hAnsi="Times New Roman" w:cs="Times New Roman"/>
            <w:sz w:val="24"/>
            <w:szCs w:val="24"/>
          </w:rPr>
          <w:t xml:space="preserve">16 </w:t>
        </w:r>
      </w:ins>
      <w:r w:rsidR="00D42716">
        <w:rPr>
          <w:rFonts w:ascii="Times New Roman" w:hAnsi="Times New Roman" w:cs="Times New Roman"/>
          <w:sz w:val="24"/>
          <w:szCs w:val="24"/>
        </w:rPr>
        <w:t xml:space="preserve">Largemouth Bass </w:t>
      </w:r>
      <w:r w:rsidR="004C5F7B">
        <w:rPr>
          <w:rFonts w:ascii="Times New Roman" w:hAnsi="Times New Roman" w:cs="Times New Roman"/>
          <w:sz w:val="24"/>
          <w:szCs w:val="24"/>
        </w:rPr>
        <w:t xml:space="preserve">population metrics. Dashed lines identify metrics found to be </w:t>
      </w:r>
      <w:r w:rsidR="008C22E5">
        <w:rPr>
          <w:rFonts w:ascii="Times New Roman" w:eastAsia="Calibri" w:hAnsi="Times New Roman" w:cs="Times New Roman"/>
          <w:sz w:val="24"/>
          <w:szCs w:val="24"/>
        </w:rPr>
        <w:t>statistically indistinguishable</w:t>
      </w:r>
      <w:r w:rsidR="004C5F7B" w:rsidRPr="004C5F7B">
        <w:rPr>
          <w:rFonts w:ascii="Times New Roman" w:eastAsia="Calibri" w:hAnsi="Times New Roman" w:cs="Times New Roman"/>
          <w:sz w:val="24"/>
          <w:szCs w:val="24"/>
        </w:rPr>
        <w:t xml:space="preserve">. </w:t>
      </w:r>
      <w:r w:rsidR="008C22E5">
        <w:rPr>
          <w:rFonts w:ascii="Times New Roman" w:eastAsia="Calibri" w:hAnsi="Times New Roman" w:cs="Times New Roman"/>
          <w:sz w:val="24"/>
          <w:szCs w:val="24"/>
        </w:rPr>
        <w:t xml:space="preserve">The numbers encircled identify the </w:t>
      </w:r>
      <w:r w:rsidR="008C22E5">
        <w:rPr>
          <w:rFonts w:ascii="Times New Roman" w:hAnsi="Times New Roman" w:cs="Times New Roman"/>
          <w:sz w:val="24"/>
          <w:szCs w:val="24"/>
        </w:rPr>
        <w:t>six</w:t>
      </w:r>
      <w:r w:rsidR="008C22E5" w:rsidRPr="000C0DE1">
        <w:rPr>
          <w:rFonts w:ascii="Times New Roman" w:hAnsi="Times New Roman" w:cs="Times New Roman"/>
          <w:sz w:val="24"/>
          <w:szCs w:val="24"/>
        </w:rPr>
        <w:t xml:space="preserve"> </w:t>
      </w:r>
      <w:r w:rsidR="008C22E5">
        <w:rPr>
          <w:rFonts w:ascii="Times New Roman" w:hAnsi="Times New Roman" w:cs="Times New Roman"/>
          <w:sz w:val="24"/>
          <w:szCs w:val="24"/>
        </w:rPr>
        <w:t xml:space="preserve">statistically different clusters. The lower </w:t>
      </w:r>
      <w:r w:rsidR="00D4089D">
        <w:rPr>
          <w:rFonts w:ascii="Times New Roman" w:hAnsi="Times New Roman" w:cs="Times New Roman"/>
          <w:sz w:val="24"/>
          <w:szCs w:val="24"/>
        </w:rPr>
        <w:t>axis identifies</w:t>
      </w:r>
      <w:r w:rsidR="008C22E5">
        <w:rPr>
          <w:rFonts w:ascii="Times New Roman" w:hAnsi="Times New Roman" w:cs="Times New Roman"/>
          <w:sz w:val="24"/>
          <w:szCs w:val="24"/>
        </w:rPr>
        <w:t xml:space="preserve"> the correlation among metrics and clusters.</w:t>
      </w:r>
    </w:p>
    <w:p w14:paraId="5313E3D3" w14:textId="77777777" w:rsidR="00F719C2" w:rsidRDefault="00F719C2" w:rsidP="00F719C2">
      <w:pPr>
        <w:spacing w:after="0" w:line="600" w:lineRule="auto"/>
        <w:rPr>
          <w:rFonts w:ascii="Times New Roman" w:hAnsi="Times New Roman" w:cs="Times New Roman"/>
          <w:sz w:val="24"/>
          <w:szCs w:val="24"/>
        </w:rPr>
      </w:pPr>
    </w:p>
    <w:p w14:paraId="3D17FFD4" w14:textId="5802D753" w:rsidR="007537F6" w:rsidRDefault="000F22D9" w:rsidP="00F719C2">
      <w:pPr>
        <w:spacing w:after="0" w:line="600" w:lineRule="auto"/>
        <w:rPr>
          <w:rFonts w:ascii="Times New Roman" w:hAnsi="Times New Roman" w:cs="Times New Roman"/>
          <w:noProof/>
          <w:sz w:val="24"/>
          <w:szCs w:val="24"/>
        </w:rPr>
      </w:pPr>
      <w:r>
        <w:rPr>
          <w:rFonts w:ascii="Times New Roman" w:hAnsi="Times New Roman" w:cs="Times New Roman"/>
          <w:sz w:val="24"/>
          <w:szCs w:val="24"/>
        </w:rPr>
        <w:t>FIGURE</w:t>
      </w:r>
      <w:r w:rsidR="007537F6">
        <w:rPr>
          <w:rFonts w:ascii="Times New Roman" w:hAnsi="Times New Roman" w:cs="Times New Roman"/>
          <w:sz w:val="24"/>
          <w:szCs w:val="24"/>
        </w:rPr>
        <w:t xml:space="preserve"> 2.</w:t>
      </w:r>
      <w:r w:rsidR="007537F6" w:rsidRPr="007537F6">
        <w:rPr>
          <w:rFonts w:ascii="Times New Roman" w:hAnsi="Times New Roman" w:cs="Times New Roman"/>
          <w:noProof/>
          <w:sz w:val="24"/>
          <w:szCs w:val="24"/>
        </w:rPr>
        <w:t xml:space="preserve"> </w:t>
      </w:r>
      <w:r w:rsidR="008C22E5">
        <w:rPr>
          <w:rFonts w:ascii="Times New Roman" w:hAnsi="Times New Roman" w:cs="Times New Roman"/>
          <w:noProof/>
          <w:sz w:val="24"/>
          <w:szCs w:val="24"/>
        </w:rPr>
        <w:t xml:space="preserve">Long-term trends in the </w:t>
      </w:r>
      <w:del w:id="427" w:author="Steve Miranda" w:date="2016-12-05T20:37:00Z">
        <w:r w:rsidR="008C22E5" w:rsidDel="00506906">
          <w:rPr>
            <w:rFonts w:ascii="Times New Roman" w:hAnsi="Times New Roman" w:cs="Times New Roman"/>
            <w:noProof/>
            <w:sz w:val="24"/>
            <w:szCs w:val="24"/>
          </w:rPr>
          <w:delText>15</w:delText>
        </w:r>
        <w:r w:rsidR="00D4089D" w:rsidDel="00506906">
          <w:rPr>
            <w:rFonts w:ascii="Times New Roman" w:hAnsi="Times New Roman" w:cs="Times New Roman"/>
            <w:noProof/>
            <w:sz w:val="24"/>
            <w:szCs w:val="24"/>
          </w:rPr>
          <w:delText xml:space="preserve"> </w:delText>
        </w:r>
      </w:del>
      <w:ins w:id="428" w:author="Steve Miranda" w:date="2016-12-05T20:37:00Z">
        <w:r w:rsidR="00506906">
          <w:rPr>
            <w:rFonts w:ascii="Times New Roman" w:hAnsi="Times New Roman" w:cs="Times New Roman"/>
            <w:noProof/>
            <w:sz w:val="24"/>
            <w:szCs w:val="24"/>
          </w:rPr>
          <w:t xml:space="preserve">16 </w:t>
        </w:r>
      </w:ins>
      <w:r w:rsidR="00D42716">
        <w:rPr>
          <w:rFonts w:ascii="Times New Roman" w:hAnsi="Times New Roman" w:cs="Times New Roman"/>
          <w:noProof/>
          <w:sz w:val="24"/>
          <w:szCs w:val="24"/>
        </w:rPr>
        <w:t xml:space="preserve">Largemouth Bass </w:t>
      </w:r>
      <w:r w:rsidR="008C22E5">
        <w:rPr>
          <w:rFonts w:ascii="Times New Roman" w:hAnsi="Times New Roman" w:cs="Times New Roman"/>
          <w:noProof/>
          <w:sz w:val="24"/>
          <w:szCs w:val="24"/>
        </w:rPr>
        <w:t xml:space="preserve">population metrics </w:t>
      </w:r>
      <w:r w:rsidR="00D4089D">
        <w:rPr>
          <w:rFonts w:ascii="Times New Roman" w:hAnsi="Times New Roman" w:cs="Times New Roman"/>
          <w:noProof/>
          <w:sz w:val="24"/>
          <w:szCs w:val="24"/>
        </w:rPr>
        <w:t xml:space="preserve">at Ross Barnett Reservoir, Mississippi, 1989-2015. Metrics are </w:t>
      </w:r>
      <w:r w:rsidR="008C22E5">
        <w:rPr>
          <w:rFonts w:ascii="Times New Roman" w:hAnsi="Times New Roman" w:cs="Times New Roman"/>
          <w:noProof/>
          <w:sz w:val="24"/>
          <w:szCs w:val="24"/>
        </w:rPr>
        <w:t>organized according to the clu</w:t>
      </w:r>
      <w:r w:rsidR="00D4089D">
        <w:rPr>
          <w:rFonts w:ascii="Times New Roman" w:hAnsi="Times New Roman" w:cs="Times New Roman"/>
          <w:noProof/>
          <w:sz w:val="24"/>
          <w:szCs w:val="24"/>
        </w:rPr>
        <w:t>s</w:t>
      </w:r>
      <w:r w:rsidR="008C22E5">
        <w:rPr>
          <w:rFonts w:ascii="Times New Roman" w:hAnsi="Times New Roman" w:cs="Times New Roman"/>
          <w:noProof/>
          <w:sz w:val="24"/>
          <w:szCs w:val="24"/>
        </w:rPr>
        <w:t>ters defined in Figure 1. Metric scores were normalized (</w:t>
      </w:r>
      <w:r w:rsidR="008C22E5" w:rsidRPr="008C22E5">
        <w:rPr>
          <w:rFonts w:ascii="Times New Roman" w:hAnsi="Times New Roman" w:cs="Times New Roman"/>
          <w:i/>
          <w:noProof/>
          <w:sz w:val="24"/>
          <w:szCs w:val="24"/>
        </w:rPr>
        <w:t>z</w:t>
      </w:r>
      <w:r w:rsidR="008C22E5">
        <w:rPr>
          <w:rFonts w:ascii="Times New Roman" w:hAnsi="Times New Roman" w:cs="Times New Roman"/>
          <w:noProof/>
          <w:sz w:val="24"/>
          <w:szCs w:val="24"/>
        </w:rPr>
        <w:t>-scores) to ach</w:t>
      </w:r>
      <w:r w:rsidR="00D4089D">
        <w:rPr>
          <w:rFonts w:ascii="Times New Roman" w:hAnsi="Times New Roman" w:cs="Times New Roman"/>
          <w:noProof/>
          <w:sz w:val="24"/>
          <w:szCs w:val="24"/>
        </w:rPr>
        <w:t>i</w:t>
      </w:r>
      <w:r w:rsidR="008C22E5">
        <w:rPr>
          <w:rFonts w:ascii="Times New Roman" w:hAnsi="Times New Roman" w:cs="Times New Roman"/>
          <w:noProof/>
          <w:sz w:val="24"/>
          <w:szCs w:val="24"/>
        </w:rPr>
        <w:t xml:space="preserve">eve a common scale. Length-limit periods </w:t>
      </w:r>
      <w:r w:rsidR="00676CB2">
        <w:rPr>
          <w:rFonts w:ascii="Times New Roman" w:hAnsi="Times New Roman" w:cs="Times New Roman"/>
          <w:noProof/>
          <w:sz w:val="24"/>
          <w:szCs w:val="24"/>
        </w:rPr>
        <w:t>identified by the shaded regions include a 13-16-in protected slot length limit (13-16 SLL), a 15-in minimum length limit (15 MLL), and a 12-in minimum length limit (15 MLL).</w:t>
      </w:r>
    </w:p>
    <w:p w14:paraId="5CBE2A40" w14:textId="77777777" w:rsidR="00F719C2" w:rsidRDefault="00F719C2" w:rsidP="00F719C2">
      <w:pPr>
        <w:spacing w:after="0" w:line="600" w:lineRule="auto"/>
        <w:rPr>
          <w:rFonts w:ascii="Times New Roman" w:hAnsi="Times New Roman" w:cs="Times New Roman"/>
          <w:noProof/>
          <w:sz w:val="24"/>
          <w:szCs w:val="24"/>
        </w:rPr>
      </w:pPr>
    </w:p>
    <w:p w14:paraId="481373A7" w14:textId="68384DBF" w:rsidR="00676CB2" w:rsidRPr="00676CB2" w:rsidRDefault="000F22D9" w:rsidP="00676CB2">
      <w:pPr>
        <w:spacing w:after="0" w:line="600" w:lineRule="auto"/>
        <w:rPr>
          <w:rFonts w:ascii="Times New Roman" w:hAnsi="Times New Roman" w:cs="Times New Roman"/>
          <w:noProof/>
          <w:sz w:val="24"/>
          <w:szCs w:val="24"/>
        </w:rPr>
      </w:pPr>
      <w:r>
        <w:rPr>
          <w:rFonts w:ascii="Times New Roman" w:hAnsi="Times New Roman" w:cs="Times New Roman"/>
          <w:sz w:val="24"/>
          <w:szCs w:val="24"/>
        </w:rPr>
        <w:t>FIGURE</w:t>
      </w:r>
      <w:r w:rsidR="007537F6">
        <w:rPr>
          <w:rFonts w:ascii="Times New Roman" w:hAnsi="Times New Roman" w:cs="Times New Roman"/>
          <w:sz w:val="24"/>
          <w:szCs w:val="24"/>
        </w:rPr>
        <w:t xml:space="preserve"> 3.</w:t>
      </w:r>
      <w:r w:rsidR="008C22E5" w:rsidRPr="008C22E5">
        <w:rPr>
          <w:rFonts w:ascii="Times New Roman" w:hAnsi="Times New Roman" w:cs="Times New Roman"/>
          <w:noProof/>
          <w:sz w:val="24"/>
          <w:szCs w:val="24"/>
        </w:rPr>
        <w:t xml:space="preserve"> </w:t>
      </w:r>
      <w:r w:rsidR="008C22E5">
        <w:rPr>
          <w:rFonts w:ascii="Times New Roman" w:hAnsi="Times New Roman" w:cs="Times New Roman"/>
          <w:noProof/>
          <w:sz w:val="24"/>
          <w:szCs w:val="24"/>
        </w:rPr>
        <w:t xml:space="preserve">Long-term trends in </w:t>
      </w:r>
      <w:r w:rsidR="003F1EB7">
        <w:rPr>
          <w:rFonts w:ascii="Times New Roman" w:hAnsi="Times New Roman" w:cs="Times New Roman"/>
          <w:noProof/>
          <w:sz w:val="24"/>
          <w:szCs w:val="24"/>
        </w:rPr>
        <w:t>b</w:t>
      </w:r>
      <w:r w:rsidR="00D42716">
        <w:rPr>
          <w:rFonts w:ascii="Times New Roman" w:hAnsi="Times New Roman" w:cs="Times New Roman"/>
          <w:noProof/>
          <w:sz w:val="24"/>
          <w:szCs w:val="24"/>
        </w:rPr>
        <w:t xml:space="preserve">lack </w:t>
      </w:r>
      <w:r w:rsidR="003F1EB7">
        <w:rPr>
          <w:rFonts w:ascii="Times New Roman" w:hAnsi="Times New Roman" w:cs="Times New Roman"/>
          <w:noProof/>
          <w:sz w:val="24"/>
          <w:szCs w:val="24"/>
        </w:rPr>
        <w:t>b</w:t>
      </w:r>
      <w:r w:rsidR="00D42716">
        <w:rPr>
          <w:rFonts w:ascii="Times New Roman" w:hAnsi="Times New Roman" w:cs="Times New Roman"/>
          <w:noProof/>
          <w:sz w:val="24"/>
          <w:szCs w:val="24"/>
        </w:rPr>
        <w:t>ass</w:t>
      </w:r>
      <w:r w:rsidR="00D4089D">
        <w:rPr>
          <w:rFonts w:ascii="Times New Roman" w:hAnsi="Times New Roman" w:cs="Times New Roman"/>
          <w:noProof/>
          <w:sz w:val="24"/>
          <w:szCs w:val="24"/>
        </w:rPr>
        <w:t xml:space="preserve"> fishery statistics</w:t>
      </w:r>
      <w:r w:rsidR="00D4089D" w:rsidRPr="00D4089D">
        <w:rPr>
          <w:rFonts w:ascii="Times New Roman" w:hAnsi="Times New Roman" w:cs="Times New Roman"/>
          <w:noProof/>
          <w:sz w:val="24"/>
          <w:szCs w:val="24"/>
        </w:rPr>
        <w:t xml:space="preserve"> </w:t>
      </w:r>
      <w:r w:rsidR="00F702DE">
        <w:rPr>
          <w:rFonts w:ascii="Times New Roman" w:hAnsi="Times New Roman" w:cs="Times New Roman"/>
          <w:noProof/>
          <w:sz w:val="24"/>
          <w:szCs w:val="24"/>
        </w:rPr>
        <w:t xml:space="preserve">normalized with </w:t>
      </w:r>
      <w:r w:rsidR="00F702DE" w:rsidRPr="00F702DE">
        <w:rPr>
          <w:rFonts w:ascii="Times New Roman" w:hAnsi="Times New Roman" w:cs="Times New Roman"/>
          <w:i/>
          <w:noProof/>
          <w:sz w:val="24"/>
          <w:szCs w:val="24"/>
        </w:rPr>
        <w:t>z</w:t>
      </w:r>
      <w:r w:rsidR="00F702DE">
        <w:rPr>
          <w:rFonts w:ascii="Times New Roman" w:hAnsi="Times New Roman" w:cs="Times New Roman"/>
          <w:noProof/>
          <w:sz w:val="24"/>
          <w:szCs w:val="24"/>
        </w:rPr>
        <w:t xml:space="preserve">-scores </w:t>
      </w:r>
      <w:r w:rsidR="00D4089D">
        <w:rPr>
          <w:rFonts w:ascii="Times New Roman" w:hAnsi="Times New Roman" w:cs="Times New Roman"/>
          <w:noProof/>
          <w:sz w:val="24"/>
          <w:szCs w:val="24"/>
        </w:rPr>
        <w:t xml:space="preserve">at Ross Barnett Reservoir, Mississippi, 1986-2015. </w:t>
      </w:r>
      <w:r w:rsidR="00676CB2" w:rsidRPr="00676CB2">
        <w:rPr>
          <w:rFonts w:ascii="Times New Roman" w:hAnsi="Times New Roman" w:cs="Times New Roman"/>
          <w:noProof/>
          <w:sz w:val="24"/>
          <w:szCs w:val="24"/>
        </w:rPr>
        <w:t>Length-limit periods identified by the shaded regions include a 13-16-in protected slot length limit (13-16 SLL), a 15-in minimum length limit (15 MLL), and a 12-in minimum length limit (15 MLL).</w:t>
      </w:r>
    </w:p>
    <w:p w14:paraId="0667C8F9" w14:textId="7787ECC8" w:rsidR="00751F3F" w:rsidRDefault="00751F3F" w:rsidP="00F719C2">
      <w:pPr>
        <w:spacing w:after="0" w:line="600" w:lineRule="auto"/>
        <w:rPr>
          <w:rFonts w:ascii="Times New Roman" w:hAnsi="Times New Roman" w:cs="Times New Roman"/>
          <w:noProof/>
          <w:sz w:val="24"/>
          <w:szCs w:val="24"/>
        </w:rPr>
      </w:pPr>
    </w:p>
    <w:p w14:paraId="1C26458D" w14:textId="487FAE19" w:rsidR="00E23CA8" w:rsidRDefault="000F22D9" w:rsidP="009B409C">
      <w:pPr>
        <w:spacing w:after="0" w:line="600" w:lineRule="auto"/>
        <w:rPr>
          <w:rFonts w:ascii="Times New Roman" w:hAnsi="Times New Roman" w:cs="Times New Roman"/>
          <w:noProof/>
          <w:sz w:val="24"/>
          <w:szCs w:val="24"/>
        </w:rPr>
      </w:pPr>
      <w:r>
        <w:rPr>
          <w:rFonts w:ascii="Times New Roman" w:hAnsi="Times New Roman" w:cs="Times New Roman"/>
          <w:sz w:val="24"/>
          <w:szCs w:val="24"/>
        </w:rPr>
        <w:t>FIGURE</w:t>
      </w:r>
      <w:r w:rsidR="007537F6">
        <w:rPr>
          <w:rFonts w:ascii="Times New Roman" w:hAnsi="Times New Roman" w:cs="Times New Roman"/>
          <w:sz w:val="24"/>
          <w:szCs w:val="24"/>
        </w:rPr>
        <w:t xml:space="preserve"> 4.</w:t>
      </w:r>
      <w:r w:rsidR="00F702DE">
        <w:rPr>
          <w:rFonts w:ascii="Times New Roman" w:hAnsi="Times New Roman" w:cs="Times New Roman"/>
          <w:sz w:val="24"/>
          <w:szCs w:val="24"/>
        </w:rPr>
        <w:t xml:space="preserve"> </w:t>
      </w:r>
      <w:r w:rsidR="00F702DE">
        <w:rPr>
          <w:rFonts w:ascii="Times New Roman" w:hAnsi="Times New Roman" w:cs="Times New Roman"/>
          <w:noProof/>
          <w:sz w:val="24"/>
          <w:szCs w:val="24"/>
        </w:rPr>
        <w:t xml:space="preserve">Long-term trends in </w:t>
      </w:r>
      <w:r w:rsidR="00F719C2">
        <w:rPr>
          <w:rFonts w:ascii="Times New Roman" w:hAnsi="Times New Roman" w:cs="Times New Roman"/>
          <w:noProof/>
          <w:sz w:val="24"/>
          <w:szCs w:val="24"/>
        </w:rPr>
        <w:t xml:space="preserve">electrofishing catch rates of </w:t>
      </w:r>
      <w:r w:rsidR="00F702DE">
        <w:rPr>
          <w:rFonts w:ascii="Times New Roman" w:hAnsi="Times New Roman" w:cs="Times New Roman"/>
          <w:noProof/>
          <w:sz w:val="24"/>
          <w:szCs w:val="24"/>
        </w:rPr>
        <w:t xml:space="preserve">shads and sunfishes normalized with </w:t>
      </w:r>
      <w:r w:rsidR="00F702DE" w:rsidRPr="000F22D9">
        <w:rPr>
          <w:rFonts w:ascii="Times New Roman" w:hAnsi="Times New Roman" w:cs="Times New Roman"/>
          <w:i/>
          <w:noProof/>
          <w:sz w:val="24"/>
          <w:szCs w:val="24"/>
        </w:rPr>
        <w:t>z</w:t>
      </w:r>
      <w:r w:rsidR="00F702DE">
        <w:rPr>
          <w:rFonts w:ascii="Times New Roman" w:hAnsi="Times New Roman" w:cs="Times New Roman"/>
          <w:noProof/>
          <w:sz w:val="24"/>
          <w:szCs w:val="24"/>
        </w:rPr>
        <w:t>-scores at Ross Barnett Reservoir, Mississippi, 1996-2015</w:t>
      </w:r>
      <w:ins w:id="429" w:author="Steve Miranda" w:date="2016-12-06T12:03:00Z">
        <w:r w:rsidR="0066175C">
          <w:rPr>
            <w:rFonts w:ascii="Times New Roman" w:hAnsi="Times New Roman" w:cs="Times New Roman"/>
            <w:noProof/>
            <w:sz w:val="24"/>
            <w:szCs w:val="24"/>
          </w:rPr>
          <w:t xml:space="preserve"> (</w:t>
        </w:r>
        <w:r w:rsidR="0066175C">
          <w:rPr>
            <w:rFonts w:ascii="Times New Roman" w:hAnsi="Times New Roman" w:cs="Times New Roman"/>
            <w:sz w:val="24"/>
            <w:szCs w:val="24"/>
          </w:rPr>
          <w:t>R. Jones, unpublished data</w:t>
        </w:r>
      </w:ins>
      <w:ins w:id="430" w:author="Steve Miranda" w:date="2016-12-06T12:04:00Z">
        <w:r w:rsidR="0066175C">
          <w:rPr>
            <w:rFonts w:ascii="Times New Roman" w:hAnsi="Times New Roman" w:cs="Times New Roman"/>
            <w:sz w:val="24"/>
            <w:szCs w:val="24"/>
          </w:rPr>
          <w:t>)</w:t>
        </w:r>
      </w:ins>
      <w:r w:rsidR="00F702DE">
        <w:rPr>
          <w:rFonts w:ascii="Times New Roman" w:hAnsi="Times New Roman" w:cs="Times New Roman"/>
          <w:noProof/>
          <w:sz w:val="24"/>
          <w:szCs w:val="24"/>
        </w:rPr>
        <w:t xml:space="preserve">.  </w:t>
      </w:r>
    </w:p>
    <w:p w14:paraId="571F1A52" w14:textId="565F2F15" w:rsidR="00E23CA8" w:rsidRDefault="008A3220">
      <w:pPr>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F39D0C2" wp14:editId="67BFC508">
            <wp:simplePos x="914400" y="914400"/>
            <wp:positionH relativeFrom="margin">
              <wp:align>center</wp:align>
            </wp:positionH>
            <wp:positionV relativeFrom="margin">
              <wp:align>center</wp:align>
            </wp:positionV>
            <wp:extent cx="5365115" cy="4328795"/>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5115" cy="4328795"/>
                    </a:xfrm>
                    <a:prstGeom prst="rect">
                      <a:avLst/>
                    </a:prstGeom>
                    <a:noFill/>
                  </pic:spPr>
                </pic:pic>
              </a:graphicData>
            </a:graphic>
          </wp:anchor>
        </w:drawing>
      </w:r>
      <w:r w:rsidR="00E23CA8">
        <w:rPr>
          <w:rFonts w:ascii="Times New Roman" w:hAnsi="Times New Roman" w:cs="Times New Roman"/>
          <w:noProof/>
          <w:sz w:val="24"/>
          <w:szCs w:val="24"/>
        </w:rPr>
        <w:br w:type="page"/>
      </w:r>
    </w:p>
    <w:p w14:paraId="1DDFABC2" w14:textId="511CDB30" w:rsidR="00E23CA8" w:rsidRDefault="008A3220">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BAFCF4C" wp14:editId="72A0A26F">
            <wp:simplePos x="914400" y="914400"/>
            <wp:positionH relativeFrom="margin">
              <wp:align>center</wp:align>
            </wp:positionH>
            <wp:positionV relativeFrom="margin">
              <wp:align>center</wp:align>
            </wp:positionV>
            <wp:extent cx="5932170" cy="662114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170" cy="6621145"/>
                    </a:xfrm>
                    <a:prstGeom prst="rect">
                      <a:avLst/>
                    </a:prstGeom>
                    <a:noFill/>
                  </pic:spPr>
                </pic:pic>
              </a:graphicData>
            </a:graphic>
          </wp:anchor>
        </w:drawing>
      </w:r>
      <w:r w:rsidR="00E23CA8">
        <w:rPr>
          <w:rFonts w:ascii="Times New Roman" w:hAnsi="Times New Roman" w:cs="Times New Roman"/>
          <w:sz w:val="24"/>
          <w:szCs w:val="24"/>
        </w:rPr>
        <w:br w:type="page"/>
      </w:r>
    </w:p>
    <w:p w14:paraId="15ADD29C" w14:textId="37B48B27" w:rsidR="00E23CA8" w:rsidRDefault="00E23CA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4B229F" wp14:editId="717C043A">
            <wp:extent cx="5943600" cy="792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r>
        <w:rPr>
          <w:rFonts w:ascii="Times New Roman" w:hAnsi="Times New Roman" w:cs="Times New Roman"/>
          <w:sz w:val="24"/>
          <w:szCs w:val="24"/>
        </w:rPr>
        <w:br w:type="page"/>
      </w:r>
    </w:p>
    <w:p w14:paraId="11E1B7EB" w14:textId="3EC54592" w:rsidR="007537F6" w:rsidRDefault="00E23CA8" w:rsidP="009B409C">
      <w:pPr>
        <w:spacing w:after="0" w:line="60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10AB6C0" wp14:editId="5822185E">
            <wp:extent cx="5943600" cy="792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sectPr w:rsidR="007537F6" w:rsidSect="006475F1">
      <w:footerReference w:type="default" r:id="rId12"/>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16E7C7" w14:textId="77777777" w:rsidR="006043F5" w:rsidRDefault="006043F5" w:rsidP="00B225FD">
      <w:pPr>
        <w:spacing w:after="0" w:line="240" w:lineRule="auto"/>
      </w:pPr>
      <w:r>
        <w:separator/>
      </w:r>
    </w:p>
  </w:endnote>
  <w:endnote w:type="continuationSeparator" w:id="0">
    <w:p w14:paraId="2C3F096C" w14:textId="77777777" w:rsidR="006043F5" w:rsidRDefault="006043F5" w:rsidP="00B22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294951"/>
      <w:docPartObj>
        <w:docPartGallery w:val="Page Numbers (Bottom of Page)"/>
        <w:docPartUnique/>
      </w:docPartObj>
    </w:sdtPr>
    <w:sdtEndPr>
      <w:rPr>
        <w:noProof/>
      </w:rPr>
    </w:sdtEndPr>
    <w:sdtContent>
      <w:p w14:paraId="645489F3" w14:textId="7415266E" w:rsidR="0017062B" w:rsidRDefault="0017062B">
        <w:pPr>
          <w:pStyle w:val="Footer"/>
          <w:jc w:val="center"/>
        </w:pPr>
        <w:r>
          <w:fldChar w:fldCharType="begin"/>
        </w:r>
        <w:r>
          <w:instrText xml:space="preserve"> PAGE   \* MERGEFORMAT </w:instrText>
        </w:r>
        <w:r>
          <w:fldChar w:fldCharType="separate"/>
        </w:r>
        <w:r w:rsidR="00271615">
          <w:rPr>
            <w:noProof/>
          </w:rPr>
          <w:t>19</w:t>
        </w:r>
        <w:r>
          <w:rPr>
            <w:noProof/>
          </w:rPr>
          <w:fldChar w:fldCharType="end"/>
        </w:r>
      </w:p>
    </w:sdtContent>
  </w:sdt>
  <w:p w14:paraId="1A3D1F99" w14:textId="77777777" w:rsidR="0017062B" w:rsidRDefault="001706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538DCF" w14:textId="77777777" w:rsidR="006043F5" w:rsidRDefault="006043F5" w:rsidP="00B225FD">
      <w:pPr>
        <w:spacing w:after="0" w:line="240" w:lineRule="auto"/>
      </w:pPr>
      <w:r>
        <w:separator/>
      </w:r>
    </w:p>
  </w:footnote>
  <w:footnote w:type="continuationSeparator" w:id="0">
    <w:p w14:paraId="62ADC811" w14:textId="77777777" w:rsidR="006043F5" w:rsidRDefault="006043F5" w:rsidP="00B225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6F2E"/>
    <w:multiLevelType w:val="hybridMultilevel"/>
    <w:tmpl w:val="F0F20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3D0D42"/>
    <w:multiLevelType w:val="hybridMultilevel"/>
    <w:tmpl w:val="7B06064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
    <w:nsid w:val="6F393F5C"/>
    <w:multiLevelType w:val="hybridMultilevel"/>
    <w:tmpl w:val="BEC4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Miranda">
    <w15:presenceInfo w15:providerId="None" w15:userId="Steve Miran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A0MjI0Mza2NDExMDNW0lEKTi0uzszPAykwrQUAjxkH2CwAAAA="/>
  </w:docVars>
  <w:rsids>
    <w:rsidRoot w:val="00831670"/>
    <w:rsid w:val="00000B65"/>
    <w:rsid w:val="000024FC"/>
    <w:rsid w:val="00010572"/>
    <w:rsid w:val="00014EE4"/>
    <w:rsid w:val="00024A4B"/>
    <w:rsid w:val="00030EBF"/>
    <w:rsid w:val="000318AA"/>
    <w:rsid w:val="00043935"/>
    <w:rsid w:val="00044C4A"/>
    <w:rsid w:val="0004522D"/>
    <w:rsid w:val="00051363"/>
    <w:rsid w:val="00055B6D"/>
    <w:rsid w:val="000628AC"/>
    <w:rsid w:val="000636A4"/>
    <w:rsid w:val="000642A1"/>
    <w:rsid w:val="0006674A"/>
    <w:rsid w:val="000708E3"/>
    <w:rsid w:val="00075165"/>
    <w:rsid w:val="000834CB"/>
    <w:rsid w:val="0008679B"/>
    <w:rsid w:val="00087F4F"/>
    <w:rsid w:val="00090B7E"/>
    <w:rsid w:val="0009157A"/>
    <w:rsid w:val="000A559E"/>
    <w:rsid w:val="000A7F77"/>
    <w:rsid w:val="000B135E"/>
    <w:rsid w:val="000B3C3F"/>
    <w:rsid w:val="000C0DE1"/>
    <w:rsid w:val="000C25C9"/>
    <w:rsid w:val="000C45C9"/>
    <w:rsid w:val="000D2428"/>
    <w:rsid w:val="000F22D9"/>
    <w:rsid w:val="00100C50"/>
    <w:rsid w:val="00102B0F"/>
    <w:rsid w:val="00104C22"/>
    <w:rsid w:val="001115AD"/>
    <w:rsid w:val="00112C44"/>
    <w:rsid w:val="0012252E"/>
    <w:rsid w:val="001232EF"/>
    <w:rsid w:val="001345FA"/>
    <w:rsid w:val="001374E4"/>
    <w:rsid w:val="001401DF"/>
    <w:rsid w:val="00145229"/>
    <w:rsid w:val="00146472"/>
    <w:rsid w:val="001471FE"/>
    <w:rsid w:val="00164079"/>
    <w:rsid w:val="00165DB4"/>
    <w:rsid w:val="001678EB"/>
    <w:rsid w:val="0017062B"/>
    <w:rsid w:val="00172085"/>
    <w:rsid w:val="001738AF"/>
    <w:rsid w:val="0017743F"/>
    <w:rsid w:val="00181981"/>
    <w:rsid w:val="0018468E"/>
    <w:rsid w:val="00185230"/>
    <w:rsid w:val="00193B8C"/>
    <w:rsid w:val="001A0D81"/>
    <w:rsid w:val="001A1B95"/>
    <w:rsid w:val="001A655B"/>
    <w:rsid w:val="001B1611"/>
    <w:rsid w:val="001B24D2"/>
    <w:rsid w:val="001C0622"/>
    <w:rsid w:val="001D0EF6"/>
    <w:rsid w:val="001D26BB"/>
    <w:rsid w:val="001D4A4F"/>
    <w:rsid w:val="001D4C28"/>
    <w:rsid w:val="001D557F"/>
    <w:rsid w:val="001E31B5"/>
    <w:rsid w:val="001E56B8"/>
    <w:rsid w:val="001E7047"/>
    <w:rsid w:val="001F0DB0"/>
    <w:rsid w:val="001F3938"/>
    <w:rsid w:val="001F7880"/>
    <w:rsid w:val="002005BB"/>
    <w:rsid w:val="00202946"/>
    <w:rsid w:val="002071BD"/>
    <w:rsid w:val="00207ADF"/>
    <w:rsid w:val="00222D41"/>
    <w:rsid w:val="00231B6B"/>
    <w:rsid w:val="00231D1D"/>
    <w:rsid w:val="00233F48"/>
    <w:rsid w:val="002354F3"/>
    <w:rsid w:val="00235B5B"/>
    <w:rsid w:val="0024002C"/>
    <w:rsid w:val="00242A62"/>
    <w:rsid w:val="00242E92"/>
    <w:rsid w:val="00244560"/>
    <w:rsid w:val="00245FA9"/>
    <w:rsid w:val="00262ACB"/>
    <w:rsid w:val="0026313B"/>
    <w:rsid w:val="0027002B"/>
    <w:rsid w:val="00271615"/>
    <w:rsid w:val="002755EB"/>
    <w:rsid w:val="00275E8D"/>
    <w:rsid w:val="00277CEA"/>
    <w:rsid w:val="0028134B"/>
    <w:rsid w:val="002834B5"/>
    <w:rsid w:val="00283887"/>
    <w:rsid w:val="002A3A22"/>
    <w:rsid w:val="002A53C1"/>
    <w:rsid w:val="002A6DCA"/>
    <w:rsid w:val="002B047A"/>
    <w:rsid w:val="002D17A7"/>
    <w:rsid w:val="002F6159"/>
    <w:rsid w:val="0030441D"/>
    <w:rsid w:val="0030611E"/>
    <w:rsid w:val="003261EC"/>
    <w:rsid w:val="00341CCE"/>
    <w:rsid w:val="00352688"/>
    <w:rsid w:val="003562E0"/>
    <w:rsid w:val="00360692"/>
    <w:rsid w:val="0036308F"/>
    <w:rsid w:val="003722CD"/>
    <w:rsid w:val="003755DE"/>
    <w:rsid w:val="00376290"/>
    <w:rsid w:val="00381A21"/>
    <w:rsid w:val="00390E34"/>
    <w:rsid w:val="0039430A"/>
    <w:rsid w:val="003946DC"/>
    <w:rsid w:val="00394A4E"/>
    <w:rsid w:val="00395AEE"/>
    <w:rsid w:val="003972AD"/>
    <w:rsid w:val="003A34C3"/>
    <w:rsid w:val="003A5160"/>
    <w:rsid w:val="003B1E40"/>
    <w:rsid w:val="003C0EE2"/>
    <w:rsid w:val="003C7A73"/>
    <w:rsid w:val="003D0D5E"/>
    <w:rsid w:val="003D0DA7"/>
    <w:rsid w:val="003D4B4D"/>
    <w:rsid w:val="003E22F8"/>
    <w:rsid w:val="003E2897"/>
    <w:rsid w:val="003E5FAB"/>
    <w:rsid w:val="003E766D"/>
    <w:rsid w:val="003F14AD"/>
    <w:rsid w:val="003F1EB7"/>
    <w:rsid w:val="003F5232"/>
    <w:rsid w:val="0040149F"/>
    <w:rsid w:val="00402F2B"/>
    <w:rsid w:val="00403ED8"/>
    <w:rsid w:val="004127D7"/>
    <w:rsid w:val="00412BA2"/>
    <w:rsid w:val="00414DF8"/>
    <w:rsid w:val="004218B0"/>
    <w:rsid w:val="00425950"/>
    <w:rsid w:val="0044045C"/>
    <w:rsid w:val="0044424C"/>
    <w:rsid w:val="00446B6B"/>
    <w:rsid w:val="00456EAB"/>
    <w:rsid w:val="00463C49"/>
    <w:rsid w:val="00465CBB"/>
    <w:rsid w:val="00465F83"/>
    <w:rsid w:val="00466153"/>
    <w:rsid w:val="004724E6"/>
    <w:rsid w:val="00474FBF"/>
    <w:rsid w:val="00476C7F"/>
    <w:rsid w:val="00481F0A"/>
    <w:rsid w:val="004834F1"/>
    <w:rsid w:val="004838D3"/>
    <w:rsid w:val="004911B0"/>
    <w:rsid w:val="004916AE"/>
    <w:rsid w:val="0049476A"/>
    <w:rsid w:val="004A2994"/>
    <w:rsid w:val="004A30A2"/>
    <w:rsid w:val="004A4E54"/>
    <w:rsid w:val="004A5C1E"/>
    <w:rsid w:val="004A5EF8"/>
    <w:rsid w:val="004B0CB7"/>
    <w:rsid w:val="004B1D03"/>
    <w:rsid w:val="004B47D4"/>
    <w:rsid w:val="004B532D"/>
    <w:rsid w:val="004C5F7B"/>
    <w:rsid w:val="004D4CBC"/>
    <w:rsid w:val="004D77DB"/>
    <w:rsid w:val="004E4176"/>
    <w:rsid w:val="004E5848"/>
    <w:rsid w:val="004E60D8"/>
    <w:rsid w:val="004E7BA4"/>
    <w:rsid w:val="004F0E8D"/>
    <w:rsid w:val="004F5EAA"/>
    <w:rsid w:val="004F794A"/>
    <w:rsid w:val="005028DC"/>
    <w:rsid w:val="0050471A"/>
    <w:rsid w:val="00506657"/>
    <w:rsid w:val="00506906"/>
    <w:rsid w:val="00537659"/>
    <w:rsid w:val="00542507"/>
    <w:rsid w:val="00542856"/>
    <w:rsid w:val="00574E5A"/>
    <w:rsid w:val="005803CE"/>
    <w:rsid w:val="005835C8"/>
    <w:rsid w:val="0058650A"/>
    <w:rsid w:val="005901CE"/>
    <w:rsid w:val="00592C6D"/>
    <w:rsid w:val="005971D8"/>
    <w:rsid w:val="005A2A62"/>
    <w:rsid w:val="005B19C5"/>
    <w:rsid w:val="005B1C01"/>
    <w:rsid w:val="005B3F2B"/>
    <w:rsid w:val="005B6B2F"/>
    <w:rsid w:val="005B7327"/>
    <w:rsid w:val="005C0C1B"/>
    <w:rsid w:val="005D291B"/>
    <w:rsid w:val="005D38ED"/>
    <w:rsid w:val="005D4575"/>
    <w:rsid w:val="005D6B9B"/>
    <w:rsid w:val="005D7581"/>
    <w:rsid w:val="005E185F"/>
    <w:rsid w:val="006043F5"/>
    <w:rsid w:val="006108FE"/>
    <w:rsid w:val="00610FCD"/>
    <w:rsid w:val="0061444A"/>
    <w:rsid w:val="00614DF1"/>
    <w:rsid w:val="00644132"/>
    <w:rsid w:val="006475F1"/>
    <w:rsid w:val="00651924"/>
    <w:rsid w:val="00652615"/>
    <w:rsid w:val="00653224"/>
    <w:rsid w:val="00653FB7"/>
    <w:rsid w:val="0066064B"/>
    <w:rsid w:val="0066175C"/>
    <w:rsid w:val="00664EEB"/>
    <w:rsid w:val="006655CC"/>
    <w:rsid w:val="0067315B"/>
    <w:rsid w:val="00676CB2"/>
    <w:rsid w:val="006775AC"/>
    <w:rsid w:val="00692E1E"/>
    <w:rsid w:val="0069358C"/>
    <w:rsid w:val="00696FF6"/>
    <w:rsid w:val="006A227B"/>
    <w:rsid w:val="006A4E2E"/>
    <w:rsid w:val="006B1434"/>
    <w:rsid w:val="006B1EE5"/>
    <w:rsid w:val="006B25F3"/>
    <w:rsid w:val="006B31AC"/>
    <w:rsid w:val="006B3464"/>
    <w:rsid w:val="006B3547"/>
    <w:rsid w:val="006D008A"/>
    <w:rsid w:val="006E17CD"/>
    <w:rsid w:val="006F00BD"/>
    <w:rsid w:val="006F2024"/>
    <w:rsid w:val="006F2099"/>
    <w:rsid w:val="006F54CE"/>
    <w:rsid w:val="00703251"/>
    <w:rsid w:val="00704395"/>
    <w:rsid w:val="00713EE6"/>
    <w:rsid w:val="00715D6B"/>
    <w:rsid w:val="007259B9"/>
    <w:rsid w:val="007311C2"/>
    <w:rsid w:val="00733047"/>
    <w:rsid w:val="00741145"/>
    <w:rsid w:val="00743296"/>
    <w:rsid w:val="00751F3F"/>
    <w:rsid w:val="00753757"/>
    <w:rsid w:val="007537F6"/>
    <w:rsid w:val="007567EC"/>
    <w:rsid w:val="007577D4"/>
    <w:rsid w:val="00762B1D"/>
    <w:rsid w:val="00762E8E"/>
    <w:rsid w:val="00766E80"/>
    <w:rsid w:val="007942F3"/>
    <w:rsid w:val="0079478B"/>
    <w:rsid w:val="00796C4D"/>
    <w:rsid w:val="007A0704"/>
    <w:rsid w:val="007A4430"/>
    <w:rsid w:val="007B0C96"/>
    <w:rsid w:val="007C2A03"/>
    <w:rsid w:val="007C2E8D"/>
    <w:rsid w:val="007D0479"/>
    <w:rsid w:val="007D5EDC"/>
    <w:rsid w:val="007D601A"/>
    <w:rsid w:val="007D70FC"/>
    <w:rsid w:val="007E67D8"/>
    <w:rsid w:val="007E7387"/>
    <w:rsid w:val="007E7899"/>
    <w:rsid w:val="007F0103"/>
    <w:rsid w:val="007F207B"/>
    <w:rsid w:val="007F6856"/>
    <w:rsid w:val="007F712D"/>
    <w:rsid w:val="0080395D"/>
    <w:rsid w:val="00806C28"/>
    <w:rsid w:val="00807ABE"/>
    <w:rsid w:val="00811739"/>
    <w:rsid w:val="008144BE"/>
    <w:rsid w:val="00816725"/>
    <w:rsid w:val="00824A8F"/>
    <w:rsid w:val="00831670"/>
    <w:rsid w:val="008338EF"/>
    <w:rsid w:val="00836351"/>
    <w:rsid w:val="00843632"/>
    <w:rsid w:val="00844726"/>
    <w:rsid w:val="008473A9"/>
    <w:rsid w:val="00853604"/>
    <w:rsid w:val="008608AC"/>
    <w:rsid w:val="00860A16"/>
    <w:rsid w:val="00865261"/>
    <w:rsid w:val="0088064C"/>
    <w:rsid w:val="00880EE0"/>
    <w:rsid w:val="00881BBF"/>
    <w:rsid w:val="0088362B"/>
    <w:rsid w:val="00883F51"/>
    <w:rsid w:val="00885FC2"/>
    <w:rsid w:val="00890B8C"/>
    <w:rsid w:val="008921BE"/>
    <w:rsid w:val="00896AC3"/>
    <w:rsid w:val="00896F0B"/>
    <w:rsid w:val="008A21F7"/>
    <w:rsid w:val="008A2649"/>
    <w:rsid w:val="008A3220"/>
    <w:rsid w:val="008A5303"/>
    <w:rsid w:val="008A5BB0"/>
    <w:rsid w:val="008A604B"/>
    <w:rsid w:val="008A6847"/>
    <w:rsid w:val="008A7816"/>
    <w:rsid w:val="008B07F0"/>
    <w:rsid w:val="008B55C3"/>
    <w:rsid w:val="008B5C1E"/>
    <w:rsid w:val="008B66DF"/>
    <w:rsid w:val="008C2087"/>
    <w:rsid w:val="008C22E5"/>
    <w:rsid w:val="008C44A9"/>
    <w:rsid w:val="008E0370"/>
    <w:rsid w:val="008F1D7B"/>
    <w:rsid w:val="008F1E7F"/>
    <w:rsid w:val="008F4892"/>
    <w:rsid w:val="00901359"/>
    <w:rsid w:val="00901E0A"/>
    <w:rsid w:val="00902774"/>
    <w:rsid w:val="0090327D"/>
    <w:rsid w:val="00903A09"/>
    <w:rsid w:val="00907C40"/>
    <w:rsid w:val="009104C1"/>
    <w:rsid w:val="00910714"/>
    <w:rsid w:val="00911AE0"/>
    <w:rsid w:val="0091657B"/>
    <w:rsid w:val="00917560"/>
    <w:rsid w:val="00917D9C"/>
    <w:rsid w:val="00923AA5"/>
    <w:rsid w:val="009374AB"/>
    <w:rsid w:val="0094243E"/>
    <w:rsid w:val="00944ABE"/>
    <w:rsid w:val="00946EA6"/>
    <w:rsid w:val="0095175D"/>
    <w:rsid w:val="00957064"/>
    <w:rsid w:val="00960DF7"/>
    <w:rsid w:val="00962E76"/>
    <w:rsid w:val="009651D4"/>
    <w:rsid w:val="00967D14"/>
    <w:rsid w:val="00970B6C"/>
    <w:rsid w:val="0097743E"/>
    <w:rsid w:val="00977C6D"/>
    <w:rsid w:val="00980868"/>
    <w:rsid w:val="00986967"/>
    <w:rsid w:val="00990A04"/>
    <w:rsid w:val="009922CE"/>
    <w:rsid w:val="00996B90"/>
    <w:rsid w:val="00996D7E"/>
    <w:rsid w:val="009A26E7"/>
    <w:rsid w:val="009B409C"/>
    <w:rsid w:val="009B5F9E"/>
    <w:rsid w:val="009B7203"/>
    <w:rsid w:val="009C10F7"/>
    <w:rsid w:val="009D470F"/>
    <w:rsid w:val="009E6A82"/>
    <w:rsid w:val="009F5124"/>
    <w:rsid w:val="009F6EDE"/>
    <w:rsid w:val="00A00BD6"/>
    <w:rsid w:val="00A00CFC"/>
    <w:rsid w:val="00A016AA"/>
    <w:rsid w:val="00A01780"/>
    <w:rsid w:val="00A03DBB"/>
    <w:rsid w:val="00A230C3"/>
    <w:rsid w:val="00A23894"/>
    <w:rsid w:val="00A26818"/>
    <w:rsid w:val="00A32D38"/>
    <w:rsid w:val="00A36436"/>
    <w:rsid w:val="00A40E17"/>
    <w:rsid w:val="00A42EF7"/>
    <w:rsid w:val="00A45033"/>
    <w:rsid w:val="00A534C1"/>
    <w:rsid w:val="00A6428A"/>
    <w:rsid w:val="00A703F0"/>
    <w:rsid w:val="00A76CC4"/>
    <w:rsid w:val="00A77E40"/>
    <w:rsid w:val="00A8448C"/>
    <w:rsid w:val="00A848E8"/>
    <w:rsid w:val="00A852CA"/>
    <w:rsid w:val="00A917E6"/>
    <w:rsid w:val="00A952FA"/>
    <w:rsid w:val="00AA08C0"/>
    <w:rsid w:val="00AA1DE9"/>
    <w:rsid w:val="00AA4346"/>
    <w:rsid w:val="00AA49E6"/>
    <w:rsid w:val="00AA7CB9"/>
    <w:rsid w:val="00AB100A"/>
    <w:rsid w:val="00AB2F81"/>
    <w:rsid w:val="00AB6747"/>
    <w:rsid w:val="00AD207A"/>
    <w:rsid w:val="00AD2586"/>
    <w:rsid w:val="00AF07FA"/>
    <w:rsid w:val="00AF0A8F"/>
    <w:rsid w:val="00AF2A96"/>
    <w:rsid w:val="00AF7D17"/>
    <w:rsid w:val="00B008E3"/>
    <w:rsid w:val="00B0197B"/>
    <w:rsid w:val="00B04F90"/>
    <w:rsid w:val="00B10889"/>
    <w:rsid w:val="00B12260"/>
    <w:rsid w:val="00B16714"/>
    <w:rsid w:val="00B225FD"/>
    <w:rsid w:val="00B30485"/>
    <w:rsid w:val="00B313F1"/>
    <w:rsid w:val="00B36539"/>
    <w:rsid w:val="00B4192A"/>
    <w:rsid w:val="00B41F30"/>
    <w:rsid w:val="00B5098A"/>
    <w:rsid w:val="00B52BD2"/>
    <w:rsid w:val="00B70B0E"/>
    <w:rsid w:val="00B766FC"/>
    <w:rsid w:val="00B77082"/>
    <w:rsid w:val="00B8148E"/>
    <w:rsid w:val="00B81CAB"/>
    <w:rsid w:val="00B90045"/>
    <w:rsid w:val="00B91EDE"/>
    <w:rsid w:val="00B943EA"/>
    <w:rsid w:val="00B95F66"/>
    <w:rsid w:val="00BA1082"/>
    <w:rsid w:val="00BA136A"/>
    <w:rsid w:val="00BB39F5"/>
    <w:rsid w:val="00BB4333"/>
    <w:rsid w:val="00BC6456"/>
    <w:rsid w:val="00BD322A"/>
    <w:rsid w:val="00BD4AAF"/>
    <w:rsid w:val="00BD6E62"/>
    <w:rsid w:val="00BD714B"/>
    <w:rsid w:val="00BF12FD"/>
    <w:rsid w:val="00BF1305"/>
    <w:rsid w:val="00BF17F5"/>
    <w:rsid w:val="00BF7436"/>
    <w:rsid w:val="00C02464"/>
    <w:rsid w:val="00C036F6"/>
    <w:rsid w:val="00C07C1D"/>
    <w:rsid w:val="00C22A0E"/>
    <w:rsid w:val="00C27630"/>
    <w:rsid w:val="00C34D80"/>
    <w:rsid w:val="00C405FF"/>
    <w:rsid w:val="00C40A9D"/>
    <w:rsid w:val="00C4656A"/>
    <w:rsid w:val="00C47F41"/>
    <w:rsid w:val="00C5278F"/>
    <w:rsid w:val="00C56DD8"/>
    <w:rsid w:val="00C572B2"/>
    <w:rsid w:val="00C61842"/>
    <w:rsid w:val="00C6704E"/>
    <w:rsid w:val="00C7496E"/>
    <w:rsid w:val="00C75C63"/>
    <w:rsid w:val="00CA16A7"/>
    <w:rsid w:val="00CA1780"/>
    <w:rsid w:val="00CB4CD7"/>
    <w:rsid w:val="00CB7859"/>
    <w:rsid w:val="00CB7AE8"/>
    <w:rsid w:val="00CC2C23"/>
    <w:rsid w:val="00CC33ED"/>
    <w:rsid w:val="00CC3F17"/>
    <w:rsid w:val="00CC76BF"/>
    <w:rsid w:val="00CD5C28"/>
    <w:rsid w:val="00CD6379"/>
    <w:rsid w:val="00CE1565"/>
    <w:rsid w:val="00CE6C17"/>
    <w:rsid w:val="00CF34AA"/>
    <w:rsid w:val="00CF3DF6"/>
    <w:rsid w:val="00D014E7"/>
    <w:rsid w:val="00D030F6"/>
    <w:rsid w:val="00D07A31"/>
    <w:rsid w:val="00D139DD"/>
    <w:rsid w:val="00D13FFD"/>
    <w:rsid w:val="00D15BC4"/>
    <w:rsid w:val="00D2743F"/>
    <w:rsid w:val="00D354EF"/>
    <w:rsid w:val="00D4089D"/>
    <w:rsid w:val="00D42716"/>
    <w:rsid w:val="00D43A68"/>
    <w:rsid w:val="00D5248D"/>
    <w:rsid w:val="00D534C2"/>
    <w:rsid w:val="00D65B42"/>
    <w:rsid w:val="00D723EC"/>
    <w:rsid w:val="00D73003"/>
    <w:rsid w:val="00D82C4C"/>
    <w:rsid w:val="00D84589"/>
    <w:rsid w:val="00D863D4"/>
    <w:rsid w:val="00D909B4"/>
    <w:rsid w:val="00D969BF"/>
    <w:rsid w:val="00DA4A19"/>
    <w:rsid w:val="00DB06A3"/>
    <w:rsid w:val="00DB11F4"/>
    <w:rsid w:val="00DB5395"/>
    <w:rsid w:val="00DB5474"/>
    <w:rsid w:val="00DC5D6D"/>
    <w:rsid w:val="00DC620E"/>
    <w:rsid w:val="00DC6285"/>
    <w:rsid w:val="00DD2BB3"/>
    <w:rsid w:val="00DD3C50"/>
    <w:rsid w:val="00DD4DF1"/>
    <w:rsid w:val="00DE11D3"/>
    <w:rsid w:val="00DF3A25"/>
    <w:rsid w:val="00DF630E"/>
    <w:rsid w:val="00E0617C"/>
    <w:rsid w:val="00E12B41"/>
    <w:rsid w:val="00E17EBB"/>
    <w:rsid w:val="00E225F6"/>
    <w:rsid w:val="00E23CA8"/>
    <w:rsid w:val="00E27043"/>
    <w:rsid w:val="00E332CD"/>
    <w:rsid w:val="00E370B7"/>
    <w:rsid w:val="00E475A6"/>
    <w:rsid w:val="00E502F2"/>
    <w:rsid w:val="00E51431"/>
    <w:rsid w:val="00E53D32"/>
    <w:rsid w:val="00E61592"/>
    <w:rsid w:val="00E654B4"/>
    <w:rsid w:val="00E70543"/>
    <w:rsid w:val="00E73315"/>
    <w:rsid w:val="00E74A31"/>
    <w:rsid w:val="00E77C11"/>
    <w:rsid w:val="00E83A74"/>
    <w:rsid w:val="00E850AF"/>
    <w:rsid w:val="00E94436"/>
    <w:rsid w:val="00EA2332"/>
    <w:rsid w:val="00EA2B05"/>
    <w:rsid w:val="00EA3B10"/>
    <w:rsid w:val="00EB0586"/>
    <w:rsid w:val="00EB069D"/>
    <w:rsid w:val="00EC1B24"/>
    <w:rsid w:val="00EC2D5C"/>
    <w:rsid w:val="00ED2CF8"/>
    <w:rsid w:val="00EE0755"/>
    <w:rsid w:val="00EE0F06"/>
    <w:rsid w:val="00EE10A1"/>
    <w:rsid w:val="00EE3FC8"/>
    <w:rsid w:val="00EE4FD5"/>
    <w:rsid w:val="00EE6B8A"/>
    <w:rsid w:val="00EE6EA9"/>
    <w:rsid w:val="00EF2333"/>
    <w:rsid w:val="00EF4D9A"/>
    <w:rsid w:val="00F01738"/>
    <w:rsid w:val="00F0236B"/>
    <w:rsid w:val="00F02D6E"/>
    <w:rsid w:val="00F05F37"/>
    <w:rsid w:val="00F15556"/>
    <w:rsid w:val="00F160E6"/>
    <w:rsid w:val="00F20678"/>
    <w:rsid w:val="00F210E2"/>
    <w:rsid w:val="00F237EB"/>
    <w:rsid w:val="00F2583C"/>
    <w:rsid w:val="00F368FB"/>
    <w:rsid w:val="00F477DC"/>
    <w:rsid w:val="00F51BE9"/>
    <w:rsid w:val="00F60A4E"/>
    <w:rsid w:val="00F64CE0"/>
    <w:rsid w:val="00F702DE"/>
    <w:rsid w:val="00F7105C"/>
    <w:rsid w:val="00F7199C"/>
    <w:rsid w:val="00F719C2"/>
    <w:rsid w:val="00F80496"/>
    <w:rsid w:val="00F964E2"/>
    <w:rsid w:val="00FA1F5F"/>
    <w:rsid w:val="00FA2F52"/>
    <w:rsid w:val="00FA3A3D"/>
    <w:rsid w:val="00FA5814"/>
    <w:rsid w:val="00FB1C9C"/>
    <w:rsid w:val="00FB6462"/>
    <w:rsid w:val="00FC25FE"/>
    <w:rsid w:val="00FD3F17"/>
    <w:rsid w:val="00FD663E"/>
    <w:rsid w:val="00FE470B"/>
    <w:rsid w:val="00FF3695"/>
    <w:rsid w:val="00FF47A1"/>
    <w:rsid w:val="00FF5284"/>
    <w:rsid w:val="00FF60CE"/>
    <w:rsid w:val="00FF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E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4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9E6"/>
    <w:rPr>
      <w:rFonts w:ascii="Tahoma" w:hAnsi="Tahoma" w:cs="Tahoma"/>
      <w:sz w:val="16"/>
      <w:szCs w:val="16"/>
    </w:rPr>
  </w:style>
  <w:style w:type="paragraph" w:styleId="ListParagraph">
    <w:name w:val="List Paragraph"/>
    <w:basedOn w:val="Normal"/>
    <w:uiPriority w:val="34"/>
    <w:qFormat/>
    <w:rsid w:val="00A23894"/>
    <w:pPr>
      <w:ind w:left="720"/>
      <w:contextualSpacing/>
    </w:pPr>
  </w:style>
  <w:style w:type="paragraph" w:styleId="Header">
    <w:name w:val="header"/>
    <w:basedOn w:val="Normal"/>
    <w:link w:val="HeaderChar"/>
    <w:uiPriority w:val="99"/>
    <w:unhideWhenUsed/>
    <w:rsid w:val="00B22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5FD"/>
  </w:style>
  <w:style w:type="paragraph" w:styleId="Footer">
    <w:name w:val="footer"/>
    <w:basedOn w:val="Normal"/>
    <w:link w:val="FooterChar"/>
    <w:uiPriority w:val="99"/>
    <w:unhideWhenUsed/>
    <w:rsid w:val="00B22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5FD"/>
  </w:style>
  <w:style w:type="character" w:styleId="CommentReference">
    <w:name w:val="annotation reference"/>
    <w:basedOn w:val="DefaultParagraphFont"/>
    <w:uiPriority w:val="99"/>
    <w:semiHidden/>
    <w:unhideWhenUsed/>
    <w:rsid w:val="00245FA9"/>
    <w:rPr>
      <w:sz w:val="16"/>
      <w:szCs w:val="16"/>
    </w:rPr>
  </w:style>
  <w:style w:type="paragraph" w:styleId="CommentText">
    <w:name w:val="annotation text"/>
    <w:basedOn w:val="Normal"/>
    <w:link w:val="CommentTextChar"/>
    <w:uiPriority w:val="99"/>
    <w:semiHidden/>
    <w:unhideWhenUsed/>
    <w:rsid w:val="00245FA9"/>
    <w:pPr>
      <w:spacing w:line="240" w:lineRule="auto"/>
    </w:pPr>
    <w:rPr>
      <w:sz w:val="20"/>
      <w:szCs w:val="20"/>
    </w:rPr>
  </w:style>
  <w:style w:type="character" w:customStyle="1" w:styleId="CommentTextChar">
    <w:name w:val="Comment Text Char"/>
    <w:basedOn w:val="DefaultParagraphFont"/>
    <w:link w:val="CommentText"/>
    <w:uiPriority w:val="99"/>
    <w:semiHidden/>
    <w:rsid w:val="00245FA9"/>
    <w:rPr>
      <w:sz w:val="20"/>
      <w:szCs w:val="20"/>
    </w:rPr>
  </w:style>
  <w:style w:type="paragraph" w:styleId="CommentSubject">
    <w:name w:val="annotation subject"/>
    <w:basedOn w:val="CommentText"/>
    <w:next w:val="CommentText"/>
    <w:link w:val="CommentSubjectChar"/>
    <w:uiPriority w:val="99"/>
    <w:semiHidden/>
    <w:unhideWhenUsed/>
    <w:rsid w:val="00245FA9"/>
    <w:rPr>
      <w:b/>
      <w:bCs/>
    </w:rPr>
  </w:style>
  <w:style w:type="character" w:customStyle="1" w:styleId="CommentSubjectChar">
    <w:name w:val="Comment Subject Char"/>
    <w:basedOn w:val="CommentTextChar"/>
    <w:link w:val="CommentSubject"/>
    <w:uiPriority w:val="99"/>
    <w:semiHidden/>
    <w:rsid w:val="00245FA9"/>
    <w:rPr>
      <w:b/>
      <w:bCs/>
      <w:sz w:val="20"/>
      <w:szCs w:val="20"/>
    </w:rPr>
  </w:style>
  <w:style w:type="character" w:styleId="LineNumber">
    <w:name w:val="line number"/>
    <w:basedOn w:val="DefaultParagraphFont"/>
    <w:uiPriority w:val="99"/>
    <w:semiHidden/>
    <w:unhideWhenUsed/>
    <w:rsid w:val="008A7816"/>
  </w:style>
  <w:style w:type="paragraph" w:styleId="NormalWeb">
    <w:name w:val="Normal (Web)"/>
    <w:basedOn w:val="Normal"/>
    <w:uiPriority w:val="99"/>
    <w:semiHidden/>
    <w:unhideWhenUsed/>
    <w:rsid w:val="000642A1"/>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1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A49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9E6"/>
    <w:rPr>
      <w:rFonts w:ascii="Tahoma" w:hAnsi="Tahoma" w:cs="Tahoma"/>
      <w:sz w:val="16"/>
      <w:szCs w:val="16"/>
    </w:rPr>
  </w:style>
  <w:style w:type="paragraph" w:styleId="ListParagraph">
    <w:name w:val="List Paragraph"/>
    <w:basedOn w:val="Normal"/>
    <w:uiPriority w:val="34"/>
    <w:qFormat/>
    <w:rsid w:val="00A23894"/>
    <w:pPr>
      <w:ind w:left="720"/>
      <w:contextualSpacing/>
    </w:pPr>
  </w:style>
  <w:style w:type="paragraph" w:styleId="Header">
    <w:name w:val="header"/>
    <w:basedOn w:val="Normal"/>
    <w:link w:val="HeaderChar"/>
    <w:uiPriority w:val="99"/>
    <w:unhideWhenUsed/>
    <w:rsid w:val="00B22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5FD"/>
  </w:style>
  <w:style w:type="paragraph" w:styleId="Footer">
    <w:name w:val="footer"/>
    <w:basedOn w:val="Normal"/>
    <w:link w:val="FooterChar"/>
    <w:uiPriority w:val="99"/>
    <w:unhideWhenUsed/>
    <w:rsid w:val="00B22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5FD"/>
  </w:style>
  <w:style w:type="character" w:styleId="CommentReference">
    <w:name w:val="annotation reference"/>
    <w:basedOn w:val="DefaultParagraphFont"/>
    <w:uiPriority w:val="99"/>
    <w:semiHidden/>
    <w:unhideWhenUsed/>
    <w:rsid w:val="00245FA9"/>
    <w:rPr>
      <w:sz w:val="16"/>
      <w:szCs w:val="16"/>
    </w:rPr>
  </w:style>
  <w:style w:type="paragraph" w:styleId="CommentText">
    <w:name w:val="annotation text"/>
    <w:basedOn w:val="Normal"/>
    <w:link w:val="CommentTextChar"/>
    <w:uiPriority w:val="99"/>
    <w:semiHidden/>
    <w:unhideWhenUsed/>
    <w:rsid w:val="00245FA9"/>
    <w:pPr>
      <w:spacing w:line="240" w:lineRule="auto"/>
    </w:pPr>
    <w:rPr>
      <w:sz w:val="20"/>
      <w:szCs w:val="20"/>
    </w:rPr>
  </w:style>
  <w:style w:type="character" w:customStyle="1" w:styleId="CommentTextChar">
    <w:name w:val="Comment Text Char"/>
    <w:basedOn w:val="DefaultParagraphFont"/>
    <w:link w:val="CommentText"/>
    <w:uiPriority w:val="99"/>
    <w:semiHidden/>
    <w:rsid w:val="00245FA9"/>
    <w:rPr>
      <w:sz w:val="20"/>
      <w:szCs w:val="20"/>
    </w:rPr>
  </w:style>
  <w:style w:type="paragraph" w:styleId="CommentSubject">
    <w:name w:val="annotation subject"/>
    <w:basedOn w:val="CommentText"/>
    <w:next w:val="CommentText"/>
    <w:link w:val="CommentSubjectChar"/>
    <w:uiPriority w:val="99"/>
    <w:semiHidden/>
    <w:unhideWhenUsed/>
    <w:rsid w:val="00245FA9"/>
    <w:rPr>
      <w:b/>
      <w:bCs/>
    </w:rPr>
  </w:style>
  <w:style w:type="character" w:customStyle="1" w:styleId="CommentSubjectChar">
    <w:name w:val="Comment Subject Char"/>
    <w:basedOn w:val="CommentTextChar"/>
    <w:link w:val="CommentSubject"/>
    <w:uiPriority w:val="99"/>
    <w:semiHidden/>
    <w:rsid w:val="00245FA9"/>
    <w:rPr>
      <w:b/>
      <w:bCs/>
      <w:sz w:val="20"/>
      <w:szCs w:val="20"/>
    </w:rPr>
  </w:style>
  <w:style w:type="character" w:styleId="LineNumber">
    <w:name w:val="line number"/>
    <w:basedOn w:val="DefaultParagraphFont"/>
    <w:uiPriority w:val="99"/>
    <w:semiHidden/>
    <w:unhideWhenUsed/>
    <w:rsid w:val="008A7816"/>
  </w:style>
  <w:style w:type="paragraph" w:styleId="NormalWeb">
    <w:name w:val="Normal (Web)"/>
    <w:basedOn w:val="Normal"/>
    <w:uiPriority w:val="99"/>
    <w:semiHidden/>
    <w:unhideWhenUsed/>
    <w:rsid w:val="000642A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584">
      <w:bodyDiv w:val="1"/>
      <w:marLeft w:val="0"/>
      <w:marRight w:val="0"/>
      <w:marTop w:val="0"/>
      <w:marBottom w:val="0"/>
      <w:divBdr>
        <w:top w:val="none" w:sz="0" w:space="0" w:color="auto"/>
        <w:left w:val="none" w:sz="0" w:space="0" w:color="auto"/>
        <w:bottom w:val="none" w:sz="0" w:space="0" w:color="auto"/>
        <w:right w:val="none" w:sz="0" w:space="0" w:color="auto"/>
      </w:divBdr>
      <w:divsChild>
        <w:div w:id="327445820">
          <w:marLeft w:val="0"/>
          <w:marRight w:val="0"/>
          <w:marTop w:val="0"/>
          <w:marBottom w:val="0"/>
          <w:divBdr>
            <w:top w:val="none" w:sz="0" w:space="0" w:color="auto"/>
            <w:left w:val="none" w:sz="0" w:space="0" w:color="auto"/>
            <w:bottom w:val="none" w:sz="0" w:space="0" w:color="auto"/>
            <w:right w:val="none" w:sz="0" w:space="0" w:color="auto"/>
          </w:divBdr>
          <w:divsChild>
            <w:div w:id="95492438">
              <w:marLeft w:val="75"/>
              <w:marRight w:val="0"/>
              <w:marTop w:val="0"/>
              <w:marBottom w:val="0"/>
              <w:divBdr>
                <w:top w:val="none" w:sz="0" w:space="0" w:color="auto"/>
                <w:left w:val="none" w:sz="0" w:space="0" w:color="auto"/>
                <w:bottom w:val="none" w:sz="0" w:space="0" w:color="auto"/>
                <w:right w:val="none" w:sz="0" w:space="0" w:color="auto"/>
              </w:divBdr>
            </w:div>
            <w:div w:id="1097092922">
              <w:marLeft w:val="0"/>
              <w:marRight w:val="0"/>
              <w:marTop w:val="0"/>
              <w:marBottom w:val="0"/>
              <w:divBdr>
                <w:top w:val="none" w:sz="0" w:space="0" w:color="auto"/>
                <w:left w:val="none" w:sz="0" w:space="0" w:color="auto"/>
                <w:bottom w:val="none" w:sz="0" w:space="0" w:color="auto"/>
                <w:right w:val="none" w:sz="0" w:space="0" w:color="auto"/>
              </w:divBdr>
            </w:div>
            <w:div w:id="1304385335">
              <w:marLeft w:val="0"/>
              <w:marRight w:val="0"/>
              <w:marTop w:val="0"/>
              <w:marBottom w:val="0"/>
              <w:divBdr>
                <w:top w:val="none" w:sz="0" w:space="0" w:color="auto"/>
                <w:left w:val="none" w:sz="0" w:space="0" w:color="auto"/>
                <w:bottom w:val="none" w:sz="0" w:space="0" w:color="auto"/>
                <w:right w:val="none" w:sz="0" w:space="0" w:color="auto"/>
              </w:divBdr>
              <w:divsChild>
                <w:div w:id="693532522">
                  <w:marLeft w:val="0"/>
                  <w:marRight w:val="0"/>
                  <w:marTop w:val="0"/>
                  <w:marBottom w:val="0"/>
                  <w:divBdr>
                    <w:top w:val="none" w:sz="0" w:space="0" w:color="auto"/>
                    <w:left w:val="none" w:sz="0" w:space="0" w:color="auto"/>
                    <w:bottom w:val="none" w:sz="0" w:space="0" w:color="auto"/>
                    <w:right w:val="none" w:sz="0" w:space="0" w:color="auto"/>
                  </w:divBdr>
                </w:div>
              </w:divsChild>
            </w:div>
            <w:div w:id="2078475009">
              <w:marLeft w:val="-15"/>
              <w:marRight w:val="0"/>
              <w:marTop w:val="0"/>
              <w:marBottom w:val="0"/>
              <w:divBdr>
                <w:top w:val="none" w:sz="0" w:space="0" w:color="auto"/>
                <w:left w:val="none" w:sz="0" w:space="0" w:color="auto"/>
                <w:bottom w:val="none" w:sz="0" w:space="0" w:color="auto"/>
                <w:right w:val="none" w:sz="0" w:space="0" w:color="auto"/>
              </w:divBdr>
            </w:div>
          </w:divsChild>
        </w:div>
        <w:div w:id="793401814">
          <w:marLeft w:val="0"/>
          <w:marRight w:val="225"/>
          <w:marTop w:val="75"/>
          <w:marBottom w:val="0"/>
          <w:divBdr>
            <w:top w:val="none" w:sz="0" w:space="0" w:color="auto"/>
            <w:left w:val="none" w:sz="0" w:space="0" w:color="auto"/>
            <w:bottom w:val="none" w:sz="0" w:space="0" w:color="auto"/>
            <w:right w:val="none" w:sz="0" w:space="0" w:color="auto"/>
          </w:divBdr>
          <w:divsChild>
            <w:div w:id="929193561">
              <w:marLeft w:val="0"/>
              <w:marRight w:val="0"/>
              <w:marTop w:val="0"/>
              <w:marBottom w:val="0"/>
              <w:divBdr>
                <w:top w:val="none" w:sz="0" w:space="0" w:color="auto"/>
                <w:left w:val="none" w:sz="0" w:space="0" w:color="auto"/>
                <w:bottom w:val="none" w:sz="0" w:space="0" w:color="auto"/>
                <w:right w:val="none" w:sz="0" w:space="0" w:color="auto"/>
              </w:divBdr>
              <w:divsChild>
                <w:div w:id="751045240">
                  <w:marLeft w:val="0"/>
                  <w:marRight w:val="0"/>
                  <w:marTop w:val="0"/>
                  <w:marBottom w:val="0"/>
                  <w:divBdr>
                    <w:top w:val="none" w:sz="0" w:space="0" w:color="auto"/>
                    <w:left w:val="none" w:sz="0" w:space="0" w:color="auto"/>
                    <w:bottom w:val="none" w:sz="0" w:space="0" w:color="auto"/>
                    <w:right w:val="none" w:sz="0" w:space="0" w:color="auto"/>
                  </w:divBdr>
                  <w:divsChild>
                    <w:div w:id="10126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9964">
      <w:bodyDiv w:val="1"/>
      <w:marLeft w:val="0"/>
      <w:marRight w:val="0"/>
      <w:marTop w:val="0"/>
      <w:marBottom w:val="0"/>
      <w:divBdr>
        <w:top w:val="none" w:sz="0" w:space="0" w:color="auto"/>
        <w:left w:val="none" w:sz="0" w:space="0" w:color="auto"/>
        <w:bottom w:val="none" w:sz="0" w:space="0" w:color="auto"/>
        <w:right w:val="none" w:sz="0" w:space="0" w:color="auto"/>
      </w:divBdr>
    </w:div>
    <w:div w:id="232933761">
      <w:bodyDiv w:val="1"/>
      <w:marLeft w:val="0"/>
      <w:marRight w:val="0"/>
      <w:marTop w:val="0"/>
      <w:marBottom w:val="0"/>
      <w:divBdr>
        <w:top w:val="none" w:sz="0" w:space="0" w:color="auto"/>
        <w:left w:val="none" w:sz="0" w:space="0" w:color="auto"/>
        <w:bottom w:val="none" w:sz="0" w:space="0" w:color="auto"/>
        <w:right w:val="none" w:sz="0" w:space="0" w:color="auto"/>
      </w:divBdr>
      <w:divsChild>
        <w:div w:id="883910357">
          <w:marLeft w:val="0"/>
          <w:marRight w:val="0"/>
          <w:marTop w:val="0"/>
          <w:marBottom w:val="0"/>
          <w:divBdr>
            <w:top w:val="none" w:sz="0" w:space="0" w:color="auto"/>
            <w:left w:val="none" w:sz="0" w:space="0" w:color="auto"/>
            <w:bottom w:val="none" w:sz="0" w:space="0" w:color="auto"/>
            <w:right w:val="none" w:sz="0" w:space="0" w:color="auto"/>
          </w:divBdr>
        </w:div>
      </w:divsChild>
    </w:div>
    <w:div w:id="834106045">
      <w:bodyDiv w:val="1"/>
      <w:marLeft w:val="0"/>
      <w:marRight w:val="0"/>
      <w:marTop w:val="0"/>
      <w:marBottom w:val="0"/>
      <w:divBdr>
        <w:top w:val="none" w:sz="0" w:space="0" w:color="auto"/>
        <w:left w:val="none" w:sz="0" w:space="0" w:color="auto"/>
        <w:bottom w:val="none" w:sz="0" w:space="0" w:color="auto"/>
        <w:right w:val="none" w:sz="0" w:space="0" w:color="auto"/>
      </w:divBdr>
    </w:div>
    <w:div w:id="928124749">
      <w:bodyDiv w:val="1"/>
      <w:marLeft w:val="0"/>
      <w:marRight w:val="0"/>
      <w:marTop w:val="0"/>
      <w:marBottom w:val="0"/>
      <w:divBdr>
        <w:top w:val="none" w:sz="0" w:space="0" w:color="auto"/>
        <w:left w:val="none" w:sz="0" w:space="0" w:color="auto"/>
        <w:bottom w:val="none" w:sz="0" w:space="0" w:color="auto"/>
        <w:right w:val="none" w:sz="0" w:space="0" w:color="auto"/>
      </w:divBdr>
    </w:div>
    <w:div w:id="1138106465">
      <w:bodyDiv w:val="1"/>
      <w:marLeft w:val="0"/>
      <w:marRight w:val="0"/>
      <w:marTop w:val="0"/>
      <w:marBottom w:val="0"/>
      <w:divBdr>
        <w:top w:val="none" w:sz="0" w:space="0" w:color="auto"/>
        <w:left w:val="none" w:sz="0" w:space="0" w:color="auto"/>
        <w:bottom w:val="none" w:sz="0" w:space="0" w:color="auto"/>
        <w:right w:val="none" w:sz="0" w:space="0" w:color="auto"/>
      </w:divBdr>
    </w:div>
    <w:div w:id="1203713843">
      <w:bodyDiv w:val="1"/>
      <w:marLeft w:val="0"/>
      <w:marRight w:val="0"/>
      <w:marTop w:val="0"/>
      <w:marBottom w:val="0"/>
      <w:divBdr>
        <w:top w:val="none" w:sz="0" w:space="0" w:color="auto"/>
        <w:left w:val="none" w:sz="0" w:space="0" w:color="auto"/>
        <w:bottom w:val="none" w:sz="0" w:space="0" w:color="auto"/>
        <w:right w:val="none" w:sz="0" w:space="0" w:color="auto"/>
      </w:divBdr>
    </w:div>
    <w:div w:id="1613047881">
      <w:bodyDiv w:val="1"/>
      <w:marLeft w:val="0"/>
      <w:marRight w:val="0"/>
      <w:marTop w:val="0"/>
      <w:marBottom w:val="0"/>
      <w:divBdr>
        <w:top w:val="none" w:sz="0" w:space="0" w:color="auto"/>
        <w:left w:val="none" w:sz="0" w:space="0" w:color="auto"/>
        <w:bottom w:val="none" w:sz="0" w:space="0" w:color="auto"/>
        <w:right w:val="none" w:sz="0" w:space="0" w:color="auto"/>
      </w:divBdr>
    </w:div>
    <w:div w:id="1803648087">
      <w:bodyDiv w:val="1"/>
      <w:marLeft w:val="0"/>
      <w:marRight w:val="0"/>
      <w:marTop w:val="0"/>
      <w:marBottom w:val="0"/>
      <w:divBdr>
        <w:top w:val="none" w:sz="0" w:space="0" w:color="auto"/>
        <w:left w:val="none" w:sz="0" w:space="0" w:color="auto"/>
        <w:bottom w:val="none" w:sz="0" w:space="0" w:color="auto"/>
        <w:right w:val="none" w:sz="0" w:space="0" w:color="auto"/>
      </w:divBdr>
      <w:divsChild>
        <w:div w:id="1190337987">
          <w:marLeft w:val="0"/>
          <w:marRight w:val="0"/>
          <w:marTop w:val="0"/>
          <w:marBottom w:val="0"/>
          <w:divBdr>
            <w:top w:val="none" w:sz="0" w:space="0" w:color="auto"/>
            <w:left w:val="none" w:sz="0" w:space="0" w:color="auto"/>
            <w:bottom w:val="none" w:sz="0" w:space="0" w:color="auto"/>
            <w:right w:val="none" w:sz="0" w:space="0" w:color="auto"/>
          </w:divBdr>
        </w:div>
        <w:div w:id="1314992161">
          <w:marLeft w:val="0"/>
          <w:marRight w:val="0"/>
          <w:marTop w:val="0"/>
          <w:marBottom w:val="0"/>
          <w:divBdr>
            <w:top w:val="none" w:sz="0" w:space="0" w:color="auto"/>
            <w:left w:val="none" w:sz="0" w:space="0" w:color="auto"/>
            <w:bottom w:val="none" w:sz="0" w:space="0" w:color="auto"/>
            <w:right w:val="none" w:sz="0" w:space="0" w:color="auto"/>
          </w:divBdr>
        </w:div>
        <w:div w:id="2106224250">
          <w:marLeft w:val="0"/>
          <w:marRight w:val="0"/>
          <w:marTop w:val="0"/>
          <w:marBottom w:val="0"/>
          <w:divBdr>
            <w:top w:val="none" w:sz="0" w:space="0" w:color="auto"/>
            <w:left w:val="none" w:sz="0" w:space="0" w:color="auto"/>
            <w:bottom w:val="none" w:sz="0" w:space="0" w:color="auto"/>
            <w:right w:val="none" w:sz="0" w:space="0" w:color="auto"/>
          </w:divBdr>
        </w:div>
      </w:divsChild>
    </w:div>
    <w:div w:id="2069106485">
      <w:bodyDiv w:val="1"/>
      <w:marLeft w:val="0"/>
      <w:marRight w:val="0"/>
      <w:marTop w:val="0"/>
      <w:marBottom w:val="0"/>
      <w:divBdr>
        <w:top w:val="none" w:sz="0" w:space="0" w:color="auto"/>
        <w:left w:val="none" w:sz="0" w:space="0" w:color="auto"/>
        <w:bottom w:val="none" w:sz="0" w:space="0" w:color="auto"/>
        <w:right w:val="none" w:sz="0" w:space="0" w:color="auto"/>
      </w:divBdr>
    </w:div>
    <w:div w:id="2093236308">
      <w:bodyDiv w:val="1"/>
      <w:marLeft w:val="0"/>
      <w:marRight w:val="0"/>
      <w:marTop w:val="0"/>
      <w:marBottom w:val="0"/>
      <w:divBdr>
        <w:top w:val="none" w:sz="0" w:space="0" w:color="auto"/>
        <w:left w:val="none" w:sz="0" w:space="0" w:color="auto"/>
        <w:bottom w:val="none" w:sz="0" w:space="0" w:color="auto"/>
        <w:right w:val="none" w:sz="0" w:space="0" w:color="auto"/>
      </w:divBdr>
      <w:divsChild>
        <w:div w:id="1074006777">
          <w:marLeft w:val="0"/>
          <w:marRight w:val="0"/>
          <w:marTop w:val="0"/>
          <w:marBottom w:val="0"/>
          <w:divBdr>
            <w:top w:val="none" w:sz="0" w:space="0" w:color="auto"/>
            <w:left w:val="none" w:sz="0" w:space="0" w:color="auto"/>
            <w:bottom w:val="none" w:sz="0" w:space="0" w:color="auto"/>
            <w:right w:val="none" w:sz="0" w:space="0" w:color="auto"/>
          </w:divBdr>
        </w:div>
        <w:div w:id="178980364">
          <w:marLeft w:val="0"/>
          <w:marRight w:val="0"/>
          <w:marTop w:val="0"/>
          <w:marBottom w:val="0"/>
          <w:divBdr>
            <w:top w:val="none" w:sz="0" w:space="0" w:color="auto"/>
            <w:left w:val="none" w:sz="0" w:space="0" w:color="auto"/>
            <w:bottom w:val="none" w:sz="0" w:space="0" w:color="auto"/>
            <w:right w:val="none" w:sz="0" w:space="0" w:color="auto"/>
          </w:divBdr>
        </w:div>
        <w:div w:id="3634651">
          <w:marLeft w:val="0"/>
          <w:marRight w:val="0"/>
          <w:marTop w:val="0"/>
          <w:marBottom w:val="0"/>
          <w:divBdr>
            <w:top w:val="none" w:sz="0" w:space="0" w:color="auto"/>
            <w:left w:val="none" w:sz="0" w:space="0" w:color="auto"/>
            <w:bottom w:val="none" w:sz="0" w:space="0" w:color="auto"/>
            <w:right w:val="none" w:sz="0" w:space="0" w:color="auto"/>
          </w:divBdr>
        </w:div>
        <w:div w:id="1962154258">
          <w:marLeft w:val="0"/>
          <w:marRight w:val="0"/>
          <w:marTop w:val="0"/>
          <w:marBottom w:val="0"/>
          <w:divBdr>
            <w:top w:val="none" w:sz="0" w:space="0" w:color="auto"/>
            <w:left w:val="none" w:sz="0" w:space="0" w:color="auto"/>
            <w:bottom w:val="none" w:sz="0" w:space="0" w:color="auto"/>
            <w:right w:val="none" w:sz="0" w:space="0" w:color="auto"/>
          </w:divBdr>
        </w:div>
        <w:div w:id="1571310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5889</Words>
  <Characters>33572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Miranda</dc:creator>
  <cp:lastModifiedBy>Michael Colvin</cp:lastModifiedBy>
  <cp:revision>7</cp:revision>
  <cp:lastPrinted>2016-09-01T13:46:00Z</cp:lastPrinted>
  <dcterms:created xsi:type="dcterms:W3CDTF">2016-12-12T13:55:00Z</dcterms:created>
  <dcterms:modified xsi:type="dcterms:W3CDTF">2016-12-12T15:34:00Z</dcterms:modified>
</cp:coreProperties>
</file>